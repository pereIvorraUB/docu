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851E" w14:textId="77777777" w:rsidR="00925136" w:rsidRDefault="00925136" w:rsidP="00AC5168"/>
    <w:p w14:paraId="20F6B0A2" w14:textId="77777777" w:rsidR="00925136" w:rsidRDefault="00925136" w:rsidP="00AC5168"/>
    <w:p w14:paraId="32E2FD6F" w14:textId="77777777" w:rsidR="00925136" w:rsidRDefault="00925136" w:rsidP="00AC5168"/>
    <w:p w14:paraId="49216936" w14:textId="77777777" w:rsidR="00925136" w:rsidRDefault="00925136" w:rsidP="00AC5168"/>
    <w:p w14:paraId="21CE06F3" w14:textId="77777777" w:rsidR="00925136" w:rsidRDefault="00925136" w:rsidP="00AC5168"/>
    <w:p w14:paraId="77ED52F1" w14:textId="77777777" w:rsidR="00925136" w:rsidRDefault="002B2D27" w:rsidP="00AC5168">
      <w:r>
        <w:rPr>
          <w:noProof/>
        </w:rPr>
        <w:drawing>
          <wp:anchor distT="0" distB="0" distL="114300" distR="114300" simplePos="0" relativeHeight="251658240" behindDoc="0" locked="0" layoutInCell="1" allowOverlap="1" wp14:anchorId="33CFB69A" wp14:editId="429D027E">
            <wp:simplePos x="0" y="0"/>
            <wp:positionH relativeFrom="column">
              <wp:posOffset>914400</wp:posOffset>
            </wp:positionH>
            <wp:positionV relativeFrom="paragraph">
              <wp:posOffset>-1996440</wp:posOffset>
            </wp:positionV>
            <wp:extent cx="3848100" cy="1431925"/>
            <wp:effectExtent l="19050" t="0" r="0" b="0"/>
            <wp:wrapNone/>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1" cstate="print"/>
                    <a:srcRect/>
                    <a:stretch>
                      <a:fillRect/>
                    </a:stretch>
                  </pic:blipFill>
                  <pic:spPr bwMode="auto">
                    <a:xfrm>
                      <a:off x="0" y="0"/>
                      <a:ext cx="3848100" cy="1431925"/>
                    </a:xfrm>
                    <a:prstGeom prst="rect">
                      <a:avLst/>
                    </a:prstGeom>
                    <a:noFill/>
                  </pic:spPr>
                </pic:pic>
              </a:graphicData>
            </a:graphic>
          </wp:anchor>
        </w:drawing>
      </w:r>
    </w:p>
    <w:p w14:paraId="6693F05E" w14:textId="43A5272B" w:rsidR="00C5129F" w:rsidRDefault="00C5129F" w:rsidP="00C5129F">
      <w:pPr>
        <w:pStyle w:val="TtuloDoc"/>
      </w:pPr>
      <w:r>
        <w:t xml:space="preserve">Documento </w:t>
      </w:r>
    </w:p>
    <w:p w14:paraId="54793A10" w14:textId="2332CF8B" w:rsidR="00C5129F" w:rsidRDefault="00C5129F" w:rsidP="00C5129F">
      <w:pPr>
        <w:pStyle w:val="TtuloDoc"/>
      </w:pPr>
      <w:r>
        <w:t>De Definición de</w:t>
      </w:r>
      <w:r w:rsidR="002F2C1C">
        <w:t xml:space="preserve"> Requisitos</w:t>
      </w:r>
      <w:r w:rsidR="003954E7">
        <w:t xml:space="preserve"> </w:t>
      </w:r>
      <w:r>
        <w:t>(</w:t>
      </w:r>
      <w:r w:rsidR="00003247">
        <w:t>DDS</w:t>
      </w:r>
      <w:r>
        <w:t>)</w:t>
      </w:r>
    </w:p>
    <w:p w14:paraId="49B55194" w14:textId="77777777" w:rsidR="00C5129F" w:rsidRDefault="00C5129F" w:rsidP="00C5129F">
      <w:pPr>
        <w:pStyle w:val="TtuloDoc"/>
      </w:pPr>
    </w:p>
    <w:p w14:paraId="4C076578" w14:textId="6F50DAF7" w:rsidR="00C5129F" w:rsidRPr="004E7A76" w:rsidRDefault="00003247" w:rsidP="00C5129F">
      <w:pPr>
        <w:pStyle w:val="TtuloDoc"/>
      </w:pPr>
      <w:r>
        <w:t>Modelo de datos</w:t>
      </w:r>
    </w:p>
    <w:p w14:paraId="52CC8A1A" w14:textId="77CC9581" w:rsidR="00C5129F" w:rsidRPr="004E7A76" w:rsidRDefault="00C5129F" w:rsidP="00C5129F">
      <w:pPr>
        <w:pStyle w:val="TtuloDoc"/>
      </w:pPr>
      <w:r w:rsidRPr="004E7A76">
        <w:t xml:space="preserve">    </w:t>
      </w:r>
    </w:p>
    <w:p w14:paraId="6AF551AB" w14:textId="28D2E043" w:rsidR="00C5129F" w:rsidRPr="004E7A76" w:rsidRDefault="00C5129F" w:rsidP="00006F51">
      <w:pPr>
        <w:pStyle w:val="TtuloDoc"/>
      </w:pPr>
      <w:r w:rsidRPr="004E7A76">
        <w:t xml:space="preserve">Herramienta </w:t>
      </w:r>
      <w:r w:rsidR="00006F51">
        <w:t>MAC</w:t>
      </w:r>
    </w:p>
    <w:p w14:paraId="604AEDB4" w14:textId="77777777" w:rsidR="00925136" w:rsidRDefault="00925136" w:rsidP="001D595A">
      <w:pPr>
        <w:pStyle w:val="TtuloDoc"/>
        <w:spacing w:before="360" w:after="360"/>
        <w:jc w:val="left"/>
        <w:rPr>
          <w:sz w:val="16"/>
          <w:szCs w:val="16"/>
        </w:rPr>
      </w:pPr>
    </w:p>
    <w:p w14:paraId="358DF17A" w14:textId="77777777" w:rsidR="001D595A" w:rsidRPr="001D595A" w:rsidRDefault="001D595A" w:rsidP="00AC5168"/>
    <w:p w14:paraId="21759C0E" w14:textId="77777777" w:rsidR="00DE1088" w:rsidRPr="00DE1088" w:rsidRDefault="00DE1088" w:rsidP="00DE1088">
      <w:pPr>
        <w:pStyle w:val="TtuloDoc"/>
        <w:pBdr>
          <w:top w:val="none" w:sz="0" w:space="0" w:color="auto"/>
          <w:left w:val="none" w:sz="0" w:space="0" w:color="auto"/>
          <w:bottom w:val="none" w:sz="0" w:space="0" w:color="auto"/>
          <w:right w:val="none" w:sz="0" w:space="0" w:color="auto"/>
        </w:pBdr>
        <w:jc w:val="both"/>
        <w:rPr>
          <w:sz w:val="24"/>
          <w:szCs w:val="24"/>
        </w:rPr>
      </w:pPr>
    </w:p>
    <w:p w14:paraId="37F08A8C" w14:textId="77777777" w:rsidR="00732AF3" w:rsidRDefault="00DE1088" w:rsidP="00732AF3">
      <w:pPr>
        <w:pStyle w:val="Ttulosinnumeracin"/>
      </w:pPr>
      <w:r>
        <w:br w:type="page"/>
      </w:r>
      <w:r w:rsidR="00732AF3">
        <w:lastRenderedPageBreak/>
        <w:t>Índice</w:t>
      </w:r>
    </w:p>
    <w:p w14:paraId="36ED217D" w14:textId="1664438C" w:rsidR="00426F2F" w:rsidRDefault="008D0DAD" w:rsidP="00426F2F">
      <w:pPr>
        <w:pStyle w:val="TDC1"/>
        <w:rPr>
          <w:ins w:id="0" w:author="Juan Carlos Lopez Hernandez" w:date="2022-11-10T14:07:00Z"/>
          <w:rFonts w:asciiTheme="minorHAnsi" w:eastAsiaTheme="minorEastAsia" w:hAnsiTheme="minorHAnsi" w:cstheme="minorBidi"/>
          <w:noProof/>
          <w:sz w:val="22"/>
          <w:szCs w:val="22"/>
          <w:u w:val="none"/>
        </w:rPr>
      </w:pPr>
      <w:r>
        <w:rPr>
          <w:color w:val="002060"/>
        </w:rPr>
        <w:fldChar w:fldCharType="begin"/>
      </w:r>
      <w:r>
        <w:rPr>
          <w:color w:val="002060"/>
        </w:rPr>
        <w:instrText xml:space="preserve"> TOC \o "1-5" \h \z \u </w:instrText>
      </w:r>
      <w:r>
        <w:rPr>
          <w:color w:val="002060"/>
        </w:rPr>
        <w:fldChar w:fldCharType="separate"/>
      </w:r>
      <w:ins w:id="1" w:author="Juan Carlos Lopez Hernandez" w:date="2022-11-10T14:07:00Z">
        <w:r w:rsidR="00426F2F" w:rsidRPr="00D325D6">
          <w:rPr>
            <w:rStyle w:val="Hipervnculo"/>
            <w:noProof/>
          </w:rPr>
          <w:fldChar w:fldCharType="begin"/>
        </w:r>
        <w:r w:rsidR="00426F2F" w:rsidRPr="00D325D6">
          <w:rPr>
            <w:rStyle w:val="Hipervnculo"/>
            <w:noProof/>
          </w:rPr>
          <w:instrText xml:space="preserve"> </w:instrText>
        </w:r>
        <w:r w:rsidR="00426F2F">
          <w:rPr>
            <w:noProof/>
          </w:rPr>
          <w:instrText>HYPERLINK \l "_Toc118981684"</w:instrText>
        </w:r>
        <w:r w:rsidR="00426F2F" w:rsidRPr="00D325D6">
          <w:rPr>
            <w:rStyle w:val="Hipervnculo"/>
            <w:noProof/>
          </w:rPr>
          <w:instrText xml:space="preserve"> </w:instrText>
        </w:r>
        <w:r w:rsidR="00426F2F" w:rsidRPr="00D325D6">
          <w:rPr>
            <w:rStyle w:val="Hipervnculo"/>
            <w:noProof/>
          </w:rPr>
        </w:r>
        <w:r w:rsidR="00426F2F" w:rsidRPr="00D325D6">
          <w:rPr>
            <w:rStyle w:val="Hipervnculo"/>
            <w:noProof/>
          </w:rPr>
          <w:fldChar w:fldCharType="separate"/>
        </w:r>
        <w:r w:rsidR="00426F2F" w:rsidRPr="00D325D6">
          <w:rPr>
            <w:rStyle w:val="Hipervnculo"/>
            <w:noProof/>
          </w:rPr>
          <w:t>1.</w:t>
        </w:r>
        <w:r w:rsidR="00426F2F">
          <w:rPr>
            <w:rFonts w:asciiTheme="minorHAnsi" w:eastAsiaTheme="minorEastAsia" w:hAnsiTheme="minorHAnsi" w:cstheme="minorBidi"/>
            <w:noProof/>
            <w:sz w:val="22"/>
            <w:szCs w:val="22"/>
            <w:u w:val="none"/>
          </w:rPr>
          <w:tab/>
        </w:r>
        <w:r w:rsidR="00426F2F" w:rsidRPr="00D325D6">
          <w:rPr>
            <w:rStyle w:val="Hipervnculo"/>
            <w:noProof/>
          </w:rPr>
          <w:t>Introducción</w:t>
        </w:r>
        <w:r w:rsidR="00426F2F">
          <w:rPr>
            <w:noProof/>
            <w:webHidden/>
          </w:rPr>
          <w:tab/>
        </w:r>
        <w:r w:rsidR="00426F2F">
          <w:rPr>
            <w:noProof/>
            <w:webHidden/>
          </w:rPr>
          <w:fldChar w:fldCharType="begin"/>
        </w:r>
        <w:r w:rsidR="00426F2F">
          <w:rPr>
            <w:noProof/>
            <w:webHidden/>
          </w:rPr>
          <w:instrText xml:space="preserve"> PAGEREF _Toc118981684 \h </w:instrText>
        </w:r>
      </w:ins>
      <w:r w:rsidR="00426F2F">
        <w:rPr>
          <w:noProof/>
          <w:webHidden/>
        </w:rPr>
      </w:r>
      <w:r w:rsidR="00426F2F">
        <w:rPr>
          <w:noProof/>
          <w:webHidden/>
        </w:rPr>
        <w:fldChar w:fldCharType="separate"/>
      </w:r>
      <w:ins w:id="2" w:author="Juan Carlos Lopez Hernandez" w:date="2022-11-10T14:07:00Z">
        <w:r w:rsidR="00426F2F">
          <w:rPr>
            <w:noProof/>
            <w:webHidden/>
          </w:rPr>
          <w:t>4</w:t>
        </w:r>
        <w:r w:rsidR="00426F2F">
          <w:rPr>
            <w:noProof/>
            <w:webHidden/>
          </w:rPr>
          <w:fldChar w:fldCharType="end"/>
        </w:r>
        <w:r w:rsidR="00426F2F" w:rsidRPr="00D325D6">
          <w:rPr>
            <w:rStyle w:val="Hipervnculo"/>
            <w:noProof/>
          </w:rPr>
          <w:fldChar w:fldCharType="end"/>
        </w:r>
      </w:ins>
    </w:p>
    <w:p w14:paraId="422A8882" w14:textId="3EDCAD1B" w:rsidR="00426F2F" w:rsidRDefault="00426F2F">
      <w:pPr>
        <w:pStyle w:val="TDC2"/>
        <w:rPr>
          <w:ins w:id="3" w:author="Juan Carlos Lopez Hernandez" w:date="2022-11-10T14:07:00Z"/>
          <w:rFonts w:asciiTheme="minorHAnsi" w:eastAsiaTheme="minorEastAsia" w:hAnsiTheme="minorHAnsi" w:cstheme="minorBidi"/>
          <w:b w:val="0"/>
          <w:bCs w:val="0"/>
          <w:smallCaps w:val="0"/>
          <w:noProof/>
          <w:sz w:val="22"/>
          <w:szCs w:val="22"/>
        </w:rPr>
      </w:pPr>
      <w:ins w:id="4"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"_Toc118981685"</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1.1.</w:t>
        </w:r>
        <w:r>
          <w:rPr>
            <w:rFonts w:asciiTheme="minorHAnsi" w:eastAsiaTheme="minorEastAsia" w:hAnsiTheme="minorHAnsi" w:cstheme="minorBidi"/>
            <w:b w:val="0"/>
            <w:bCs w:val="0"/>
            <w:smallCaps w:val="0"/>
            <w:noProof/>
            <w:sz w:val="22"/>
            <w:szCs w:val="22"/>
          </w:rPr>
          <w:tab/>
        </w:r>
        <w:r w:rsidRPr="00D325D6">
          <w:rPr>
            <w:rStyle w:val="Hipervnculo"/>
            <w:noProof/>
          </w:rPr>
          <w:t>Propósito</w:t>
        </w:r>
        <w:r>
          <w:rPr>
            <w:noProof/>
            <w:webHidden/>
          </w:rPr>
          <w:tab/>
        </w:r>
        <w:r>
          <w:rPr>
            <w:noProof/>
            <w:webHidden/>
          </w:rPr>
          <w:fldChar w:fldCharType="begin"/>
        </w:r>
        <w:r>
          <w:rPr>
            <w:noProof/>
            <w:webHidden/>
          </w:rPr>
          <w:instrText xml:space="preserve"> PAGEREF _Toc118981685 \h </w:instrText>
        </w:r>
      </w:ins>
      <w:r>
        <w:rPr>
          <w:noProof/>
          <w:webHidden/>
        </w:rPr>
      </w:r>
      <w:r>
        <w:rPr>
          <w:noProof/>
          <w:webHidden/>
        </w:rPr>
        <w:fldChar w:fldCharType="separate"/>
      </w:r>
      <w:ins w:id="5" w:author="Juan Carlos Lopez Hernandez" w:date="2022-11-10T14:07:00Z">
        <w:r>
          <w:rPr>
            <w:noProof/>
            <w:webHidden/>
          </w:rPr>
          <w:t>4</w:t>
        </w:r>
        <w:r>
          <w:rPr>
            <w:noProof/>
            <w:webHidden/>
          </w:rPr>
          <w:fldChar w:fldCharType="end"/>
        </w:r>
        <w:r w:rsidRPr="00D325D6">
          <w:rPr>
            <w:rStyle w:val="Hipervnculo"/>
            <w:noProof/>
          </w:rPr>
          <w:fldChar w:fldCharType="end"/>
        </w:r>
      </w:ins>
    </w:p>
    <w:p w14:paraId="74C3C3BB" w14:textId="34655885" w:rsidR="00426F2F" w:rsidRDefault="00426F2F">
      <w:pPr>
        <w:pStyle w:val="TDC2"/>
        <w:rPr>
          <w:ins w:id="6" w:author="Juan Carlos Lopez Hernandez" w:date="2022-11-10T14:07:00Z"/>
          <w:rFonts w:asciiTheme="minorHAnsi" w:eastAsiaTheme="minorEastAsia" w:hAnsiTheme="minorHAnsi" w:cstheme="minorBidi"/>
          <w:b w:val="0"/>
          <w:bCs w:val="0"/>
          <w:smallCaps w:val="0"/>
          <w:noProof/>
          <w:sz w:val="22"/>
          <w:szCs w:val="22"/>
        </w:rPr>
      </w:pPr>
      <w:ins w:id="7"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"_Toc118981686"</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1.2.</w:t>
        </w:r>
        <w:r>
          <w:rPr>
            <w:rFonts w:asciiTheme="minorHAnsi" w:eastAsiaTheme="minorEastAsia" w:hAnsiTheme="minorHAnsi" w:cstheme="minorBidi"/>
            <w:b w:val="0"/>
            <w:bCs w:val="0"/>
            <w:smallCaps w:val="0"/>
            <w:noProof/>
            <w:sz w:val="22"/>
            <w:szCs w:val="22"/>
          </w:rPr>
          <w:tab/>
        </w:r>
        <w:r w:rsidRPr="00D325D6">
          <w:rPr>
            <w:rStyle w:val="Hipervnculo"/>
            <w:noProof/>
          </w:rPr>
          <w:t>Alcance</w:t>
        </w:r>
        <w:r>
          <w:rPr>
            <w:noProof/>
            <w:webHidden/>
          </w:rPr>
          <w:tab/>
        </w:r>
        <w:r>
          <w:rPr>
            <w:noProof/>
            <w:webHidden/>
          </w:rPr>
          <w:fldChar w:fldCharType="begin"/>
        </w:r>
        <w:r>
          <w:rPr>
            <w:noProof/>
            <w:webHidden/>
          </w:rPr>
          <w:instrText xml:space="preserve"> PAGEREF _Toc118981686 \h </w:instrText>
        </w:r>
      </w:ins>
      <w:r>
        <w:rPr>
          <w:noProof/>
          <w:webHidden/>
        </w:rPr>
      </w:r>
      <w:r>
        <w:rPr>
          <w:noProof/>
          <w:webHidden/>
        </w:rPr>
        <w:fldChar w:fldCharType="separate"/>
      </w:r>
      <w:ins w:id="8" w:author="Juan Carlos Lopez Hernandez" w:date="2022-11-10T14:07:00Z">
        <w:r>
          <w:rPr>
            <w:noProof/>
            <w:webHidden/>
          </w:rPr>
          <w:t>5</w:t>
        </w:r>
        <w:r>
          <w:rPr>
            <w:noProof/>
            <w:webHidden/>
          </w:rPr>
          <w:fldChar w:fldCharType="end"/>
        </w:r>
        <w:r w:rsidRPr="00D325D6">
          <w:rPr>
            <w:rStyle w:val="Hipervnculo"/>
            <w:noProof/>
          </w:rPr>
          <w:fldChar w:fldCharType="end"/>
        </w:r>
      </w:ins>
    </w:p>
    <w:p w14:paraId="1538DB57" w14:textId="747360A0" w:rsidR="00426F2F" w:rsidRDefault="00426F2F">
      <w:pPr>
        <w:pStyle w:val="TDC3"/>
        <w:rPr>
          <w:ins w:id="9" w:author="Juan Carlos Lopez Hernandez" w:date="2022-11-10T14:07:00Z"/>
          <w:rFonts w:asciiTheme="minorHAnsi" w:eastAsiaTheme="minorEastAsia" w:hAnsiTheme="minorHAnsi" w:cstheme="minorBidi"/>
          <w:smallCaps w:val="0"/>
          <w:noProof/>
          <w:sz w:val="22"/>
          <w:szCs w:val="22"/>
        </w:rPr>
      </w:pPr>
      <w:ins w:id="10"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"_Toc118981687"</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1.2.1.</w:t>
        </w:r>
        <w:r>
          <w:rPr>
            <w:rFonts w:asciiTheme="minorHAnsi" w:eastAsiaTheme="minorEastAsia" w:hAnsiTheme="minorHAnsi" w:cstheme="minorBidi"/>
            <w:smallCaps w:val="0"/>
            <w:noProof/>
            <w:sz w:val="22"/>
            <w:szCs w:val="22"/>
          </w:rPr>
          <w:tab/>
        </w:r>
        <w:r w:rsidRPr="00D325D6">
          <w:rPr>
            <w:rStyle w:val="Hipervnculo"/>
            <w:noProof/>
          </w:rPr>
          <w:t>Objetivos / beneficios</w:t>
        </w:r>
        <w:r>
          <w:rPr>
            <w:noProof/>
            <w:webHidden/>
          </w:rPr>
          <w:tab/>
        </w:r>
        <w:r>
          <w:rPr>
            <w:noProof/>
            <w:webHidden/>
          </w:rPr>
          <w:fldChar w:fldCharType="begin"/>
        </w:r>
        <w:r>
          <w:rPr>
            <w:noProof/>
            <w:webHidden/>
          </w:rPr>
          <w:instrText xml:space="preserve"> PAGEREF _Toc118981687 \h </w:instrText>
        </w:r>
      </w:ins>
      <w:r>
        <w:rPr>
          <w:noProof/>
          <w:webHidden/>
        </w:rPr>
      </w:r>
      <w:r>
        <w:rPr>
          <w:noProof/>
          <w:webHidden/>
        </w:rPr>
        <w:fldChar w:fldCharType="separate"/>
      </w:r>
      <w:ins w:id="11" w:author="Juan Carlos Lopez Hernandez" w:date="2022-11-10T14:07:00Z">
        <w:r>
          <w:rPr>
            <w:noProof/>
            <w:webHidden/>
          </w:rPr>
          <w:t>5</w:t>
        </w:r>
        <w:r>
          <w:rPr>
            <w:noProof/>
            <w:webHidden/>
          </w:rPr>
          <w:fldChar w:fldCharType="end"/>
        </w:r>
        <w:r w:rsidRPr="00D325D6">
          <w:rPr>
            <w:rStyle w:val="Hipervnculo"/>
            <w:noProof/>
          </w:rPr>
          <w:fldChar w:fldCharType="end"/>
        </w:r>
      </w:ins>
    </w:p>
    <w:p w14:paraId="41435C91" w14:textId="676D6083" w:rsidR="00426F2F" w:rsidRDefault="00426F2F">
      <w:pPr>
        <w:pStyle w:val="TDC3"/>
        <w:rPr>
          <w:ins w:id="12" w:author="Juan Carlos Lopez Hernandez" w:date="2022-11-10T14:07:00Z"/>
          <w:rFonts w:asciiTheme="minorHAnsi" w:eastAsiaTheme="minorEastAsia" w:hAnsiTheme="minorHAnsi" w:cstheme="minorBidi"/>
          <w:smallCaps w:val="0"/>
          <w:noProof/>
          <w:sz w:val="22"/>
          <w:szCs w:val="22"/>
        </w:rPr>
      </w:pPr>
      <w:ins w:id="13"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"_Toc118981688"</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1.2.2.</w:t>
        </w:r>
        <w:r>
          <w:rPr>
            <w:rFonts w:asciiTheme="minorHAnsi" w:eastAsiaTheme="minorEastAsia" w:hAnsiTheme="minorHAnsi" w:cstheme="minorBidi"/>
            <w:smallCaps w:val="0"/>
            <w:noProof/>
            <w:sz w:val="22"/>
            <w:szCs w:val="22"/>
          </w:rPr>
          <w:tab/>
        </w:r>
        <w:r w:rsidRPr="00D325D6">
          <w:rPr>
            <w:rStyle w:val="Hipervnculo"/>
            <w:noProof/>
          </w:rPr>
          <w:t>Descripción del sistema</w:t>
        </w:r>
        <w:r>
          <w:rPr>
            <w:noProof/>
            <w:webHidden/>
          </w:rPr>
          <w:tab/>
        </w:r>
        <w:r>
          <w:rPr>
            <w:noProof/>
            <w:webHidden/>
          </w:rPr>
          <w:fldChar w:fldCharType="begin"/>
        </w:r>
        <w:r>
          <w:rPr>
            <w:noProof/>
            <w:webHidden/>
          </w:rPr>
          <w:instrText xml:space="preserve"> PAGEREF _Toc118981688 \h </w:instrText>
        </w:r>
      </w:ins>
      <w:r>
        <w:rPr>
          <w:noProof/>
          <w:webHidden/>
        </w:rPr>
      </w:r>
      <w:r>
        <w:rPr>
          <w:noProof/>
          <w:webHidden/>
        </w:rPr>
        <w:fldChar w:fldCharType="separate"/>
      </w:r>
      <w:ins w:id="14" w:author="Juan Carlos Lopez Hernandez" w:date="2022-11-10T14:07:00Z">
        <w:r>
          <w:rPr>
            <w:noProof/>
            <w:webHidden/>
          </w:rPr>
          <w:t>5</w:t>
        </w:r>
        <w:r>
          <w:rPr>
            <w:noProof/>
            <w:webHidden/>
          </w:rPr>
          <w:fldChar w:fldCharType="end"/>
        </w:r>
        <w:r w:rsidRPr="00D325D6">
          <w:rPr>
            <w:rStyle w:val="Hipervnculo"/>
            <w:noProof/>
          </w:rPr>
          <w:fldChar w:fldCharType="end"/>
        </w:r>
      </w:ins>
    </w:p>
    <w:p w14:paraId="5042F6D9" w14:textId="13F67FC7" w:rsidR="00426F2F" w:rsidRDefault="00426F2F">
      <w:pPr>
        <w:pStyle w:val="TDC2"/>
        <w:rPr>
          <w:ins w:id="15" w:author="Juan Carlos Lopez Hernandez" w:date="2022-11-10T14:07:00Z"/>
          <w:rFonts w:asciiTheme="minorHAnsi" w:eastAsiaTheme="minorEastAsia" w:hAnsiTheme="minorHAnsi" w:cstheme="minorBidi"/>
          <w:b w:val="0"/>
          <w:bCs w:val="0"/>
          <w:smallCaps w:val="0"/>
          <w:noProof/>
          <w:sz w:val="22"/>
          <w:szCs w:val="22"/>
        </w:rPr>
      </w:pPr>
      <w:ins w:id="16"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"_Toc118981689"</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1.3.</w:t>
        </w:r>
        <w:r>
          <w:rPr>
            <w:rFonts w:asciiTheme="minorHAnsi" w:eastAsiaTheme="minorEastAsia" w:hAnsiTheme="minorHAnsi" w:cstheme="minorBidi"/>
            <w:b w:val="0"/>
            <w:bCs w:val="0"/>
            <w:smallCaps w:val="0"/>
            <w:noProof/>
            <w:sz w:val="22"/>
            <w:szCs w:val="22"/>
          </w:rPr>
          <w:tab/>
        </w:r>
        <w:r w:rsidRPr="00D325D6">
          <w:rPr>
            <w:rStyle w:val="Hipervnculo"/>
            <w:noProof/>
          </w:rPr>
          <w:t>Vocabulario común y acrónimos</w:t>
        </w:r>
        <w:r>
          <w:rPr>
            <w:noProof/>
            <w:webHidden/>
          </w:rPr>
          <w:tab/>
        </w:r>
        <w:r>
          <w:rPr>
            <w:noProof/>
            <w:webHidden/>
          </w:rPr>
          <w:fldChar w:fldCharType="begin"/>
        </w:r>
        <w:r>
          <w:rPr>
            <w:noProof/>
            <w:webHidden/>
          </w:rPr>
          <w:instrText xml:space="preserve"> PAGEREF _Toc118981689 \h </w:instrText>
        </w:r>
      </w:ins>
      <w:r>
        <w:rPr>
          <w:noProof/>
          <w:webHidden/>
        </w:rPr>
      </w:r>
      <w:r>
        <w:rPr>
          <w:noProof/>
          <w:webHidden/>
        </w:rPr>
        <w:fldChar w:fldCharType="separate"/>
      </w:r>
      <w:ins w:id="17" w:author="Juan Carlos Lopez Hernandez" w:date="2022-11-10T14:07:00Z">
        <w:r>
          <w:rPr>
            <w:noProof/>
            <w:webHidden/>
          </w:rPr>
          <w:t>6</w:t>
        </w:r>
        <w:r>
          <w:rPr>
            <w:noProof/>
            <w:webHidden/>
          </w:rPr>
          <w:fldChar w:fldCharType="end"/>
        </w:r>
        <w:r w:rsidRPr="00D325D6">
          <w:rPr>
            <w:rStyle w:val="Hipervnculo"/>
            <w:noProof/>
          </w:rPr>
          <w:fldChar w:fldCharType="end"/>
        </w:r>
      </w:ins>
    </w:p>
    <w:p w14:paraId="3404CA4F" w14:textId="1CA29897" w:rsidR="00426F2F" w:rsidRDefault="00426F2F">
      <w:pPr>
        <w:pStyle w:val="TDC2"/>
        <w:rPr>
          <w:ins w:id="18" w:author="Juan Carlos Lopez Hernandez" w:date="2022-11-10T14:07:00Z"/>
          <w:rFonts w:asciiTheme="minorHAnsi" w:eastAsiaTheme="minorEastAsia" w:hAnsiTheme="minorHAnsi" w:cstheme="minorBidi"/>
          <w:b w:val="0"/>
          <w:bCs w:val="0"/>
          <w:smallCaps w:val="0"/>
          <w:noProof/>
          <w:sz w:val="22"/>
          <w:szCs w:val="22"/>
        </w:rPr>
      </w:pPr>
      <w:ins w:id="19"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"_Toc118981690"</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lang w:val="es-ES_tradnl"/>
          </w:rPr>
          <w:t>1.4.</w:t>
        </w:r>
        <w:r>
          <w:rPr>
            <w:rFonts w:asciiTheme="minorHAnsi" w:eastAsiaTheme="minorEastAsia" w:hAnsiTheme="minorHAnsi" w:cstheme="minorBidi"/>
            <w:b w:val="0"/>
            <w:bCs w:val="0"/>
            <w:smallCaps w:val="0"/>
            <w:noProof/>
            <w:sz w:val="22"/>
            <w:szCs w:val="22"/>
          </w:rPr>
          <w:tab/>
        </w:r>
        <w:r w:rsidRPr="00D325D6">
          <w:rPr>
            <w:rStyle w:val="Hipervnculo"/>
            <w:noProof/>
            <w:lang w:val="es-ES_tradnl"/>
          </w:rPr>
          <w:t>Referencias</w:t>
        </w:r>
        <w:r>
          <w:rPr>
            <w:noProof/>
            <w:webHidden/>
          </w:rPr>
          <w:tab/>
        </w:r>
        <w:r>
          <w:rPr>
            <w:noProof/>
            <w:webHidden/>
          </w:rPr>
          <w:fldChar w:fldCharType="begin"/>
        </w:r>
        <w:r>
          <w:rPr>
            <w:noProof/>
            <w:webHidden/>
          </w:rPr>
          <w:instrText xml:space="preserve"> PAGEREF _Toc118981690 \h </w:instrText>
        </w:r>
      </w:ins>
      <w:r>
        <w:rPr>
          <w:noProof/>
          <w:webHidden/>
        </w:rPr>
      </w:r>
      <w:r>
        <w:rPr>
          <w:noProof/>
          <w:webHidden/>
        </w:rPr>
        <w:fldChar w:fldCharType="separate"/>
      </w:r>
      <w:ins w:id="20" w:author="Juan Carlos Lopez Hernandez" w:date="2022-11-10T14:07:00Z">
        <w:r>
          <w:rPr>
            <w:noProof/>
            <w:webHidden/>
          </w:rPr>
          <w:t>7</w:t>
        </w:r>
        <w:r>
          <w:rPr>
            <w:noProof/>
            <w:webHidden/>
          </w:rPr>
          <w:fldChar w:fldCharType="end"/>
        </w:r>
        <w:r w:rsidRPr="00D325D6">
          <w:rPr>
            <w:rStyle w:val="Hipervnculo"/>
            <w:noProof/>
          </w:rPr>
          <w:fldChar w:fldCharType="end"/>
        </w:r>
      </w:ins>
    </w:p>
    <w:p w14:paraId="36D20C9F" w14:textId="344BF2F0" w:rsidR="00426F2F" w:rsidRDefault="00426F2F" w:rsidP="00426F2F">
      <w:pPr>
        <w:pStyle w:val="TDC1"/>
        <w:rPr>
          <w:ins w:id="21" w:author="Juan Carlos Lopez Hernandez" w:date="2022-11-10T14:07:00Z"/>
          <w:rFonts w:asciiTheme="minorHAnsi" w:eastAsiaTheme="minorEastAsia" w:hAnsiTheme="minorHAnsi" w:cstheme="minorBidi"/>
          <w:noProof/>
          <w:sz w:val="22"/>
          <w:szCs w:val="22"/>
          <w:u w:val="none"/>
        </w:rPr>
      </w:pPr>
      <w:ins w:id="22"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"_Toc118981691"</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lang w:val="es-ES_tradnl"/>
          </w:rPr>
          <w:t>2.</w:t>
        </w:r>
        <w:r>
          <w:rPr>
            <w:rFonts w:asciiTheme="minorHAnsi" w:eastAsiaTheme="minorEastAsia" w:hAnsiTheme="minorHAnsi" w:cstheme="minorBidi"/>
            <w:noProof/>
            <w:sz w:val="22"/>
            <w:szCs w:val="22"/>
            <w:u w:val="none"/>
          </w:rPr>
          <w:tab/>
        </w:r>
        <w:r w:rsidRPr="00D325D6">
          <w:rPr>
            <w:rStyle w:val="Hipervnculo"/>
            <w:noProof/>
            <w:lang w:val="es-ES_tradnl"/>
          </w:rPr>
          <w:t>Descripción del proyecto</w:t>
        </w:r>
        <w:r>
          <w:rPr>
            <w:noProof/>
            <w:webHidden/>
          </w:rPr>
          <w:tab/>
        </w:r>
        <w:r>
          <w:rPr>
            <w:noProof/>
            <w:webHidden/>
          </w:rPr>
          <w:fldChar w:fldCharType="begin"/>
        </w:r>
        <w:r>
          <w:rPr>
            <w:noProof/>
            <w:webHidden/>
          </w:rPr>
          <w:instrText xml:space="preserve"> PAGEREF _Toc118981691 \h </w:instrText>
        </w:r>
      </w:ins>
      <w:r>
        <w:rPr>
          <w:noProof/>
          <w:webHidden/>
        </w:rPr>
      </w:r>
      <w:r>
        <w:rPr>
          <w:noProof/>
          <w:webHidden/>
        </w:rPr>
        <w:fldChar w:fldCharType="separate"/>
      </w:r>
      <w:ins w:id="23" w:author="Juan Carlos Lopez Hernandez" w:date="2022-11-10T14:07:00Z">
        <w:r>
          <w:rPr>
            <w:noProof/>
            <w:webHidden/>
          </w:rPr>
          <w:t>8</w:t>
        </w:r>
        <w:r>
          <w:rPr>
            <w:noProof/>
            <w:webHidden/>
          </w:rPr>
          <w:fldChar w:fldCharType="end"/>
        </w:r>
        <w:r w:rsidRPr="00D325D6">
          <w:rPr>
            <w:rStyle w:val="Hipervnculo"/>
            <w:noProof/>
          </w:rPr>
          <w:fldChar w:fldCharType="end"/>
        </w:r>
      </w:ins>
    </w:p>
    <w:p w14:paraId="333AF406" w14:textId="741CAEC5" w:rsidR="00426F2F" w:rsidRDefault="00426F2F" w:rsidP="00426F2F">
      <w:pPr>
        <w:pStyle w:val="TDC1"/>
        <w:rPr>
          <w:ins w:id="24" w:author="Juan Carlos Lopez Hernandez" w:date="2022-11-10T14:07:00Z"/>
          <w:rFonts w:asciiTheme="minorHAnsi" w:eastAsiaTheme="minorEastAsia" w:hAnsiTheme="minorHAnsi" w:cstheme="minorBidi"/>
          <w:noProof/>
          <w:sz w:val="22"/>
          <w:szCs w:val="22"/>
          <w:u w:val="none"/>
        </w:rPr>
      </w:pPr>
      <w:ins w:id="25"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"_Toc118981692"</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w:t>
        </w:r>
        <w:r>
          <w:rPr>
            <w:rFonts w:asciiTheme="minorHAnsi" w:eastAsiaTheme="minorEastAsia" w:hAnsiTheme="minorHAnsi" w:cstheme="minorBidi"/>
            <w:noProof/>
            <w:sz w:val="22"/>
            <w:szCs w:val="22"/>
            <w:u w:val="none"/>
          </w:rPr>
          <w:tab/>
        </w:r>
        <w:r w:rsidRPr="00D325D6">
          <w:rPr>
            <w:rStyle w:val="Hipervnculo"/>
            <w:noProof/>
          </w:rPr>
          <w:t>Análisis y definición de Requisitos del sistema</w:t>
        </w:r>
        <w:r>
          <w:rPr>
            <w:noProof/>
            <w:webHidden/>
          </w:rPr>
          <w:tab/>
        </w:r>
        <w:r>
          <w:rPr>
            <w:noProof/>
            <w:webHidden/>
          </w:rPr>
          <w:fldChar w:fldCharType="begin"/>
        </w:r>
        <w:r>
          <w:rPr>
            <w:noProof/>
            <w:webHidden/>
          </w:rPr>
          <w:instrText xml:space="preserve"> PAGEREF _Toc118981692 \h </w:instrText>
        </w:r>
      </w:ins>
      <w:r>
        <w:rPr>
          <w:noProof/>
          <w:webHidden/>
        </w:rPr>
      </w:r>
      <w:r>
        <w:rPr>
          <w:noProof/>
          <w:webHidden/>
        </w:rPr>
        <w:fldChar w:fldCharType="separate"/>
      </w:r>
      <w:ins w:id="26" w:author="Juan Carlos Lopez Hernandez" w:date="2022-11-10T14:07:00Z">
        <w:r>
          <w:rPr>
            <w:noProof/>
            <w:webHidden/>
          </w:rPr>
          <w:t>9</w:t>
        </w:r>
        <w:r>
          <w:rPr>
            <w:noProof/>
            <w:webHidden/>
          </w:rPr>
          <w:fldChar w:fldCharType="end"/>
        </w:r>
        <w:r w:rsidRPr="00D325D6">
          <w:rPr>
            <w:rStyle w:val="Hipervnculo"/>
            <w:noProof/>
          </w:rPr>
          <w:fldChar w:fldCharType="end"/>
        </w:r>
      </w:ins>
    </w:p>
    <w:p w14:paraId="77B04FDC" w14:textId="02A449E8" w:rsidR="00426F2F" w:rsidRDefault="00426F2F">
      <w:pPr>
        <w:pStyle w:val="TDC2"/>
        <w:rPr>
          <w:ins w:id="27" w:author="Juan Carlos Lopez Hernandez" w:date="2022-11-10T14:07:00Z"/>
          <w:rFonts w:asciiTheme="minorHAnsi" w:eastAsiaTheme="minorEastAsia" w:hAnsiTheme="minorHAnsi" w:cstheme="minorBidi"/>
          <w:b w:val="0"/>
          <w:bCs w:val="0"/>
          <w:smallCaps w:val="0"/>
          <w:noProof/>
          <w:sz w:val="22"/>
          <w:szCs w:val="22"/>
        </w:rPr>
      </w:pPr>
      <w:ins w:id="28"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"_Toc118981693"</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3.1.</w:t>
        </w:r>
        <w:r>
          <w:rPr>
            <w:rFonts w:asciiTheme="minorHAnsi" w:eastAsiaTheme="minorEastAsia" w:hAnsiTheme="minorHAnsi" w:cstheme="minorBidi"/>
            <w:b w:val="0"/>
            <w:bCs w:val="0"/>
            <w:smallCaps w:val="0"/>
            <w:noProof/>
            <w:sz w:val="22"/>
            <w:szCs w:val="22"/>
          </w:rPr>
          <w:tab/>
        </w:r>
        <w:r w:rsidRPr="00D325D6">
          <w:rPr>
            <w:rStyle w:val="Hipervnculo"/>
            <w:noProof/>
          </w:rPr>
          <w:t>Principales Conceptos y Relaciones</w:t>
        </w:r>
        <w:r>
          <w:rPr>
            <w:noProof/>
            <w:webHidden/>
          </w:rPr>
          <w:tab/>
        </w:r>
        <w:r>
          <w:rPr>
            <w:noProof/>
            <w:webHidden/>
          </w:rPr>
          <w:fldChar w:fldCharType="begin"/>
        </w:r>
        <w:r>
          <w:rPr>
            <w:noProof/>
            <w:webHidden/>
          </w:rPr>
          <w:instrText xml:space="preserve"> PAGEREF _Toc118981693 \h </w:instrText>
        </w:r>
      </w:ins>
      <w:r>
        <w:rPr>
          <w:noProof/>
          <w:webHidden/>
        </w:rPr>
      </w:r>
      <w:r>
        <w:rPr>
          <w:noProof/>
          <w:webHidden/>
        </w:rPr>
        <w:fldChar w:fldCharType="separate"/>
      </w:r>
      <w:ins w:id="29" w:author="Juan Carlos Lopez Hernandez" w:date="2022-11-10T14:07:00Z">
        <w:r>
          <w:rPr>
            <w:noProof/>
            <w:webHidden/>
          </w:rPr>
          <w:t>9</w:t>
        </w:r>
        <w:r>
          <w:rPr>
            <w:noProof/>
            <w:webHidden/>
          </w:rPr>
          <w:fldChar w:fldCharType="end"/>
        </w:r>
        <w:r w:rsidRPr="00D325D6">
          <w:rPr>
            <w:rStyle w:val="Hipervnculo"/>
            <w:noProof/>
          </w:rPr>
          <w:fldChar w:fldCharType="end"/>
        </w:r>
      </w:ins>
    </w:p>
    <w:p w14:paraId="41F4A847" w14:textId="416D5EB6" w:rsidR="00426F2F" w:rsidRDefault="00426F2F">
      <w:pPr>
        <w:pStyle w:val="TDC2"/>
        <w:rPr>
          <w:ins w:id="30" w:author="Juan Carlos Lopez Hernandez" w:date="2022-11-10T14:07:00Z"/>
          <w:rFonts w:asciiTheme="minorHAnsi" w:eastAsiaTheme="minorEastAsia" w:hAnsiTheme="minorHAnsi" w:cstheme="minorBidi"/>
          <w:b w:val="0"/>
          <w:bCs w:val="0"/>
          <w:smallCaps w:val="0"/>
          <w:noProof/>
          <w:sz w:val="22"/>
          <w:szCs w:val="22"/>
        </w:rPr>
      </w:pPr>
      <w:ins w:id="31"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"_Toc118981697"</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3.2.</w:t>
        </w:r>
        <w:r>
          <w:rPr>
            <w:rFonts w:asciiTheme="minorHAnsi" w:eastAsiaTheme="minorEastAsia" w:hAnsiTheme="minorHAnsi" w:cstheme="minorBidi"/>
            <w:b w:val="0"/>
            <w:bCs w:val="0"/>
            <w:smallCaps w:val="0"/>
            <w:noProof/>
            <w:sz w:val="22"/>
            <w:szCs w:val="22"/>
          </w:rPr>
          <w:tab/>
        </w:r>
        <w:r w:rsidRPr="00D325D6">
          <w:rPr>
            <w:rStyle w:val="Hipervnculo"/>
            <w:noProof/>
          </w:rPr>
          <w:t>Tablas Maestras paramétricas</w:t>
        </w:r>
        <w:r>
          <w:rPr>
            <w:noProof/>
            <w:webHidden/>
          </w:rPr>
          <w:tab/>
        </w:r>
        <w:r>
          <w:rPr>
            <w:noProof/>
            <w:webHidden/>
          </w:rPr>
          <w:fldChar w:fldCharType="begin"/>
        </w:r>
        <w:r>
          <w:rPr>
            <w:noProof/>
            <w:webHidden/>
          </w:rPr>
          <w:instrText xml:space="preserve"> PAGEREF _Toc118981697 \h </w:instrText>
        </w:r>
      </w:ins>
      <w:r>
        <w:rPr>
          <w:noProof/>
          <w:webHidden/>
        </w:rPr>
      </w:r>
      <w:r>
        <w:rPr>
          <w:noProof/>
          <w:webHidden/>
        </w:rPr>
        <w:fldChar w:fldCharType="separate"/>
      </w:r>
      <w:ins w:id="32" w:author="Juan Carlos Lopez Hernandez" w:date="2022-11-10T14:07:00Z">
        <w:r>
          <w:rPr>
            <w:noProof/>
            <w:webHidden/>
          </w:rPr>
          <w:t>9</w:t>
        </w:r>
        <w:r>
          <w:rPr>
            <w:noProof/>
            <w:webHidden/>
          </w:rPr>
          <w:fldChar w:fldCharType="end"/>
        </w:r>
        <w:r w:rsidRPr="00D325D6">
          <w:rPr>
            <w:rStyle w:val="Hipervnculo"/>
            <w:noProof/>
          </w:rPr>
          <w:fldChar w:fldCharType="end"/>
        </w:r>
      </w:ins>
    </w:p>
    <w:p w14:paraId="61E88149" w14:textId="574F16E6" w:rsidR="00426F2F" w:rsidRDefault="00426F2F">
      <w:pPr>
        <w:pStyle w:val="TDC2"/>
        <w:rPr>
          <w:ins w:id="33" w:author="Juan Carlos Lopez Hernandez" w:date="2022-11-10T14:07:00Z"/>
          <w:rFonts w:asciiTheme="minorHAnsi" w:eastAsiaTheme="minorEastAsia" w:hAnsiTheme="minorHAnsi" w:cstheme="minorBidi"/>
          <w:b w:val="0"/>
          <w:bCs w:val="0"/>
          <w:smallCaps w:val="0"/>
          <w:noProof/>
          <w:sz w:val="22"/>
          <w:szCs w:val="22"/>
        </w:rPr>
      </w:pPr>
      <w:ins w:id="34"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"_Toc118981714"</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3.3.</w:t>
        </w:r>
        <w:r>
          <w:rPr>
            <w:rFonts w:asciiTheme="minorHAnsi" w:eastAsiaTheme="minorEastAsia" w:hAnsiTheme="minorHAnsi" w:cstheme="minorBidi"/>
            <w:b w:val="0"/>
            <w:bCs w:val="0"/>
            <w:smallCaps w:val="0"/>
            <w:noProof/>
            <w:sz w:val="22"/>
            <w:szCs w:val="22"/>
          </w:rPr>
          <w:tab/>
        </w:r>
        <w:r w:rsidRPr="00D325D6">
          <w:rPr>
            <w:rStyle w:val="Hipervnculo"/>
            <w:noProof/>
          </w:rPr>
          <w:t>Tablas de dimensiones analíticas</w:t>
        </w:r>
        <w:r>
          <w:rPr>
            <w:noProof/>
            <w:webHidden/>
          </w:rPr>
          <w:tab/>
        </w:r>
        <w:r>
          <w:rPr>
            <w:noProof/>
            <w:webHidden/>
          </w:rPr>
          <w:fldChar w:fldCharType="begin"/>
        </w:r>
        <w:r>
          <w:rPr>
            <w:noProof/>
            <w:webHidden/>
          </w:rPr>
          <w:instrText xml:space="preserve"> PAGEREF _Toc118981714 \h </w:instrText>
        </w:r>
      </w:ins>
      <w:r>
        <w:rPr>
          <w:noProof/>
          <w:webHidden/>
        </w:rPr>
      </w:r>
      <w:r>
        <w:rPr>
          <w:noProof/>
          <w:webHidden/>
        </w:rPr>
        <w:fldChar w:fldCharType="separate"/>
      </w:r>
      <w:ins w:id="35" w:author="Juan Carlos Lopez Hernandez" w:date="2022-11-10T14:07:00Z">
        <w:r>
          <w:rPr>
            <w:noProof/>
            <w:webHidden/>
          </w:rPr>
          <w:t>31</w:t>
        </w:r>
        <w:r>
          <w:rPr>
            <w:noProof/>
            <w:webHidden/>
          </w:rPr>
          <w:fldChar w:fldCharType="end"/>
        </w:r>
        <w:r w:rsidRPr="00D325D6">
          <w:rPr>
            <w:rStyle w:val="Hipervnculo"/>
            <w:noProof/>
          </w:rPr>
          <w:fldChar w:fldCharType="end"/>
        </w:r>
      </w:ins>
    </w:p>
    <w:p w14:paraId="2FB4B107" w14:textId="7942390E" w:rsidR="00426F2F" w:rsidRDefault="00426F2F">
      <w:pPr>
        <w:pStyle w:val="TDC2"/>
        <w:rPr>
          <w:ins w:id="36" w:author="Juan Carlos Lopez Hernandez" w:date="2022-11-10T14:07:00Z"/>
          <w:rFonts w:asciiTheme="minorHAnsi" w:eastAsiaTheme="minorEastAsia" w:hAnsiTheme="minorHAnsi" w:cstheme="minorBidi"/>
          <w:b w:val="0"/>
          <w:bCs w:val="0"/>
          <w:smallCaps w:val="0"/>
          <w:noProof/>
          <w:sz w:val="22"/>
          <w:szCs w:val="22"/>
        </w:rPr>
      </w:pPr>
      <w:ins w:id="37"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"_Toc118981718"</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3.4.</w:t>
        </w:r>
        <w:r>
          <w:rPr>
            <w:rFonts w:asciiTheme="minorHAnsi" w:eastAsiaTheme="minorEastAsia" w:hAnsiTheme="minorHAnsi" w:cstheme="minorBidi"/>
            <w:b w:val="0"/>
            <w:bCs w:val="0"/>
            <w:smallCaps w:val="0"/>
            <w:noProof/>
            <w:sz w:val="22"/>
            <w:szCs w:val="22"/>
          </w:rPr>
          <w:tab/>
        </w:r>
        <w:r w:rsidRPr="00D325D6">
          <w:rPr>
            <w:rStyle w:val="Hipervnculo"/>
            <w:noProof/>
          </w:rPr>
          <w:t>Tablas de Hechos</w:t>
        </w:r>
        <w:r>
          <w:rPr>
            <w:noProof/>
            <w:webHidden/>
          </w:rPr>
          <w:tab/>
        </w:r>
        <w:r>
          <w:rPr>
            <w:noProof/>
            <w:webHidden/>
          </w:rPr>
          <w:fldChar w:fldCharType="begin"/>
        </w:r>
        <w:r>
          <w:rPr>
            <w:noProof/>
            <w:webHidden/>
          </w:rPr>
          <w:instrText xml:space="preserve"> PAGEREF _Toc118981718 \h </w:instrText>
        </w:r>
      </w:ins>
      <w:r>
        <w:rPr>
          <w:noProof/>
          <w:webHidden/>
        </w:rPr>
      </w:r>
      <w:r>
        <w:rPr>
          <w:noProof/>
          <w:webHidden/>
        </w:rPr>
        <w:fldChar w:fldCharType="separate"/>
      </w:r>
      <w:ins w:id="38" w:author="Juan Carlos Lopez Hernandez" w:date="2022-11-10T14:07:00Z">
        <w:r>
          <w:rPr>
            <w:noProof/>
            <w:webHidden/>
          </w:rPr>
          <w:t>32</w:t>
        </w:r>
        <w:r>
          <w:rPr>
            <w:noProof/>
            <w:webHidden/>
          </w:rPr>
          <w:fldChar w:fldCharType="end"/>
        </w:r>
        <w:r w:rsidRPr="00D325D6">
          <w:rPr>
            <w:rStyle w:val="Hipervnculo"/>
            <w:noProof/>
          </w:rPr>
          <w:fldChar w:fldCharType="end"/>
        </w:r>
      </w:ins>
    </w:p>
    <w:p w14:paraId="41F81569" w14:textId="3891E2E5" w:rsidR="00426F2F" w:rsidRDefault="00426F2F">
      <w:pPr>
        <w:pStyle w:val="TDC2"/>
        <w:rPr>
          <w:ins w:id="39" w:author="Juan Carlos Lopez Hernandez" w:date="2022-11-10T14:07:00Z"/>
          <w:rFonts w:asciiTheme="minorHAnsi" w:eastAsiaTheme="minorEastAsia" w:hAnsiTheme="minorHAnsi" w:cstheme="minorBidi"/>
          <w:b w:val="0"/>
          <w:bCs w:val="0"/>
          <w:smallCaps w:val="0"/>
          <w:noProof/>
          <w:sz w:val="22"/>
          <w:szCs w:val="22"/>
        </w:rPr>
      </w:pPr>
      <w:ins w:id="40"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"_Toc118981720"</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3.5.</w:t>
        </w:r>
        <w:r>
          <w:rPr>
            <w:rFonts w:asciiTheme="minorHAnsi" w:eastAsiaTheme="minorEastAsia" w:hAnsiTheme="minorHAnsi" w:cstheme="minorBidi"/>
            <w:b w:val="0"/>
            <w:bCs w:val="0"/>
            <w:smallCaps w:val="0"/>
            <w:noProof/>
            <w:sz w:val="22"/>
            <w:szCs w:val="22"/>
          </w:rPr>
          <w:tab/>
        </w:r>
        <w:r w:rsidRPr="00D325D6">
          <w:rPr>
            <w:rStyle w:val="Hipervnculo"/>
            <w:noProof/>
          </w:rPr>
          <w:t>Modelo de calidad</w:t>
        </w:r>
        <w:r>
          <w:rPr>
            <w:noProof/>
            <w:webHidden/>
          </w:rPr>
          <w:tab/>
        </w:r>
        <w:r>
          <w:rPr>
            <w:noProof/>
            <w:webHidden/>
          </w:rPr>
          <w:fldChar w:fldCharType="begin"/>
        </w:r>
        <w:r>
          <w:rPr>
            <w:noProof/>
            <w:webHidden/>
          </w:rPr>
          <w:instrText xml:space="preserve"> PAGEREF _Toc118981720 \h </w:instrText>
        </w:r>
      </w:ins>
      <w:r>
        <w:rPr>
          <w:noProof/>
          <w:webHidden/>
        </w:rPr>
      </w:r>
      <w:r>
        <w:rPr>
          <w:noProof/>
          <w:webHidden/>
        </w:rPr>
        <w:fldChar w:fldCharType="separate"/>
      </w:r>
      <w:ins w:id="41" w:author="Juan Carlos Lopez Hernandez" w:date="2022-11-10T14:07:00Z">
        <w:r>
          <w:rPr>
            <w:noProof/>
            <w:webHidden/>
          </w:rPr>
          <w:t>38</w:t>
        </w:r>
        <w:r>
          <w:rPr>
            <w:noProof/>
            <w:webHidden/>
          </w:rPr>
          <w:fldChar w:fldCharType="end"/>
        </w:r>
        <w:r w:rsidRPr="00D325D6">
          <w:rPr>
            <w:rStyle w:val="Hipervnculo"/>
            <w:noProof/>
          </w:rPr>
          <w:fldChar w:fldCharType="end"/>
        </w:r>
      </w:ins>
    </w:p>
    <w:p w14:paraId="655A3C00" w14:textId="07FCD644" w:rsidR="00426F2F" w:rsidRDefault="00426F2F">
      <w:pPr>
        <w:pStyle w:val="TDC2"/>
        <w:rPr>
          <w:ins w:id="42" w:author="Juan Carlos Lopez Hernandez" w:date="2022-11-10T14:07:00Z"/>
          <w:rFonts w:asciiTheme="minorHAnsi" w:eastAsiaTheme="minorEastAsia" w:hAnsiTheme="minorHAnsi" w:cstheme="minorBidi"/>
          <w:b w:val="0"/>
          <w:bCs w:val="0"/>
          <w:smallCaps w:val="0"/>
          <w:noProof/>
          <w:sz w:val="22"/>
          <w:szCs w:val="22"/>
        </w:rPr>
      </w:pPr>
      <w:ins w:id="43"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"_Toc118981721"</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3.6.</w:t>
        </w:r>
        <w:r>
          <w:rPr>
            <w:rFonts w:asciiTheme="minorHAnsi" w:eastAsiaTheme="minorEastAsia" w:hAnsiTheme="minorHAnsi" w:cstheme="minorBidi"/>
            <w:b w:val="0"/>
            <w:bCs w:val="0"/>
            <w:smallCaps w:val="0"/>
            <w:noProof/>
            <w:sz w:val="22"/>
            <w:szCs w:val="22"/>
          </w:rPr>
          <w:tab/>
        </w:r>
        <w:r w:rsidRPr="00D325D6">
          <w:rPr>
            <w:rStyle w:val="Hipervnculo"/>
            <w:noProof/>
          </w:rPr>
          <w:t>Motor de reglas</w:t>
        </w:r>
        <w:r>
          <w:rPr>
            <w:noProof/>
            <w:webHidden/>
          </w:rPr>
          <w:tab/>
        </w:r>
        <w:r>
          <w:rPr>
            <w:noProof/>
            <w:webHidden/>
          </w:rPr>
          <w:fldChar w:fldCharType="begin"/>
        </w:r>
        <w:r>
          <w:rPr>
            <w:noProof/>
            <w:webHidden/>
          </w:rPr>
          <w:instrText xml:space="preserve"> PAGEREF _Toc118981721 \h </w:instrText>
        </w:r>
      </w:ins>
      <w:r>
        <w:rPr>
          <w:noProof/>
          <w:webHidden/>
        </w:rPr>
      </w:r>
      <w:r>
        <w:rPr>
          <w:noProof/>
          <w:webHidden/>
        </w:rPr>
        <w:fldChar w:fldCharType="separate"/>
      </w:r>
      <w:ins w:id="44" w:author="Juan Carlos Lopez Hernandez" w:date="2022-11-10T14:07:00Z">
        <w:r>
          <w:rPr>
            <w:noProof/>
            <w:webHidden/>
          </w:rPr>
          <w:t>39</w:t>
        </w:r>
        <w:r>
          <w:rPr>
            <w:noProof/>
            <w:webHidden/>
          </w:rPr>
          <w:fldChar w:fldCharType="end"/>
        </w:r>
        <w:r w:rsidRPr="00D325D6">
          <w:rPr>
            <w:rStyle w:val="Hipervnculo"/>
            <w:noProof/>
          </w:rPr>
          <w:fldChar w:fldCharType="end"/>
        </w:r>
      </w:ins>
    </w:p>
    <w:p w14:paraId="51BCCA8E" w14:textId="365A308D" w:rsidR="00426F2F" w:rsidRDefault="00426F2F">
      <w:pPr>
        <w:pStyle w:val="TDC2"/>
        <w:rPr>
          <w:ins w:id="45" w:author="Juan Carlos Lopez Hernandez" w:date="2022-11-10T14:07:00Z"/>
          <w:rFonts w:asciiTheme="minorHAnsi" w:eastAsiaTheme="minorEastAsia" w:hAnsiTheme="minorHAnsi" w:cstheme="minorBidi"/>
          <w:b w:val="0"/>
          <w:bCs w:val="0"/>
          <w:smallCaps w:val="0"/>
          <w:noProof/>
          <w:sz w:val="22"/>
          <w:szCs w:val="22"/>
        </w:rPr>
      </w:pPr>
      <w:ins w:id="46"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"_Toc118981722"</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3.7.</w:t>
        </w:r>
        <w:r>
          <w:rPr>
            <w:rFonts w:asciiTheme="minorHAnsi" w:eastAsiaTheme="minorEastAsia" w:hAnsiTheme="minorHAnsi" w:cstheme="minorBidi"/>
            <w:b w:val="0"/>
            <w:bCs w:val="0"/>
            <w:smallCaps w:val="0"/>
            <w:noProof/>
            <w:sz w:val="22"/>
            <w:szCs w:val="22"/>
          </w:rPr>
          <w:tab/>
        </w:r>
        <w:r w:rsidRPr="00D325D6">
          <w:rPr>
            <w:rStyle w:val="Hipervnculo"/>
            <w:noProof/>
          </w:rPr>
          <w:t>CdM Calidad</w:t>
        </w:r>
        <w:r>
          <w:rPr>
            <w:noProof/>
            <w:webHidden/>
          </w:rPr>
          <w:tab/>
        </w:r>
        <w:r>
          <w:rPr>
            <w:noProof/>
            <w:webHidden/>
          </w:rPr>
          <w:fldChar w:fldCharType="begin"/>
        </w:r>
        <w:r>
          <w:rPr>
            <w:noProof/>
            <w:webHidden/>
          </w:rPr>
          <w:instrText xml:space="preserve"> PAGEREF _Toc118981722 \h </w:instrText>
        </w:r>
      </w:ins>
      <w:r>
        <w:rPr>
          <w:noProof/>
          <w:webHidden/>
        </w:rPr>
      </w:r>
      <w:r>
        <w:rPr>
          <w:noProof/>
          <w:webHidden/>
        </w:rPr>
        <w:fldChar w:fldCharType="separate"/>
      </w:r>
      <w:ins w:id="47" w:author="Juan Carlos Lopez Hernandez" w:date="2022-11-10T14:07:00Z">
        <w:r>
          <w:rPr>
            <w:noProof/>
            <w:webHidden/>
          </w:rPr>
          <w:t>39</w:t>
        </w:r>
        <w:r>
          <w:rPr>
            <w:noProof/>
            <w:webHidden/>
          </w:rPr>
          <w:fldChar w:fldCharType="end"/>
        </w:r>
        <w:r w:rsidRPr="00D325D6">
          <w:rPr>
            <w:rStyle w:val="Hipervnculo"/>
            <w:noProof/>
          </w:rPr>
          <w:fldChar w:fldCharType="end"/>
        </w:r>
      </w:ins>
    </w:p>
    <w:p w14:paraId="52B37B68" w14:textId="2D792AFF" w:rsidR="00426F2F" w:rsidRDefault="00426F2F">
      <w:pPr>
        <w:pStyle w:val="TDC3"/>
        <w:rPr>
          <w:ins w:id="48" w:author="Juan Carlos Lopez Hernandez" w:date="2022-11-10T14:07:00Z"/>
          <w:rFonts w:asciiTheme="minorHAnsi" w:eastAsiaTheme="minorEastAsia" w:hAnsiTheme="minorHAnsi" w:cstheme="minorBidi"/>
          <w:smallCaps w:val="0"/>
          <w:noProof/>
          <w:sz w:val="22"/>
          <w:szCs w:val="22"/>
        </w:rPr>
      </w:pPr>
      <w:ins w:id="49"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"_Toc118981723"</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3.7.1.</w:t>
        </w:r>
        <w:r>
          <w:rPr>
            <w:rFonts w:asciiTheme="minorHAnsi" w:eastAsiaTheme="minorEastAsia" w:hAnsiTheme="minorHAnsi" w:cstheme="minorBidi"/>
            <w:smallCaps w:val="0"/>
            <w:noProof/>
            <w:sz w:val="22"/>
            <w:szCs w:val="22"/>
          </w:rPr>
          <w:tab/>
        </w:r>
        <w:r w:rsidRPr="00D325D6">
          <w:rPr>
            <w:rStyle w:val="Hipervnculo"/>
            <w:noProof/>
          </w:rPr>
          <w:t>Modelo relacional</w:t>
        </w:r>
        <w:r>
          <w:rPr>
            <w:noProof/>
            <w:webHidden/>
          </w:rPr>
          <w:tab/>
        </w:r>
        <w:r>
          <w:rPr>
            <w:noProof/>
            <w:webHidden/>
          </w:rPr>
          <w:fldChar w:fldCharType="begin"/>
        </w:r>
        <w:r>
          <w:rPr>
            <w:noProof/>
            <w:webHidden/>
          </w:rPr>
          <w:instrText xml:space="preserve"> PAGEREF _Toc118981723 \h </w:instrText>
        </w:r>
      </w:ins>
      <w:r>
        <w:rPr>
          <w:noProof/>
          <w:webHidden/>
        </w:rPr>
      </w:r>
      <w:r>
        <w:rPr>
          <w:noProof/>
          <w:webHidden/>
        </w:rPr>
        <w:fldChar w:fldCharType="separate"/>
      </w:r>
      <w:ins w:id="50" w:author="Juan Carlos Lopez Hernandez" w:date="2022-11-10T14:07:00Z">
        <w:r>
          <w:rPr>
            <w:noProof/>
            <w:webHidden/>
          </w:rPr>
          <w:t>39</w:t>
        </w:r>
        <w:r>
          <w:rPr>
            <w:noProof/>
            <w:webHidden/>
          </w:rPr>
          <w:fldChar w:fldCharType="end"/>
        </w:r>
        <w:r w:rsidRPr="00D325D6">
          <w:rPr>
            <w:rStyle w:val="Hipervnculo"/>
            <w:noProof/>
          </w:rPr>
          <w:fldChar w:fldCharType="end"/>
        </w:r>
      </w:ins>
    </w:p>
    <w:p w14:paraId="4A922C1B" w14:textId="50CC4068" w:rsidR="00426F2F" w:rsidRDefault="00426F2F">
      <w:pPr>
        <w:pStyle w:val="TDC3"/>
        <w:rPr>
          <w:ins w:id="51" w:author="Juan Carlos Lopez Hernandez" w:date="2022-11-10T14:07:00Z"/>
          <w:rFonts w:asciiTheme="minorHAnsi" w:eastAsiaTheme="minorEastAsia" w:hAnsiTheme="minorHAnsi" w:cstheme="minorBidi"/>
          <w:smallCaps w:val="0"/>
          <w:noProof/>
          <w:sz w:val="22"/>
          <w:szCs w:val="22"/>
        </w:rPr>
      </w:pPr>
      <w:ins w:id="52"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"_Toc118981724"</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3.7.2.</w:t>
        </w:r>
        <w:r>
          <w:rPr>
            <w:rFonts w:asciiTheme="minorHAnsi" w:eastAsiaTheme="minorEastAsia" w:hAnsiTheme="minorHAnsi" w:cstheme="minorBidi"/>
            <w:smallCaps w:val="0"/>
            <w:noProof/>
            <w:sz w:val="22"/>
            <w:szCs w:val="22"/>
          </w:rPr>
          <w:tab/>
        </w:r>
        <w:r w:rsidRPr="00D325D6">
          <w:rPr>
            <w:rStyle w:val="Hipervnculo"/>
            <w:noProof/>
          </w:rPr>
          <w:t>Diccionario de datos</w:t>
        </w:r>
        <w:r>
          <w:rPr>
            <w:noProof/>
            <w:webHidden/>
          </w:rPr>
          <w:tab/>
        </w:r>
        <w:r>
          <w:rPr>
            <w:noProof/>
            <w:webHidden/>
          </w:rPr>
          <w:fldChar w:fldCharType="begin"/>
        </w:r>
        <w:r>
          <w:rPr>
            <w:noProof/>
            <w:webHidden/>
          </w:rPr>
          <w:instrText xml:space="preserve"> PAGEREF _Toc118981724 \h </w:instrText>
        </w:r>
      </w:ins>
      <w:r>
        <w:rPr>
          <w:noProof/>
          <w:webHidden/>
        </w:rPr>
      </w:r>
      <w:r>
        <w:rPr>
          <w:noProof/>
          <w:webHidden/>
        </w:rPr>
        <w:fldChar w:fldCharType="separate"/>
      </w:r>
      <w:ins w:id="53" w:author="Juan Carlos Lopez Hernandez" w:date="2022-11-10T14:07:00Z">
        <w:r>
          <w:rPr>
            <w:noProof/>
            <w:webHidden/>
          </w:rPr>
          <w:t>39</w:t>
        </w:r>
        <w:r>
          <w:rPr>
            <w:noProof/>
            <w:webHidden/>
          </w:rPr>
          <w:fldChar w:fldCharType="end"/>
        </w:r>
        <w:r w:rsidRPr="00D325D6">
          <w:rPr>
            <w:rStyle w:val="Hipervnculo"/>
            <w:noProof/>
          </w:rPr>
          <w:fldChar w:fldCharType="end"/>
        </w:r>
      </w:ins>
    </w:p>
    <w:p w14:paraId="64B2F427" w14:textId="07B76FD3" w:rsidR="00426F2F" w:rsidRDefault="00426F2F" w:rsidP="00426F2F">
      <w:pPr>
        <w:pStyle w:val="TDC1"/>
        <w:rPr>
          <w:ins w:id="54" w:author="Juan Carlos Lopez Hernandez" w:date="2022-11-10T14:07:00Z"/>
          <w:rFonts w:asciiTheme="minorHAnsi" w:eastAsiaTheme="minorEastAsia" w:hAnsiTheme="minorHAnsi" w:cstheme="minorBidi"/>
          <w:noProof/>
          <w:sz w:val="22"/>
          <w:szCs w:val="22"/>
          <w:u w:val="none"/>
        </w:rPr>
      </w:pPr>
      <w:ins w:id="55"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"_Toc118981836"</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4.</w:t>
        </w:r>
        <w:r>
          <w:rPr>
            <w:rFonts w:asciiTheme="minorHAnsi" w:eastAsiaTheme="minorEastAsia" w:hAnsiTheme="minorHAnsi" w:cstheme="minorBidi"/>
            <w:noProof/>
            <w:sz w:val="22"/>
            <w:szCs w:val="22"/>
            <w:u w:val="none"/>
          </w:rPr>
          <w:tab/>
        </w:r>
        <w:r w:rsidRPr="00D325D6">
          <w:rPr>
            <w:rStyle w:val="Hipervnculo"/>
            <w:noProof/>
          </w:rPr>
          <w:t>Anexos</w:t>
        </w:r>
        <w:r>
          <w:rPr>
            <w:noProof/>
            <w:webHidden/>
          </w:rPr>
          <w:tab/>
        </w:r>
        <w:r>
          <w:rPr>
            <w:noProof/>
            <w:webHidden/>
          </w:rPr>
          <w:fldChar w:fldCharType="begin"/>
        </w:r>
        <w:r>
          <w:rPr>
            <w:noProof/>
            <w:webHidden/>
          </w:rPr>
          <w:instrText xml:space="preserve"> PAGEREF _Toc118981836 \h </w:instrText>
        </w:r>
      </w:ins>
      <w:r>
        <w:rPr>
          <w:noProof/>
          <w:webHidden/>
        </w:rPr>
      </w:r>
      <w:r>
        <w:rPr>
          <w:noProof/>
          <w:webHidden/>
        </w:rPr>
        <w:fldChar w:fldCharType="separate"/>
      </w:r>
      <w:ins w:id="56" w:author="Juan Carlos Lopez Hernandez" w:date="2022-11-10T14:07:00Z">
        <w:r>
          <w:rPr>
            <w:noProof/>
            <w:webHidden/>
          </w:rPr>
          <w:t>41</w:t>
        </w:r>
        <w:r>
          <w:rPr>
            <w:noProof/>
            <w:webHidden/>
          </w:rPr>
          <w:fldChar w:fldCharType="end"/>
        </w:r>
        <w:r w:rsidRPr="00D325D6">
          <w:rPr>
            <w:rStyle w:val="Hipervnculo"/>
            <w:noProof/>
          </w:rPr>
          <w:fldChar w:fldCharType="end"/>
        </w:r>
      </w:ins>
    </w:p>
    <w:p w14:paraId="404D6F09" w14:textId="42B431C8" w:rsidR="00426F2F" w:rsidRDefault="00426F2F">
      <w:pPr>
        <w:pStyle w:val="TDC2"/>
        <w:rPr>
          <w:ins w:id="57" w:author="Juan Carlos Lopez Hernandez" w:date="2022-11-10T14:07:00Z"/>
          <w:rFonts w:asciiTheme="minorHAnsi" w:eastAsiaTheme="minorEastAsia" w:hAnsiTheme="minorHAnsi" w:cstheme="minorBidi"/>
          <w:b w:val="0"/>
          <w:bCs w:val="0"/>
          <w:smallCaps w:val="0"/>
          <w:noProof/>
          <w:sz w:val="22"/>
          <w:szCs w:val="22"/>
        </w:rPr>
      </w:pPr>
      <w:ins w:id="58"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"_Toc118981837"</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4.1.</w:t>
        </w:r>
        <w:r>
          <w:rPr>
            <w:rFonts w:asciiTheme="minorHAnsi" w:eastAsiaTheme="minorEastAsia" w:hAnsiTheme="minorHAnsi" w:cstheme="minorBidi"/>
            <w:b w:val="0"/>
            <w:bCs w:val="0"/>
            <w:smallCaps w:val="0"/>
            <w:noProof/>
            <w:sz w:val="22"/>
            <w:szCs w:val="22"/>
          </w:rPr>
          <w:tab/>
        </w:r>
        <w:r w:rsidRPr="00D325D6">
          <w:rPr>
            <w:rStyle w:val="Hipervnculo"/>
            <w:noProof/>
          </w:rPr>
          <w:t>Análisis de Reglas para motor Spark</w:t>
        </w:r>
        <w:r>
          <w:rPr>
            <w:noProof/>
            <w:webHidden/>
          </w:rPr>
          <w:tab/>
        </w:r>
        <w:r>
          <w:rPr>
            <w:noProof/>
            <w:webHidden/>
          </w:rPr>
          <w:fldChar w:fldCharType="begin"/>
        </w:r>
        <w:r>
          <w:rPr>
            <w:noProof/>
            <w:webHidden/>
          </w:rPr>
          <w:instrText xml:space="preserve"> PAGEREF _Toc118981837 \h </w:instrText>
        </w:r>
      </w:ins>
      <w:r>
        <w:rPr>
          <w:noProof/>
          <w:webHidden/>
        </w:rPr>
      </w:r>
      <w:r>
        <w:rPr>
          <w:noProof/>
          <w:webHidden/>
        </w:rPr>
        <w:fldChar w:fldCharType="separate"/>
      </w:r>
      <w:ins w:id="59" w:author="Juan Carlos Lopez Hernandez" w:date="2022-11-10T14:07:00Z">
        <w:r>
          <w:rPr>
            <w:noProof/>
            <w:webHidden/>
          </w:rPr>
          <w:t>41</w:t>
        </w:r>
        <w:r>
          <w:rPr>
            <w:noProof/>
            <w:webHidden/>
          </w:rPr>
          <w:fldChar w:fldCharType="end"/>
        </w:r>
        <w:r w:rsidRPr="00D325D6">
          <w:rPr>
            <w:rStyle w:val="Hipervnculo"/>
            <w:noProof/>
          </w:rPr>
          <w:fldChar w:fldCharType="end"/>
        </w:r>
      </w:ins>
    </w:p>
    <w:p w14:paraId="75A97133" w14:textId="065CD738" w:rsidR="00426F2F" w:rsidRDefault="00426F2F">
      <w:pPr>
        <w:pStyle w:val="TDC3"/>
        <w:rPr>
          <w:ins w:id="60" w:author="Juan Carlos Lopez Hernandez" w:date="2022-11-10T14:07:00Z"/>
          <w:rFonts w:asciiTheme="minorHAnsi" w:eastAsiaTheme="minorEastAsia" w:hAnsiTheme="minorHAnsi" w:cstheme="minorBidi"/>
          <w:smallCaps w:val="0"/>
          <w:noProof/>
          <w:sz w:val="22"/>
          <w:szCs w:val="22"/>
        </w:rPr>
      </w:pPr>
      <w:ins w:id="61" w:author="Juan Carlos Lopez Hernandez" w:date="2022-11-10T14:07:00Z">
        <w:r w:rsidRPr="00D325D6">
          <w:rPr>
            <w:rStyle w:val="Hipervnculo"/>
            <w:noProof/>
          </w:rPr>
          <w:fldChar w:fldCharType="begin"/>
        </w:r>
        <w:r w:rsidRPr="00D325D6">
          <w:rPr>
            <w:rStyle w:val="Hipervnculo"/>
            <w:noProof/>
          </w:rPr>
          <w:instrText xml:space="preserve"> </w:instrText>
        </w:r>
        <w:r>
          <w:rPr>
            <w:noProof/>
          </w:rPr>
          <w:instrText>HYPERLINK \l "_Toc118981838"</w:instrText>
        </w:r>
        <w:r w:rsidRPr="00D325D6">
          <w:rPr>
            <w:rStyle w:val="Hipervnculo"/>
            <w:noProof/>
          </w:rPr>
          <w:instrText xml:space="preserve"> </w:instrText>
        </w:r>
        <w:r w:rsidRPr="00D325D6">
          <w:rPr>
            <w:rStyle w:val="Hipervnculo"/>
            <w:noProof/>
          </w:rPr>
        </w:r>
        <w:r w:rsidRPr="00D325D6">
          <w:rPr>
            <w:rStyle w:val="Hipervnculo"/>
            <w:noProof/>
          </w:rPr>
          <w:fldChar w:fldCharType="separate"/>
        </w:r>
        <w:r w:rsidRPr="00D325D6">
          <w:rPr>
            <w:rStyle w:val="Hipervnculo"/>
            <w:noProof/>
          </w:rPr>
          <w:t>4.1.1.</w:t>
        </w:r>
        <w:r>
          <w:rPr>
            <w:rFonts w:asciiTheme="minorHAnsi" w:eastAsiaTheme="minorEastAsia" w:hAnsiTheme="minorHAnsi" w:cstheme="minorBidi"/>
            <w:smallCaps w:val="0"/>
            <w:noProof/>
            <w:sz w:val="22"/>
            <w:szCs w:val="22"/>
          </w:rPr>
          <w:tab/>
        </w:r>
        <w:r w:rsidRPr="00D325D6">
          <w:rPr>
            <w:rStyle w:val="Hipervnculo"/>
            <w:noProof/>
          </w:rPr>
          <w:t>Dudas</w:t>
        </w:r>
        <w:r>
          <w:rPr>
            <w:noProof/>
            <w:webHidden/>
          </w:rPr>
          <w:tab/>
        </w:r>
        <w:r>
          <w:rPr>
            <w:noProof/>
            <w:webHidden/>
          </w:rPr>
          <w:fldChar w:fldCharType="begin"/>
        </w:r>
        <w:r>
          <w:rPr>
            <w:noProof/>
            <w:webHidden/>
          </w:rPr>
          <w:instrText xml:space="preserve"> PAGEREF _Toc118981838 \h </w:instrText>
        </w:r>
      </w:ins>
      <w:r>
        <w:rPr>
          <w:noProof/>
          <w:webHidden/>
        </w:rPr>
      </w:r>
      <w:r>
        <w:rPr>
          <w:noProof/>
          <w:webHidden/>
        </w:rPr>
        <w:fldChar w:fldCharType="separate"/>
      </w:r>
      <w:ins w:id="62" w:author="Juan Carlos Lopez Hernandez" w:date="2022-11-10T14:07:00Z">
        <w:r>
          <w:rPr>
            <w:noProof/>
            <w:webHidden/>
          </w:rPr>
          <w:t>41</w:t>
        </w:r>
        <w:r>
          <w:rPr>
            <w:noProof/>
            <w:webHidden/>
          </w:rPr>
          <w:fldChar w:fldCharType="end"/>
        </w:r>
        <w:r w:rsidRPr="00D325D6">
          <w:rPr>
            <w:rStyle w:val="Hipervnculo"/>
            <w:noProof/>
          </w:rPr>
          <w:fldChar w:fldCharType="end"/>
        </w:r>
      </w:ins>
    </w:p>
    <w:p w14:paraId="01B29B68" w14:textId="0068B5EE" w:rsidR="0026214B" w:rsidDel="00426F2F" w:rsidRDefault="0026214B" w:rsidP="0060602D">
      <w:pPr>
        <w:pStyle w:val="TDC1"/>
        <w:rPr>
          <w:del w:id="63" w:author="Juan Carlos Lopez Hernandez" w:date="2022-11-10T14:07:00Z"/>
          <w:rFonts w:asciiTheme="minorHAnsi" w:eastAsiaTheme="minorEastAsia" w:hAnsiTheme="minorHAnsi" w:cstheme="minorBidi"/>
          <w:noProof/>
          <w:sz w:val="22"/>
          <w:szCs w:val="22"/>
          <w:u w:val="none"/>
        </w:rPr>
      </w:pPr>
      <w:del w:id="64" w:author="Juan Carlos Lopez Hernandez" w:date="2022-11-10T14:07:00Z">
        <w:r w:rsidRPr="00426F2F" w:rsidDel="00426F2F">
          <w:rPr>
            <w:rStyle w:val="Hipervnculo"/>
            <w:noProof/>
          </w:rPr>
          <w:delText>1.</w:delText>
        </w:r>
        <w:r w:rsidDel="00426F2F">
          <w:rPr>
            <w:rFonts w:asciiTheme="minorHAnsi" w:eastAsiaTheme="minorEastAsia" w:hAnsiTheme="minorHAnsi" w:cstheme="minorBidi"/>
            <w:noProof/>
            <w:sz w:val="22"/>
            <w:szCs w:val="22"/>
            <w:u w:val="none"/>
          </w:rPr>
          <w:tab/>
        </w:r>
        <w:r w:rsidRPr="00426F2F" w:rsidDel="00426F2F">
          <w:rPr>
            <w:rStyle w:val="Hipervnculo"/>
            <w:noProof/>
          </w:rPr>
          <w:delText>Introducción</w:delText>
        </w:r>
        <w:r w:rsidDel="00426F2F">
          <w:rPr>
            <w:noProof/>
            <w:webHidden/>
          </w:rPr>
          <w:tab/>
          <w:delText>4</w:delText>
        </w:r>
      </w:del>
    </w:p>
    <w:p w14:paraId="3C0091AA" w14:textId="33619929" w:rsidR="0026214B" w:rsidDel="00426F2F" w:rsidRDefault="0026214B" w:rsidP="0090312E">
      <w:pPr>
        <w:pStyle w:val="TDC2"/>
        <w:rPr>
          <w:del w:id="65" w:author="Juan Carlos Lopez Hernandez" w:date="2022-11-10T14:07:00Z"/>
          <w:rFonts w:asciiTheme="minorHAnsi" w:eastAsiaTheme="minorEastAsia" w:hAnsiTheme="minorHAnsi" w:cstheme="minorBidi"/>
          <w:noProof/>
          <w:sz w:val="22"/>
          <w:szCs w:val="22"/>
        </w:rPr>
      </w:pPr>
      <w:del w:id="66" w:author="Juan Carlos Lopez Hernandez" w:date="2022-11-10T14:07:00Z">
        <w:r w:rsidRPr="00426F2F" w:rsidDel="00426F2F">
          <w:rPr>
            <w:rStyle w:val="Hipervnculo"/>
            <w:noProof/>
          </w:rPr>
          <w:delText>1.1.</w:delText>
        </w:r>
        <w:r w:rsidDel="00426F2F">
          <w:rPr>
            <w:rFonts w:asciiTheme="minorHAnsi" w:eastAsiaTheme="minorEastAsia" w:hAnsiTheme="minorHAnsi" w:cstheme="minorBidi"/>
            <w:noProof/>
            <w:sz w:val="22"/>
            <w:szCs w:val="22"/>
          </w:rPr>
          <w:tab/>
        </w:r>
        <w:r w:rsidRPr="00426F2F" w:rsidDel="00426F2F">
          <w:rPr>
            <w:rStyle w:val="Hipervnculo"/>
            <w:noProof/>
          </w:rPr>
          <w:delText>Propósito</w:delText>
        </w:r>
        <w:r w:rsidDel="00426F2F">
          <w:rPr>
            <w:noProof/>
            <w:webHidden/>
          </w:rPr>
          <w:tab/>
          <w:delText>4</w:delText>
        </w:r>
      </w:del>
    </w:p>
    <w:p w14:paraId="7CE0F907" w14:textId="37B9591B" w:rsidR="0026214B" w:rsidDel="00426F2F" w:rsidRDefault="0026214B" w:rsidP="0090312E">
      <w:pPr>
        <w:pStyle w:val="TDC2"/>
        <w:rPr>
          <w:del w:id="67" w:author="Juan Carlos Lopez Hernandez" w:date="2022-11-10T14:07:00Z"/>
          <w:rFonts w:asciiTheme="minorHAnsi" w:eastAsiaTheme="minorEastAsia" w:hAnsiTheme="minorHAnsi" w:cstheme="minorBidi"/>
          <w:noProof/>
          <w:sz w:val="22"/>
          <w:szCs w:val="22"/>
        </w:rPr>
      </w:pPr>
      <w:del w:id="68" w:author="Juan Carlos Lopez Hernandez" w:date="2022-11-10T14:07:00Z">
        <w:r w:rsidRPr="00426F2F" w:rsidDel="00426F2F">
          <w:rPr>
            <w:rStyle w:val="Hipervnculo"/>
            <w:noProof/>
          </w:rPr>
          <w:delText>1.2.</w:delText>
        </w:r>
        <w:r w:rsidDel="00426F2F">
          <w:rPr>
            <w:rFonts w:asciiTheme="minorHAnsi" w:eastAsiaTheme="minorEastAsia" w:hAnsiTheme="minorHAnsi" w:cstheme="minorBidi"/>
            <w:noProof/>
            <w:sz w:val="22"/>
            <w:szCs w:val="22"/>
          </w:rPr>
          <w:tab/>
        </w:r>
        <w:r w:rsidRPr="00426F2F" w:rsidDel="00426F2F">
          <w:rPr>
            <w:rStyle w:val="Hipervnculo"/>
            <w:noProof/>
          </w:rPr>
          <w:delText>Alcance</w:delText>
        </w:r>
        <w:r w:rsidDel="00426F2F">
          <w:rPr>
            <w:noProof/>
            <w:webHidden/>
          </w:rPr>
          <w:tab/>
          <w:delText>5</w:delText>
        </w:r>
      </w:del>
    </w:p>
    <w:p w14:paraId="5DBE8351" w14:textId="2AE3CE50" w:rsidR="0026214B" w:rsidDel="00426F2F" w:rsidRDefault="0026214B" w:rsidP="0060602D">
      <w:pPr>
        <w:pStyle w:val="TDC3"/>
        <w:rPr>
          <w:del w:id="69" w:author="Juan Carlos Lopez Hernandez" w:date="2022-11-10T14:07:00Z"/>
          <w:rFonts w:asciiTheme="minorHAnsi" w:eastAsiaTheme="minorEastAsia" w:hAnsiTheme="minorHAnsi" w:cstheme="minorBidi"/>
          <w:noProof/>
          <w:sz w:val="22"/>
          <w:szCs w:val="22"/>
        </w:rPr>
      </w:pPr>
      <w:del w:id="70" w:author="Juan Carlos Lopez Hernandez" w:date="2022-11-10T14:07:00Z">
        <w:r w:rsidRPr="00426F2F" w:rsidDel="00426F2F">
          <w:rPr>
            <w:rStyle w:val="Hipervnculo"/>
            <w:noProof/>
          </w:rPr>
          <w:delText>1.2.1.</w:delText>
        </w:r>
        <w:r w:rsidDel="00426F2F">
          <w:rPr>
            <w:rFonts w:asciiTheme="minorHAnsi" w:eastAsiaTheme="minorEastAsia" w:hAnsiTheme="minorHAnsi" w:cstheme="minorBidi"/>
            <w:noProof/>
            <w:sz w:val="22"/>
            <w:szCs w:val="22"/>
          </w:rPr>
          <w:tab/>
        </w:r>
        <w:r w:rsidRPr="00426F2F" w:rsidDel="00426F2F">
          <w:rPr>
            <w:rStyle w:val="Hipervnculo"/>
            <w:noProof/>
          </w:rPr>
          <w:delText>Objetivos / beneficios</w:delText>
        </w:r>
        <w:r w:rsidDel="00426F2F">
          <w:rPr>
            <w:noProof/>
            <w:webHidden/>
          </w:rPr>
          <w:tab/>
          <w:delText>5</w:delText>
        </w:r>
      </w:del>
    </w:p>
    <w:p w14:paraId="70C0AB57" w14:textId="65D494C8" w:rsidR="0026214B" w:rsidDel="00426F2F" w:rsidRDefault="0026214B" w:rsidP="0060602D">
      <w:pPr>
        <w:pStyle w:val="TDC3"/>
        <w:rPr>
          <w:del w:id="71" w:author="Juan Carlos Lopez Hernandez" w:date="2022-11-10T14:07:00Z"/>
          <w:rFonts w:asciiTheme="minorHAnsi" w:eastAsiaTheme="minorEastAsia" w:hAnsiTheme="minorHAnsi" w:cstheme="minorBidi"/>
          <w:noProof/>
          <w:sz w:val="22"/>
          <w:szCs w:val="22"/>
        </w:rPr>
      </w:pPr>
      <w:del w:id="72" w:author="Juan Carlos Lopez Hernandez" w:date="2022-11-10T14:07:00Z">
        <w:r w:rsidRPr="00426F2F" w:rsidDel="00426F2F">
          <w:rPr>
            <w:rStyle w:val="Hipervnculo"/>
            <w:noProof/>
          </w:rPr>
          <w:delText>1.2.2.</w:delText>
        </w:r>
        <w:r w:rsidDel="00426F2F">
          <w:rPr>
            <w:rFonts w:asciiTheme="minorHAnsi" w:eastAsiaTheme="minorEastAsia" w:hAnsiTheme="minorHAnsi" w:cstheme="minorBidi"/>
            <w:noProof/>
            <w:sz w:val="22"/>
            <w:szCs w:val="22"/>
          </w:rPr>
          <w:tab/>
        </w:r>
        <w:r w:rsidRPr="00426F2F" w:rsidDel="00426F2F">
          <w:rPr>
            <w:rStyle w:val="Hipervnculo"/>
            <w:noProof/>
          </w:rPr>
          <w:delText>Descripción del sistema</w:delText>
        </w:r>
        <w:r w:rsidDel="00426F2F">
          <w:rPr>
            <w:noProof/>
            <w:webHidden/>
          </w:rPr>
          <w:tab/>
          <w:delText>5</w:delText>
        </w:r>
      </w:del>
    </w:p>
    <w:p w14:paraId="2A7A1E8B" w14:textId="4F3823EC" w:rsidR="0026214B" w:rsidDel="00426F2F" w:rsidRDefault="0026214B" w:rsidP="0090312E">
      <w:pPr>
        <w:pStyle w:val="TDC2"/>
        <w:rPr>
          <w:del w:id="73" w:author="Juan Carlos Lopez Hernandez" w:date="2022-11-10T14:07:00Z"/>
          <w:rFonts w:asciiTheme="minorHAnsi" w:eastAsiaTheme="minorEastAsia" w:hAnsiTheme="minorHAnsi" w:cstheme="minorBidi"/>
          <w:noProof/>
          <w:sz w:val="22"/>
          <w:szCs w:val="22"/>
        </w:rPr>
      </w:pPr>
      <w:del w:id="74" w:author="Juan Carlos Lopez Hernandez" w:date="2022-11-10T14:07:00Z">
        <w:r w:rsidRPr="00426F2F" w:rsidDel="00426F2F">
          <w:rPr>
            <w:rStyle w:val="Hipervnculo"/>
            <w:noProof/>
          </w:rPr>
          <w:delText>1.3.</w:delText>
        </w:r>
        <w:r w:rsidDel="00426F2F">
          <w:rPr>
            <w:rFonts w:asciiTheme="minorHAnsi" w:eastAsiaTheme="minorEastAsia" w:hAnsiTheme="minorHAnsi" w:cstheme="minorBidi"/>
            <w:noProof/>
            <w:sz w:val="22"/>
            <w:szCs w:val="22"/>
          </w:rPr>
          <w:tab/>
        </w:r>
        <w:r w:rsidRPr="00426F2F" w:rsidDel="00426F2F">
          <w:rPr>
            <w:rStyle w:val="Hipervnculo"/>
            <w:noProof/>
          </w:rPr>
          <w:delText>Vocabulario común y acrónimos</w:delText>
        </w:r>
        <w:r w:rsidDel="00426F2F">
          <w:rPr>
            <w:noProof/>
            <w:webHidden/>
          </w:rPr>
          <w:tab/>
          <w:delText>6</w:delText>
        </w:r>
      </w:del>
    </w:p>
    <w:p w14:paraId="29F290BD" w14:textId="6F065ED0" w:rsidR="0026214B" w:rsidDel="00426F2F" w:rsidRDefault="0026214B" w:rsidP="0090312E">
      <w:pPr>
        <w:pStyle w:val="TDC2"/>
        <w:rPr>
          <w:del w:id="75" w:author="Juan Carlos Lopez Hernandez" w:date="2022-11-10T14:07:00Z"/>
          <w:rFonts w:asciiTheme="minorHAnsi" w:eastAsiaTheme="minorEastAsia" w:hAnsiTheme="minorHAnsi" w:cstheme="minorBidi"/>
          <w:noProof/>
          <w:sz w:val="22"/>
          <w:szCs w:val="22"/>
        </w:rPr>
      </w:pPr>
      <w:del w:id="76" w:author="Juan Carlos Lopez Hernandez" w:date="2022-11-10T14:07:00Z">
        <w:r w:rsidRPr="00426F2F" w:rsidDel="00426F2F">
          <w:rPr>
            <w:rStyle w:val="Hipervnculo"/>
            <w:noProof/>
            <w:lang w:val="es-ES_tradnl"/>
          </w:rPr>
          <w:lastRenderedPageBreak/>
          <w:delText>1.4.</w:delText>
        </w:r>
        <w:r w:rsidDel="00426F2F">
          <w:rPr>
            <w:rFonts w:asciiTheme="minorHAnsi" w:eastAsiaTheme="minorEastAsia" w:hAnsiTheme="minorHAnsi" w:cstheme="minorBidi"/>
            <w:noProof/>
            <w:sz w:val="22"/>
            <w:szCs w:val="22"/>
          </w:rPr>
          <w:tab/>
        </w:r>
        <w:r w:rsidRPr="00426F2F" w:rsidDel="00426F2F">
          <w:rPr>
            <w:rStyle w:val="Hipervnculo"/>
            <w:noProof/>
            <w:lang w:val="es-ES_tradnl"/>
          </w:rPr>
          <w:delText>Referencias</w:delText>
        </w:r>
        <w:r w:rsidDel="00426F2F">
          <w:rPr>
            <w:noProof/>
            <w:webHidden/>
          </w:rPr>
          <w:tab/>
          <w:delText>7</w:delText>
        </w:r>
      </w:del>
    </w:p>
    <w:p w14:paraId="59A77F1F" w14:textId="0DD468E9" w:rsidR="0026214B" w:rsidDel="00426F2F" w:rsidRDefault="0026214B" w:rsidP="0060602D">
      <w:pPr>
        <w:pStyle w:val="TDC1"/>
        <w:rPr>
          <w:del w:id="77" w:author="Juan Carlos Lopez Hernandez" w:date="2022-11-10T14:07:00Z"/>
          <w:rFonts w:asciiTheme="minorHAnsi" w:eastAsiaTheme="minorEastAsia" w:hAnsiTheme="minorHAnsi" w:cstheme="minorBidi"/>
          <w:noProof/>
          <w:sz w:val="22"/>
          <w:szCs w:val="22"/>
          <w:u w:val="none"/>
        </w:rPr>
      </w:pPr>
      <w:del w:id="78" w:author="Juan Carlos Lopez Hernandez" w:date="2022-11-10T14:07:00Z">
        <w:r w:rsidRPr="00426F2F" w:rsidDel="00426F2F">
          <w:rPr>
            <w:rStyle w:val="Hipervnculo"/>
            <w:noProof/>
            <w:lang w:val="es-ES_tradnl"/>
          </w:rPr>
          <w:delText>2.</w:delText>
        </w:r>
        <w:r w:rsidDel="00426F2F">
          <w:rPr>
            <w:rFonts w:asciiTheme="minorHAnsi" w:eastAsiaTheme="minorEastAsia" w:hAnsiTheme="minorHAnsi" w:cstheme="minorBidi"/>
            <w:noProof/>
            <w:sz w:val="22"/>
            <w:szCs w:val="22"/>
            <w:u w:val="none"/>
          </w:rPr>
          <w:tab/>
        </w:r>
        <w:r w:rsidRPr="00426F2F" w:rsidDel="00426F2F">
          <w:rPr>
            <w:rStyle w:val="Hipervnculo"/>
            <w:noProof/>
            <w:lang w:val="es-ES_tradnl"/>
          </w:rPr>
          <w:delText>Descripción del proyecto</w:delText>
        </w:r>
        <w:r w:rsidDel="00426F2F">
          <w:rPr>
            <w:noProof/>
            <w:webHidden/>
          </w:rPr>
          <w:tab/>
          <w:delText>8</w:delText>
        </w:r>
      </w:del>
    </w:p>
    <w:p w14:paraId="09C4A7A6" w14:textId="3C3B6736" w:rsidR="0026214B" w:rsidDel="00426F2F" w:rsidRDefault="0026214B" w:rsidP="0060602D">
      <w:pPr>
        <w:pStyle w:val="TDC1"/>
        <w:rPr>
          <w:del w:id="79" w:author="Juan Carlos Lopez Hernandez" w:date="2022-11-10T14:07:00Z"/>
          <w:rFonts w:asciiTheme="minorHAnsi" w:eastAsiaTheme="minorEastAsia" w:hAnsiTheme="minorHAnsi" w:cstheme="minorBidi"/>
          <w:noProof/>
          <w:sz w:val="22"/>
          <w:szCs w:val="22"/>
          <w:u w:val="none"/>
        </w:rPr>
      </w:pPr>
      <w:del w:id="80" w:author="Juan Carlos Lopez Hernandez" w:date="2022-11-10T14:07:00Z">
        <w:r w:rsidRPr="00426F2F" w:rsidDel="00426F2F">
          <w:rPr>
            <w:rStyle w:val="Hipervnculo"/>
            <w:noProof/>
          </w:rPr>
          <w:delText>3.</w:delText>
        </w:r>
        <w:r w:rsidDel="00426F2F">
          <w:rPr>
            <w:rFonts w:asciiTheme="minorHAnsi" w:eastAsiaTheme="minorEastAsia" w:hAnsiTheme="minorHAnsi" w:cstheme="minorBidi"/>
            <w:noProof/>
            <w:sz w:val="22"/>
            <w:szCs w:val="22"/>
            <w:u w:val="none"/>
          </w:rPr>
          <w:tab/>
        </w:r>
        <w:r w:rsidRPr="00426F2F" w:rsidDel="00426F2F">
          <w:rPr>
            <w:rStyle w:val="Hipervnculo"/>
            <w:noProof/>
          </w:rPr>
          <w:delText>Análisis y definición de Requisitos del sistema</w:delText>
        </w:r>
        <w:r w:rsidDel="00426F2F">
          <w:rPr>
            <w:noProof/>
            <w:webHidden/>
          </w:rPr>
          <w:tab/>
          <w:delText>9</w:delText>
        </w:r>
      </w:del>
    </w:p>
    <w:p w14:paraId="5860478C" w14:textId="16794316" w:rsidR="0026214B" w:rsidDel="00426F2F" w:rsidRDefault="0026214B" w:rsidP="0090312E">
      <w:pPr>
        <w:pStyle w:val="TDC2"/>
        <w:rPr>
          <w:del w:id="81" w:author="Juan Carlos Lopez Hernandez" w:date="2022-11-10T14:07:00Z"/>
          <w:rFonts w:asciiTheme="minorHAnsi" w:eastAsiaTheme="minorEastAsia" w:hAnsiTheme="minorHAnsi" w:cstheme="minorBidi"/>
          <w:noProof/>
          <w:sz w:val="22"/>
          <w:szCs w:val="22"/>
        </w:rPr>
      </w:pPr>
      <w:del w:id="82" w:author="Juan Carlos Lopez Hernandez" w:date="2022-11-10T14:07:00Z">
        <w:r w:rsidRPr="00426F2F" w:rsidDel="00426F2F">
          <w:rPr>
            <w:rStyle w:val="Hipervnculo"/>
            <w:noProof/>
          </w:rPr>
          <w:delText>3.1.</w:delText>
        </w:r>
        <w:r w:rsidDel="00426F2F">
          <w:rPr>
            <w:rFonts w:asciiTheme="minorHAnsi" w:eastAsiaTheme="minorEastAsia" w:hAnsiTheme="minorHAnsi" w:cstheme="minorBidi"/>
            <w:noProof/>
            <w:sz w:val="22"/>
            <w:szCs w:val="22"/>
          </w:rPr>
          <w:tab/>
        </w:r>
        <w:r w:rsidRPr="00426F2F" w:rsidDel="00426F2F">
          <w:rPr>
            <w:rStyle w:val="Hipervnculo"/>
            <w:noProof/>
          </w:rPr>
          <w:delText>Principales Conceptos y Relaciones</w:delText>
        </w:r>
        <w:r w:rsidDel="00426F2F">
          <w:rPr>
            <w:noProof/>
            <w:webHidden/>
          </w:rPr>
          <w:tab/>
          <w:delText>9</w:delText>
        </w:r>
      </w:del>
    </w:p>
    <w:p w14:paraId="00A5A133" w14:textId="50C72FE0" w:rsidR="0026214B" w:rsidDel="00426F2F" w:rsidRDefault="0026214B" w:rsidP="0090312E">
      <w:pPr>
        <w:pStyle w:val="TDC2"/>
        <w:rPr>
          <w:del w:id="83" w:author="Juan Carlos Lopez Hernandez" w:date="2022-11-10T14:07:00Z"/>
          <w:rFonts w:asciiTheme="minorHAnsi" w:eastAsiaTheme="minorEastAsia" w:hAnsiTheme="minorHAnsi" w:cstheme="minorBidi"/>
          <w:noProof/>
          <w:sz w:val="22"/>
          <w:szCs w:val="22"/>
        </w:rPr>
      </w:pPr>
      <w:del w:id="84" w:author="Juan Carlos Lopez Hernandez" w:date="2022-11-10T14:07:00Z">
        <w:r w:rsidRPr="00426F2F" w:rsidDel="00426F2F">
          <w:rPr>
            <w:rStyle w:val="Hipervnculo"/>
            <w:noProof/>
          </w:rPr>
          <w:delText>3.2.</w:delText>
        </w:r>
        <w:r w:rsidDel="00426F2F">
          <w:rPr>
            <w:rFonts w:asciiTheme="minorHAnsi" w:eastAsiaTheme="minorEastAsia" w:hAnsiTheme="minorHAnsi" w:cstheme="minorBidi"/>
            <w:noProof/>
            <w:sz w:val="22"/>
            <w:szCs w:val="22"/>
          </w:rPr>
          <w:tab/>
        </w:r>
        <w:r w:rsidRPr="00426F2F" w:rsidDel="00426F2F">
          <w:rPr>
            <w:rStyle w:val="Hipervnculo"/>
            <w:noProof/>
          </w:rPr>
          <w:delText>Tablas Maestras paramétricas</w:delText>
        </w:r>
        <w:r w:rsidDel="00426F2F">
          <w:rPr>
            <w:noProof/>
            <w:webHidden/>
          </w:rPr>
          <w:tab/>
          <w:delText>9</w:delText>
        </w:r>
      </w:del>
    </w:p>
    <w:p w14:paraId="6D25E51C" w14:textId="5BDCCD29" w:rsidR="0026214B" w:rsidDel="00426F2F" w:rsidRDefault="0026214B" w:rsidP="0090312E">
      <w:pPr>
        <w:pStyle w:val="TDC2"/>
        <w:rPr>
          <w:del w:id="85" w:author="Juan Carlos Lopez Hernandez" w:date="2022-11-10T14:07:00Z"/>
          <w:rFonts w:asciiTheme="minorHAnsi" w:eastAsiaTheme="minorEastAsia" w:hAnsiTheme="minorHAnsi" w:cstheme="minorBidi"/>
          <w:noProof/>
          <w:sz w:val="22"/>
          <w:szCs w:val="22"/>
        </w:rPr>
      </w:pPr>
      <w:del w:id="86" w:author="Juan Carlos Lopez Hernandez" w:date="2022-11-10T14:07:00Z">
        <w:r w:rsidRPr="00426F2F" w:rsidDel="00426F2F">
          <w:rPr>
            <w:rStyle w:val="Hipervnculo"/>
            <w:noProof/>
          </w:rPr>
          <w:delText>3.3.</w:delText>
        </w:r>
        <w:r w:rsidDel="00426F2F">
          <w:rPr>
            <w:rFonts w:asciiTheme="minorHAnsi" w:eastAsiaTheme="minorEastAsia" w:hAnsiTheme="minorHAnsi" w:cstheme="minorBidi"/>
            <w:noProof/>
            <w:sz w:val="22"/>
            <w:szCs w:val="22"/>
          </w:rPr>
          <w:tab/>
        </w:r>
        <w:r w:rsidRPr="00426F2F" w:rsidDel="00426F2F">
          <w:rPr>
            <w:rStyle w:val="Hipervnculo"/>
            <w:noProof/>
          </w:rPr>
          <w:delText>Tablas de dimensiones analíticas</w:delText>
        </w:r>
        <w:r w:rsidDel="00426F2F">
          <w:rPr>
            <w:noProof/>
            <w:webHidden/>
          </w:rPr>
          <w:tab/>
          <w:delText>10</w:delText>
        </w:r>
      </w:del>
    </w:p>
    <w:p w14:paraId="61D35D3B" w14:textId="3849A21D" w:rsidR="0026214B" w:rsidDel="00426F2F" w:rsidRDefault="0026214B" w:rsidP="0090312E">
      <w:pPr>
        <w:pStyle w:val="TDC2"/>
        <w:rPr>
          <w:del w:id="87" w:author="Juan Carlos Lopez Hernandez" w:date="2022-11-10T14:07:00Z"/>
          <w:rFonts w:asciiTheme="minorHAnsi" w:eastAsiaTheme="minorEastAsia" w:hAnsiTheme="minorHAnsi" w:cstheme="minorBidi"/>
          <w:noProof/>
          <w:sz w:val="22"/>
          <w:szCs w:val="22"/>
        </w:rPr>
      </w:pPr>
      <w:del w:id="88" w:author="Juan Carlos Lopez Hernandez" w:date="2022-11-10T14:07:00Z">
        <w:r w:rsidRPr="00426F2F" w:rsidDel="00426F2F">
          <w:rPr>
            <w:rStyle w:val="Hipervnculo"/>
            <w:noProof/>
          </w:rPr>
          <w:delText>3.4.</w:delText>
        </w:r>
        <w:r w:rsidDel="00426F2F">
          <w:rPr>
            <w:rFonts w:asciiTheme="minorHAnsi" w:eastAsiaTheme="minorEastAsia" w:hAnsiTheme="minorHAnsi" w:cstheme="minorBidi"/>
            <w:noProof/>
            <w:sz w:val="22"/>
            <w:szCs w:val="22"/>
          </w:rPr>
          <w:tab/>
        </w:r>
        <w:r w:rsidRPr="00426F2F" w:rsidDel="00426F2F">
          <w:rPr>
            <w:rStyle w:val="Hipervnculo"/>
            <w:noProof/>
          </w:rPr>
          <w:delText>Tablas de Hechos</w:delText>
        </w:r>
        <w:r w:rsidDel="00426F2F">
          <w:rPr>
            <w:noProof/>
            <w:webHidden/>
          </w:rPr>
          <w:tab/>
          <w:delText>11</w:delText>
        </w:r>
      </w:del>
    </w:p>
    <w:p w14:paraId="04AC81C5" w14:textId="18AECD96" w:rsidR="0026214B" w:rsidDel="00426F2F" w:rsidRDefault="0026214B" w:rsidP="0090312E">
      <w:pPr>
        <w:pStyle w:val="TDC2"/>
        <w:rPr>
          <w:del w:id="89" w:author="Juan Carlos Lopez Hernandez" w:date="2022-11-10T14:07:00Z"/>
          <w:rFonts w:asciiTheme="minorHAnsi" w:eastAsiaTheme="minorEastAsia" w:hAnsiTheme="minorHAnsi" w:cstheme="minorBidi"/>
          <w:noProof/>
          <w:sz w:val="22"/>
          <w:szCs w:val="22"/>
        </w:rPr>
      </w:pPr>
      <w:del w:id="90" w:author="Juan Carlos Lopez Hernandez" w:date="2022-11-10T14:07:00Z">
        <w:r w:rsidRPr="00426F2F" w:rsidDel="00426F2F">
          <w:rPr>
            <w:rStyle w:val="Hipervnculo"/>
            <w:noProof/>
          </w:rPr>
          <w:delText>3.5.</w:delText>
        </w:r>
        <w:r w:rsidDel="00426F2F">
          <w:rPr>
            <w:rFonts w:asciiTheme="minorHAnsi" w:eastAsiaTheme="minorEastAsia" w:hAnsiTheme="minorHAnsi" w:cstheme="minorBidi"/>
            <w:noProof/>
            <w:sz w:val="22"/>
            <w:szCs w:val="22"/>
          </w:rPr>
          <w:tab/>
        </w:r>
        <w:r w:rsidRPr="00426F2F" w:rsidDel="00426F2F">
          <w:rPr>
            <w:rStyle w:val="Hipervnculo"/>
            <w:noProof/>
          </w:rPr>
          <w:delText>Modelo de calidad</w:delText>
        </w:r>
        <w:r w:rsidDel="00426F2F">
          <w:rPr>
            <w:noProof/>
            <w:webHidden/>
          </w:rPr>
          <w:tab/>
          <w:delText>11</w:delText>
        </w:r>
      </w:del>
    </w:p>
    <w:p w14:paraId="203E7F2A" w14:textId="33F41C44" w:rsidR="005F20F3" w:rsidDel="0018524C" w:rsidRDefault="0026214B">
      <w:pPr>
        <w:pStyle w:val="TDC1"/>
        <w:rPr>
          <w:del w:id="91" w:author="Juan Carlos Lopez Hernandez" w:date="2022-06-22T09:44:00Z"/>
          <w:rFonts w:asciiTheme="minorHAnsi" w:eastAsiaTheme="minorEastAsia" w:hAnsiTheme="minorHAnsi" w:cstheme="minorBidi"/>
          <w:b w:val="0"/>
          <w:bCs w:val="0"/>
          <w:caps w:val="0"/>
          <w:noProof/>
          <w:sz w:val="22"/>
          <w:szCs w:val="22"/>
          <w:u w:val="none"/>
        </w:rPr>
      </w:pPr>
      <w:del w:id="92" w:author="Juan Carlos Lopez Hernandez" w:date="2022-11-10T14:07:00Z">
        <w:r w:rsidRPr="00426F2F" w:rsidDel="00426F2F">
          <w:rPr>
            <w:rStyle w:val="Hipervnculo"/>
            <w:noProof/>
          </w:rPr>
          <w:delText>3.6.</w:delText>
        </w:r>
        <w:r w:rsidDel="00426F2F">
          <w:rPr>
            <w:rFonts w:asciiTheme="minorHAnsi" w:eastAsiaTheme="minorEastAsia" w:hAnsiTheme="minorHAnsi" w:cstheme="minorBidi"/>
            <w:noProof/>
            <w:sz w:val="22"/>
            <w:szCs w:val="22"/>
          </w:rPr>
          <w:tab/>
        </w:r>
        <w:r w:rsidRPr="00426F2F" w:rsidDel="00426F2F">
          <w:rPr>
            <w:rStyle w:val="Hipervnculo"/>
            <w:noProof/>
          </w:rPr>
          <w:delText>Motor de reglas</w:delText>
        </w:r>
        <w:r w:rsidDel="00426F2F">
          <w:rPr>
            <w:noProof/>
            <w:webHidden/>
          </w:rPr>
          <w:tab/>
          <w:delText>12</w:delText>
        </w:r>
      </w:del>
      <w:del w:id="93" w:author="Juan Carlos Lopez Hernandez" w:date="2022-06-22T09:44:00Z">
        <w:r w:rsidR="005F20F3" w:rsidRPr="0018524C" w:rsidDel="0018524C">
          <w:rPr>
            <w:noProof/>
          </w:rPr>
          <w:delText>1.</w:delText>
        </w:r>
        <w:r w:rsidR="005F20F3" w:rsidDel="0018524C">
          <w:rPr>
            <w:rFonts w:asciiTheme="minorHAnsi" w:eastAsiaTheme="minorEastAsia" w:hAnsiTheme="minorHAnsi" w:cstheme="minorBidi"/>
            <w:b w:val="0"/>
            <w:bCs w:val="0"/>
            <w:caps w:val="0"/>
            <w:noProof/>
            <w:sz w:val="22"/>
            <w:szCs w:val="22"/>
            <w:u w:val="none"/>
          </w:rPr>
          <w:tab/>
        </w:r>
        <w:r w:rsidR="005F20F3" w:rsidRPr="0018524C" w:rsidDel="0018524C">
          <w:rPr>
            <w:noProof/>
          </w:rPr>
          <w:delText>Introducción</w:delText>
        </w:r>
        <w:r w:rsidR="005F20F3" w:rsidDel="0018524C">
          <w:rPr>
            <w:noProof/>
            <w:webHidden/>
          </w:rPr>
          <w:tab/>
          <w:delText>5</w:delText>
        </w:r>
      </w:del>
    </w:p>
    <w:p w14:paraId="18A13751" w14:textId="67C87D2F" w:rsidR="005F20F3" w:rsidDel="0018524C" w:rsidRDefault="005F20F3">
      <w:pPr>
        <w:pStyle w:val="TDC2"/>
        <w:rPr>
          <w:del w:id="94" w:author="Juan Carlos Lopez Hernandez" w:date="2022-06-22T09:44:00Z"/>
          <w:rFonts w:asciiTheme="minorHAnsi" w:eastAsiaTheme="minorEastAsia" w:hAnsiTheme="minorHAnsi" w:cstheme="minorBidi"/>
          <w:b w:val="0"/>
          <w:bCs w:val="0"/>
          <w:smallCaps w:val="0"/>
          <w:noProof/>
          <w:sz w:val="22"/>
          <w:szCs w:val="22"/>
        </w:rPr>
      </w:pPr>
      <w:del w:id="95" w:author="Juan Carlos Lopez Hernandez" w:date="2022-06-22T09:44:00Z">
        <w:r w:rsidRPr="0018524C" w:rsidDel="0018524C">
          <w:rPr>
            <w:noProof/>
          </w:rPr>
          <w:delText>1.1.</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Propósito</w:delText>
        </w:r>
        <w:r w:rsidDel="0018524C">
          <w:rPr>
            <w:noProof/>
            <w:webHidden/>
          </w:rPr>
          <w:tab/>
          <w:delText>5</w:delText>
        </w:r>
      </w:del>
    </w:p>
    <w:p w14:paraId="7BD3D5B8" w14:textId="1DCA8DC1" w:rsidR="005F20F3" w:rsidDel="0018524C" w:rsidRDefault="005F20F3">
      <w:pPr>
        <w:pStyle w:val="TDC2"/>
        <w:rPr>
          <w:del w:id="96" w:author="Juan Carlos Lopez Hernandez" w:date="2022-06-22T09:44:00Z"/>
          <w:rFonts w:asciiTheme="minorHAnsi" w:eastAsiaTheme="minorEastAsia" w:hAnsiTheme="minorHAnsi" w:cstheme="minorBidi"/>
          <w:b w:val="0"/>
          <w:bCs w:val="0"/>
          <w:smallCaps w:val="0"/>
          <w:noProof/>
          <w:sz w:val="22"/>
          <w:szCs w:val="22"/>
        </w:rPr>
      </w:pPr>
      <w:del w:id="97" w:author="Juan Carlos Lopez Hernandez" w:date="2022-06-22T09:44:00Z">
        <w:r w:rsidRPr="0018524C" w:rsidDel="0018524C">
          <w:rPr>
            <w:noProof/>
          </w:rPr>
          <w:delText>1.2.</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Alcance</w:delText>
        </w:r>
        <w:r w:rsidDel="0018524C">
          <w:rPr>
            <w:noProof/>
            <w:webHidden/>
          </w:rPr>
          <w:tab/>
          <w:delText>6</w:delText>
        </w:r>
      </w:del>
    </w:p>
    <w:p w14:paraId="08BAF5FF" w14:textId="1C0E5ECD" w:rsidR="005F20F3" w:rsidDel="0018524C" w:rsidRDefault="005F20F3">
      <w:pPr>
        <w:pStyle w:val="TDC3"/>
        <w:rPr>
          <w:del w:id="98" w:author="Juan Carlos Lopez Hernandez" w:date="2022-06-22T09:44:00Z"/>
          <w:rFonts w:asciiTheme="minorHAnsi" w:eastAsiaTheme="minorEastAsia" w:hAnsiTheme="minorHAnsi" w:cstheme="minorBidi"/>
          <w:smallCaps w:val="0"/>
          <w:noProof/>
          <w:sz w:val="22"/>
          <w:szCs w:val="22"/>
        </w:rPr>
      </w:pPr>
      <w:del w:id="99" w:author="Juan Carlos Lopez Hernandez" w:date="2022-06-22T09:44:00Z">
        <w:r w:rsidRPr="0018524C" w:rsidDel="0018524C">
          <w:rPr>
            <w:noProof/>
          </w:rPr>
          <w:delText>1.2.1.</w:delText>
        </w:r>
        <w:r w:rsidDel="0018524C">
          <w:rPr>
            <w:rFonts w:asciiTheme="minorHAnsi" w:eastAsiaTheme="minorEastAsia" w:hAnsiTheme="minorHAnsi" w:cstheme="minorBidi"/>
            <w:smallCaps w:val="0"/>
            <w:noProof/>
            <w:sz w:val="22"/>
            <w:szCs w:val="22"/>
          </w:rPr>
          <w:tab/>
        </w:r>
        <w:r w:rsidRPr="0018524C" w:rsidDel="0018524C">
          <w:rPr>
            <w:noProof/>
          </w:rPr>
          <w:delText>Objetivos / beneficios</w:delText>
        </w:r>
        <w:r w:rsidDel="0018524C">
          <w:rPr>
            <w:noProof/>
            <w:webHidden/>
          </w:rPr>
          <w:tab/>
          <w:delText>6</w:delText>
        </w:r>
      </w:del>
    </w:p>
    <w:p w14:paraId="077BFEBF" w14:textId="68179903" w:rsidR="005F20F3" w:rsidDel="0018524C" w:rsidRDefault="005F20F3">
      <w:pPr>
        <w:pStyle w:val="TDC3"/>
        <w:rPr>
          <w:del w:id="100" w:author="Juan Carlos Lopez Hernandez" w:date="2022-06-22T09:44:00Z"/>
          <w:rFonts w:asciiTheme="minorHAnsi" w:eastAsiaTheme="minorEastAsia" w:hAnsiTheme="minorHAnsi" w:cstheme="minorBidi"/>
          <w:smallCaps w:val="0"/>
          <w:noProof/>
          <w:sz w:val="22"/>
          <w:szCs w:val="22"/>
        </w:rPr>
      </w:pPr>
      <w:del w:id="101" w:author="Juan Carlos Lopez Hernandez" w:date="2022-06-22T09:44:00Z">
        <w:r w:rsidRPr="0018524C" w:rsidDel="0018524C">
          <w:rPr>
            <w:noProof/>
          </w:rPr>
          <w:delText>1.2.2.</w:delText>
        </w:r>
        <w:r w:rsidDel="0018524C">
          <w:rPr>
            <w:rFonts w:asciiTheme="minorHAnsi" w:eastAsiaTheme="minorEastAsia" w:hAnsiTheme="minorHAnsi" w:cstheme="minorBidi"/>
            <w:smallCaps w:val="0"/>
            <w:noProof/>
            <w:sz w:val="22"/>
            <w:szCs w:val="22"/>
          </w:rPr>
          <w:tab/>
        </w:r>
        <w:r w:rsidRPr="0018524C" w:rsidDel="0018524C">
          <w:rPr>
            <w:noProof/>
          </w:rPr>
          <w:delText>Descripción del sistema</w:delText>
        </w:r>
        <w:r w:rsidDel="0018524C">
          <w:rPr>
            <w:noProof/>
            <w:webHidden/>
          </w:rPr>
          <w:tab/>
          <w:delText>6</w:delText>
        </w:r>
      </w:del>
    </w:p>
    <w:p w14:paraId="3AE8A753" w14:textId="0C69948F" w:rsidR="005F20F3" w:rsidDel="0018524C" w:rsidRDefault="005F20F3">
      <w:pPr>
        <w:pStyle w:val="TDC2"/>
        <w:rPr>
          <w:del w:id="102" w:author="Juan Carlos Lopez Hernandez" w:date="2022-06-22T09:44:00Z"/>
          <w:rFonts w:asciiTheme="minorHAnsi" w:eastAsiaTheme="minorEastAsia" w:hAnsiTheme="minorHAnsi" w:cstheme="minorBidi"/>
          <w:b w:val="0"/>
          <w:bCs w:val="0"/>
          <w:smallCaps w:val="0"/>
          <w:noProof/>
          <w:sz w:val="22"/>
          <w:szCs w:val="22"/>
        </w:rPr>
      </w:pPr>
      <w:del w:id="103" w:author="Juan Carlos Lopez Hernandez" w:date="2022-06-22T09:44:00Z">
        <w:r w:rsidRPr="0018524C" w:rsidDel="0018524C">
          <w:rPr>
            <w:noProof/>
          </w:rPr>
          <w:delText>1.3.</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Vocabulario común y acrónimos</w:delText>
        </w:r>
        <w:r w:rsidDel="0018524C">
          <w:rPr>
            <w:noProof/>
            <w:webHidden/>
          </w:rPr>
          <w:tab/>
          <w:delText>7</w:delText>
        </w:r>
      </w:del>
    </w:p>
    <w:p w14:paraId="0A67EF00" w14:textId="2B3D2843" w:rsidR="005F20F3" w:rsidDel="0018524C" w:rsidRDefault="005F20F3">
      <w:pPr>
        <w:pStyle w:val="TDC2"/>
        <w:rPr>
          <w:del w:id="104" w:author="Juan Carlos Lopez Hernandez" w:date="2022-06-22T09:44:00Z"/>
          <w:rFonts w:asciiTheme="minorHAnsi" w:eastAsiaTheme="minorEastAsia" w:hAnsiTheme="minorHAnsi" w:cstheme="minorBidi"/>
          <w:b w:val="0"/>
          <w:bCs w:val="0"/>
          <w:smallCaps w:val="0"/>
          <w:noProof/>
          <w:sz w:val="22"/>
          <w:szCs w:val="22"/>
        </w:rPr>
      </w:pPr>
      <w:del w:id="105" w:author="Juan Carlos Lopez Hernandez" w:date="2022-06-22T09:44:00Z">
        <w:r w:rsidRPr="0018524C" w:rsidDel="0018524C">
          <w:rPr>
            <w:noProof/>
            <w:lang w:val="es-ES_tradnl"/>
          </w:rPr>
          <w:delText>1.4.</w:delText>
        </w:r>
        <w:r w:rsidDel="0018524C">
          <w:rPr>
            <w:rFonts w:asciiTheme="minorHAnsi" w:eastAsiaTheme="minorEastAsia" w:hAnsiTheme="minorHAnsi" w:cstheme="minorBidi"/>
            <w:b w:val="0"/>
            <w:bCs w:val="0"/>
            <w:smallCaps w:val="0"/>
            <w:noProof/>
            <w:sz w:val="22"/>
            <w:szCs w:val="22"/>
          </w:rPr>
          <w:tab/>
        </w:r>
        <w:r w:rsidRPr="0018524C" w:rsidDel="0018524C">
          <w:rPr>
            <w:noProof/>
            <w:lang w:val="es-ES_tradnl"/>
          </w:rPr>
          <w:delText>Referencias</w:delText>
        </w:r>
        <w:r w:rsidDel="0018524C">
          <w:rPr>
            <w:noProof/>
            <w:webHidden/>
          </w:rPr>
          <w:tab/>
          <w:delText>8</w:delText>
        </w:r>
      </w:del>
    </w:p>
    <w:p w14:paraId="5048904A" w14:textId="512438BF" w:rsidR="005F20F3" w:rsidDel="0018524C" w:rsidRDefault="005F20F3">
      <w:pPr>
        <w:pStyle w:val="TDC1"/>
        <w:rPr>
          <w:del w:id="106" w:author="Juan Carlos Lopez Hernandez" w:date="2022-06-22T09:44:00Z"/>
          <w:rFonts w:asciiTheme="minorHAnsi" w:eastAsiaTheme="minorEastAsia" w:hAnsiTheme="minorHAnsi" w:cstheme="minorBidi"/>
          <w:b w:val="0"/>
          <w:bCs w:val="0"/>
          <w:caps w:val="0"/>
          <w:noProof/>
          <w:sz w:val="22"/>
          <w:szCs w:val="22"/>
          <w:u w:val="none"/>
        </w:rPr>
      </w:pPr>
      <w:del w:id="107" w:author="Juan Carlos Lopez Hernandez" w:date="2022-06-22T09:44:00Z">
        <w:r w:rsidRPr="0018524C" w:rsidDel="0018524C">
          <w:rPr>
            <w:noProof/>
            <w:lang w:val="es-ES_tradnl"/>
          </w:rPr>
          <w:delText>2.</w:delText>
        </w:r>
        <w:r w:rsidDel="0018524C">
          <w:rPr>
            <w:rFonts w:asciiTheme="minorHAnsi" w:eastAsiaTheme="minorEastAsia" w:hAnsiTheme="minorHAnsi" w:cstheme="minorBidi"/>
            <w:b w:val="0"/>
            <w:bCs w:val="0"/>
            <w:caps w:val="0"/>
            <w:noProof/>
            <w:sz w:val="22"/>
            <w:szCs w:val="22"/>
            <w:u w:val="none"/>
          </w:rPr>
          <w:tab/>
        </w:r>
        <w:r w:rsidRPr="0018524C" w:rsidDel="0018524C">
          <w:rPr>
            <w:noProof/>
            <w:lang w:val="es-ES_tradnl"/>
          </w:rPr>
          <w:delText>Descripción del proyecto</w:delText>
        </w:r>
        <w:r w:rsidDel="0018524C">
          <w:rPr>
            <w:noProof/>
            <w:webHidden/>
          </w:rPr>
          <w:tab/>
          <w:delText>9</w:delText>
        </w:r>
      </w:del>
    </w:p>
    <w:p w14:paraId="0AD4570E" w14:textId="5B3B8643" w:rsidR="005F20F3" w:rsidDel="0018524C" w:rsidRDefault="005F20F3">
      <w:pPr>
        <w:pStyle w:val="TDC1"/>
        <w:rPr>
          <w:del w:id="108" w:author="Juan Carlos Lopez Hernandez" w:date="2022-06-22T09:44:00Z"/>
          <w:rFonts w:asciiTheme="minorHAnsi" w:eastAsiaTheme="minorEastAsia" w:hAnsiTheme="minorHAnsi" w:cstheme="minorBidi"/>
          <w:b w:val="0"/>
          <w:bCs w:val="0"/>
          <w:caps w:val="0"/>
          <w:noProof/>
          <w:sz w:val="22"/>
          <w:szCs w:val="22"/>
          <w:u w:val="none"/>
        </w:rPr>
      </w:pPr>
      <w:del w:id="109" w:author="Juan Carlos Lopez Hernandez" w:date="2022-06-22T09:44:00Z">
        <w:r w:rsidRPr="0018524C" w:rsidDel="0018524C">
          <w:rPr>
            <w:noProof/>
          </w:rPr>
          <w:delText>3.</w:delText>
        </w:r>
        <w:r w:rsidDel="0018524C">
          <w:rPr>
            <w:rFonts w:asciiTheme="minorHAnsi" w:eastAsiaTheme="minorEastAsia" w:hAnsiTheme="minorHAnsi" w:cstheme="minorBidi"/>
            <w:b w:val="0"/>
            <w:bCs w:val="0"/>
            <w:caps w:val="0"/>
            <w:noProof/>
            <w:sz w:val="22"/>
            <w:szCs w:val="22"/>
            <w:u w:val="none"/>
          </w:rPr>
          <w:tab/>
        </w:r>
        <w:r w:rsidRPr="0018524C" w:rsidDel="0018524C">
          <w:rPr>
            <w:noProof/>
          </w:rPr>
          <w:delText>Análisis y definición de Requisitos del sistema</w:delText>
        </w:r>
        <w:r w:rsidDel="0018524C">
          <w:rPr>
            <w:noProof/>
            <w:webHidden/>
          </w:rPr>
          <w:tab/>
          <w:delText>10</w:delText>
        </w:r>
      </w:del>
    </w:p>
    <w:p w14:paraId="0F1C6458" w14:textId="33917AAC" w:rsidR="005F20F3" w:rsidDel="0018524C" w:rsidRDefault="005F20F3">
      <w:pPr>
        <w:pStyle w:val="TDC2"/>
        <w:rPr>
          <w:del w:id="110" w:author="Juan Carlos Lopez Hernandez" w:date="2022-06-22T09:44:00Z"/>
          <w:rFonts w:asciiTheme="minorHAnsi" w:eastAsiaTheme="minorEastAsia" w:hAnsiTheme="minorHAnsi" w:cstheme="minorBidi"/>
          <w:b w:val="0"/>
          <w:bCs w:val="0"/>
          <w:smallCaps w:val="0"/>
          <w:noProof/>
          <w:sz w:val="22"/>
          <w:szCs w:val="22"/>
        </w:rPr>
      </w:pPr>
      <w:del w:id="111" w:author="Juan Carlos Lopez Hernandez" w:date="2022-06-22T09:44:00Z">
        <w:r w:rsidRPr="0018524C" w:rsidDel="0018524C">
          <w:rPr>
            <w:noProof/>
          </w:rPr>
          <w:delText>3.1.</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Principales Conceptos y Relaciones entre ellos</w:delText>
        </w:r>
        <w:r w:rsidDel="0018524C">
          <w:rPr>
            <w:noProof/>
            <w:webHidden/>
          </w:rPr>
          <w:tab/>
          <w:delText>10</w:delText>
        </w:r>
      </w:del>
    </w:p>
    <w:p w14:paraId="4F42368B" w14:textId="658115CE" w:rsidR="005F20F3" w:rsidDel="0018524C" w:rsidRDefault="005F20F3">
      <w:pPr>
        <w:pStyle w:val="TDC2"/>
        <w:rPr>
          <w:del w:id="112" w:author="Juan Carlos Lopez Hernandez" w:date="2022-06-22T09:44:00Z"/>
          <w:rFonts w:asciiTheme="minorHAnsi" w:eastAsiaTheme="minorEastAsia" w:hAnsiTheme="minorHAnsi" w:cstheme="minorBidi"/>
          <w:b w:val="0"/>
          <w:bCs w:val="0"/>
          <w:smallCaps w:val="0"/>
          <w:noProof/>
          <w:sz w:val="22"/>
          <w:szCs w:val="22"/>
        </w:rPr>
      </w:pPr>
      <w:del w:id="113" w:author="Juan Carlos Lopez Hernandez" w:date="2022-06-22T09:44:00Z">
        <w:r w:rsidRPr="0018524C" w:rsidDel="0018524C">
          <w:rPr>
            <w:noProof/>
          </w:rPr>
          <w:delText>3.2.</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Front-End</w:delText>
        </w:r>
        <w:r w:rsidDel="0018524C">
          <w:rPr>
            <w:noProof/>
            <w:webHidden/>
          </w:rPr>
          <w:tab/>
          <w:delText>10</w:delText>
        </w:r>
      </w:del>
    </w:p>
    <w:p w14:paraId="3A3363A3" w14:textId="77FD2EDE" w:rsidR="005F20F3" w:rsidDel="0018524C" w:rsidRDefault="005F20F3">
      <w:pPr>
        <w:pStyle w:val="TDC2"/>
        <w:rPr>
          <w:del w:id="114" w:author="Juan Carlos Lopez Hernandez" w:date="2022-06-22T09:44:00Z"/>
          <w:rFonts w:asciiTheme="minorHAnsi" w:eastAsiaTheme="minorEastAsia" w:hAnsiTheme="minorHAnsi" w:cstheme="minorBidi"/>
          <w:b w:val="0"/>
          <w:bCs w:val="0"/>
          <w:smallCaps w:val="0"/>
          <w:noProof/>
          <w:sz w:val="22"/>
          <w:szCs w:val="22"/>
        </w:rPr>
      </w:pPr>
      <w:del w:id="115" w:author="Juan Carlos Lopez Hernandez" w:date="2022-06-22T09:44:00Z">
        <w:r w:rsidRPr="0018524C" w:rsidDel="0018524C">
          <w:rPr>
            <w:noProof/>
          </w:rPr>
          <w:delText>3.3.</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Back-End</w:delText>
        </w:r>
        <w:r w:rsidDel="0018524C">
          <w:rPr>
            <w:noProof/>
            <w:webHidden/>
          </w:rPr>
          <w:tab/>
          <w:delText>10</w:delText>
        </w:r>
      </w:del>
    </w:p>
    <w:p w14:paraId="608248B1" w14:textId="60D302DC" w:rsidR="005F20F3" w:rsidDel="0018524C" w:rsidRDefault="005F20F3">
      <w:pPr>
        <w:pStyle w:val="TDC2"/>
        <w:rPr>
          <w:del w:id="116" w:author="Juan Carlos Lopez Hernandez" w:date="2022-06-22T09:44:00Z"/>
          <w:rFonts w:asciiTheme="minorHAnsi" w:eastAsiaTheme="minorEastAsia" w:hAnsiTheme="minorHAnsi" w:cstheme="minorBidi"/>
          <w:b w:val="0"/>
          <w:bCs w:val="0"/>
          <w:smallCaps w:val="0"/>
          <w:noProof/>
          <w:sz w:val="22"/>
          <w:szCs w:val="22"/>
        </w:rPr>
      </w:pPr>
      <w:del w:id="117" w:author="Juan Carlos Lopez Hernandez" w:date="2022-06-22T09:44:00Z">
        <w:r w:rsidRPr="0018524C" w:rsidDel="0018524C">
          <w:rPr>
            <w:noProof/>
          </w:rPr>
          <w:delText>3.4.</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Modelo de calidad</w:delText>
        </w:r>
        <w:r w:rsidDel="0018524C">
          <w:rPr>
            <w:noProof/>
            <w:webHidden/>
          </w:rPr>
          <w:tab/>
          <w:delText>11</w:delText>
        </w:r>
      </w:del>
    </w:p>
    <w:p w14:paraId="012B9E66" w14:textId="69933415" w:rsidR="005F20F3" w:rsidDel="0018524C" w:rsidRDefault="005F20F3">
      <w:pPr>
        <w:pStyle w:val="TDC2"/>
        <w:rPr>
          <w:del w:id="118" w:author="Juan Carlos Lopez Hernandez" w:date="2022-06-22T09:44:00Z"/>
          <w:rFonts w:asciiTheme="minorHAnsi" w:eastAsiaTheme="minorEastAsia" w:hAnsiTheme="minorHAnsi" w:cstheme="minorBidi"/>
          <w:b w:val="0"/>
          <w:bCs w:val="0"/>
          <w:smallCaps w:val="0"/>
          <w:noProof/>
          <w:sz w:val="22"/>
          <w:szCs w:val="22"/>
        </w:rPr>
      </w:pPr>
      <w:del w:id="119" w:author="Juan Carlos Lopez Hernandez" w:date="2022-06-22T09:44:00Z">
        <w:r w:rsidRPr="0018524C" w:rsidDel="0018524C">
          <w:rPr>
            <w:noProof/>
          </w:rPr>
          <w:delText>3.5.</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Motor de reglas</w:delText>
        </w:r>
        <w:r w:rsidDel="0018524C">
          <w:rPr>
            <w:noProof/>
            <w:webHidden/>
          </w:rPr>
          <w:tab/>
          <w:delText>11</w:delText>
        </w:r>
      </w:del>
    </w:p>
    <w:p w14:paraId="01685858" w14:textId="288052C0" w:rsidR="005F20F3" w:rsidDel="0018524C" w:rsidRDefault="005F20F3">
      <w:pPr>
        <w:pStyle w:val="TDC2"/>
        <w:rPr>
          <w:del w:id="120" w:author="Juan Carlos Lopez Hernandez" w:date="2022-06-22T09:44:00Z"/>
          <w:rFonts w:asciiTheme="minorHAnsi" w:eastAsiaTheme="minorEastAsia" w:hAnsiTheme="minorHAnsi" w:cstheme="minorBidi"/>
          <w:b w:val="0"/>
          <w:bCs w:val="0"/>
          <w:smallCaps w:val="0"/>
          <w:noProof/>
          <w:sz w:val="22"/>
          <w:szCs w:val="22"/>
        </w:rPr>
      </w:pPr>
      <w:del w:id="121" w:author="Juan Carlos Lopez Hernandez" w:date="2022-06-22T09:44:00Z">
        <w:r w:rsidRPr="0018524C" w:rsidDel="0018524C">
          <w:rPr>
            <w:noProof/>
          </w:rPr>
          <w:delText>3.6.</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CdM Calidad</w:delText>
        </w:r>
        <w:r w:rsidDel="0018524C">
          <w:rPr>
            <w:noProof/>
            <w:webHidden/>
          </w:rPr>
          <w:tab/>
          <w:delText>11</w:delText>
        </w:r>
      </w:del>
    </w:p>
    <w:p w14:paraId="1B11DEAC" w14:textId="569B0F30" w:rsidR="005F20F3" w:rsidDel="0018524C" w:rsidRDefault="005F20F3">
      <w:pPr>
        <w:pStyle w:val="TDC3"/>
        <w:rPr>
          <w:del w:id="122" w:author="Juan Carlos Lopez Hernandez" w:date="2022-06-22T09:44:00Z"/>
          <w:rFonts w:asciiTheme="minorHAnsi" w:eastAsiaTheme="minorEastAsia" w:hAnsiTheme="minorHAnsi" w:cstheme="minorBidi"/>
          <w:smallCaps w:val="0"/>
          <w:noProof/>
          <w:sz w:val="22"/>
          <w:szCs w:val="22"/>
        </w:rPr>
      </w:pPr>
      <w:del w:id="123" w:author="Juan Carlos Lopez Hernandez" w:date="2022-06-22T09:44:00Z">
        <w:r w:rsidRPr="0018524C" w:rsidDel="0018524C">
          <w:rPr>
            <w:noProof/>
          </w:rPr>
          <w:delText>3.6.1.</w:delText>
        </w:r>
        <w:r w:rsidDel="0018524C">
          <w:rPr>
            <w:rFonts w:asciiTheme="minorHAnsi" w:eastAsiaTheme="minorEastAsia" w:hAnsiTheme="minorHAnsi" w:cstheme="minorBidi"/>
            <w:smallCaps w:val="0"/>
            <w:noProof/>
            <w:sz w:val="22"/>
            <w:szCs w:val="22"/>
          </w:rPr>
          <w:tab/>
        </w:r>
        <w:r w:rsidRPr="0018524C" w:rsidDel="0018524C">
          <w:rPr>
            <w:noProof/>
          </w:rPr>
          <w:delText>Gráficos</w:delText>
        </w:r>
        <w:r w:rsidDel="0018524C">
          <w:rPr>
            <w:noProof/>
            <w:webHidden/>
          </w:rPr>
          <w:tab/>
          <w:delText>11</w:delText>
        </w:r>
      </w:del>
    </w:p>
    <w:p w14:paraId="17981C07" w14:textId="5DB6E2B0" w:rsidR="005F20F3" w:rsidDel="0018524C" w:rsidRDefault="005F20F3">
      <w:pPr>
        <w:pStyle w:val="TDC3"/>
        <w:rPr>
          <w:del w:id="124" w:author="Juan Carlos Lopez Hernandez" w:date="2022-06-22T09:44:00Z"/>
          <w:rFonts w:asciiTheme="minorHAnsi" w:eastAsiaTheme="minorEastAsia" w:hAnsiTheme="minorHAnsi" w:cstheme="minorBidi"/>
          <w:smallCaps w:val="0"/>
          <w:noProof/>
          <w:sz w:val="22"/>
          <w:szCs w:val="22"/>
        </w:rPr>
      </w:pPr>
      <w:del w:id="125" w:author="Juan Carlos Lopez Hernandez" w:date="2022-06-22T09:44:00Z">
        <w:r w:rsidRPr="0018524C" w:rsidDel="0018524C">
          <w:rPr>
            <w:noProof/>
          </w:rPr>
          <w:delText>3.6.2.</w:delText>
        </w:r>
        <w:r w:rsidDel="0018524C">
          <w:rPr>
            <w:rFonts w:asciiTheme="minorHAnsi" w:eastAsiaTheme="minorEastAsia" w:hAnsiTheme="minorHAnsi" w:cstheme="minorBidi"/>
            <w:smallCaps w:val="0"/>
            <w:noProof/>
            <w:sz w:val="22"/>
            <w:szCs w:val="22"/>
          </w:rPr>
          <w:tab/>
        </w:r>
        <w:r w:rsidRPr="0018524C" w:rsidDel="0018524C">
          <w:rPr>
            <w:noProof/>
          </w:rPr>
          <w:delText>Dashboards</w:delText>
        </w:r>
        <w:r w:rsidDel="0018524C">
          <w:rPr>
            <w:noProof/>
            <w:webHidden/>
          </w:rPr>
          <w:tab/>
          <w:delText>11</w:delText>
        </w:r>
      </w:del>
    </w:p>
    <w:p w14:paraId="4177F1D3" w14:textId="5073D78D" w:rsidR="005F20F3" w:rsidDel="0018524C" w:rsidRDefault="005F20F3">
      <w:pPr>
        <w:pStyle w:val="TDC1"/>
        <w:rPr>
          <w:del w:id="126" w:author="Juan Carlos Lopez Hernandez" w:date="2022-06-22T09:44:00Z"/>
          <w:rFonts w:asciiTheme="minorHAnsi" w:eastAsiaTheme="minorEastAsia" w:hAnsiTheme="minorHAnsi" w:cstheme="minorBidi"/>
          <w:b w:val="0"/>
          <w:bCs w:val="0"/>
          <w:caps w:val="0"/>
          <w:noProof/>
          <w:sz w:val="22"/>
          <w:szCs w:val="22"/>
          <w:u w:val="none"/>
        </w:rPr>
      </w:pPr>
      <w:del w:id="127" w:author="Juan Carlos Lopez Hernandez" w:date="2022-06-22T09:44:00Z">
        <w:r w:rsidRPr="0018524C" w:rsidDel="0018524C">
          <w:rPr>
            <w:noProof/>
          </w:rPr>
          <w:delText>4.</w:delText>
        </w:r>
        <w:r w:rsidDel="0018524C">
          <w:rPr>
            <w:rFonts w:asciiTheme="minorHAnsi" w:eastAsiaTheme="minorEastAsia" w:hAnsiTheme="minorHAnsi" w:cstheme="minorBidi"/>
            <w:b w:val="0"/>
            <w:bCs w:val="0"/>
            <w:caps w:val="0"/>
            <w:noProof/>
            <w:sz w:val="22"/>
            <w:szCs w:val="22"/>
            <w:u w:val="none"/>
          </w:rPr>
          <w:tab/>
        </w:r>
        <w:r w:rsidRPr="0018524C" w:rsidDel="0018524C">
          <w:rPr>
            <w:noProof/>
          </w:rPr>
          <w:delText>Funcionalidades del sistema</w:delText>
        </w:r>
        <w:r w:rsidDel="0018524C">
          <w:rPr>
            <w:noProof/>
            <w:webHidden/>
          </w:rPr>
          <w:tab/>
          <w:delText>13</w:delText>
        </w:r>
      </w:del>
    </w:p>
    <w:p w14:paraId="31851377" w14:textId="7EC23091" w:rsidR="005F20F3" w:rsidDel="0018524C" w:rsidRDefault="005F20F3">
      <w:pPr>
        <w:pStyle w:val="TDC2"/>
        <w:rPr>
          <w:del w:id="128" w:author="Juan Carlos Lopez Hernandez" w:date="2022-06-22T09:44:00Z"/>
          <w:rFonts w:asciiTheme="minorHAnsi" w:eastAsiaTheme="minorEastAsia" w:hAnsiTheme="minorHAnsi" w:cstheme="minorBidi"/>
          <w:b w:val="0"/>
          <w:bCs w:val="0"/>
          <w:smallCaps w:val="0"/>
          <w:noProof/>
          <w:sz w:val="22"/>
          <w:szCs w:val="22"/>
        </w:rPr>
      </w:pPr>
      <w:del w:id="129" w:author="Juan Carlos Lopez Hernandez" w:date="2022-06-22T09:44:00Z">
        <w:r w:rsidRPr="0018524C" w:rsidDel="0018524C">
          <w:rPr>
            <w:noProof/>
          </w:rPr>
          <w:delText>4.1.</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Multidioma</w:delText>
        </w:r>
        <w:r w:rsidDel="0018524C">
          <w:rPr>
            <w:noProof/>
            <w:webHidden/>
          </w:rPr>
          <w:tab/>
          <w:delText>13</w:delText>
        </w:r>
      </w:del>
    </w:p>
    <w:p w14:paraId="59489C4A" w14:textId="4728867D" w:rsidR="005F20F3" w:rsidDel="0018524C" w:rsidRDefault="005F20F3">
      <w:pPr>
        <w:pStyle w:val="TDC2"/>
        <w:rPr>
          <w:del w:id="130" w:author="Juan Carlos Lopez Hernandez" w:date="2022-06-22T09:44:00Z"/>
          <w:rFonts w:asciiTheme="minorHAnsi" w:eastAsiaTheme="minorEastAsia" w:hAnsiTheme="minorHAnsi" w:cstheme="minorBidi"/>
          <w:b w:val="0"/>
          <w:bCs w:val="0"/>
          <w:smallCaps w:val="0"/>
          <w:noProof/>
          <w:sz w:val="22"/>
          <w:szCs w:val="22"/>
        </w:rPr>
      </w:pPr>
      <w:del w:id="131" w:author="Juan Carlos Lopez Hernandez" w:date="2022-06-22T09:44:00Z">
        <w:r w:rsidRPr="0018524C" w:rsidDel="0018524C">
          <w:rPr>
            <w:noProof/>
          </w:rPr>
          <w:lastRenderedPageBreak/>
          <w:delText>4.2.</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Administración</w:delText>
        </w:r>
        <w:r w:rsidDel="0018524C">
          <w:rPr>
            <w:noProof/>
            <w:webHidden/>
          </w:rPr>
          <w:tab/>
          <w:delText>13</w:delText>
        </w:r>
      </w:del>
    </w:p>
    <w:p w14:paraId="51A0977A" w14:textId="7BBB7E57" w:rsidR="005F20F3" w:rsidDel="0018524C" w:rsidRDefault="005F20F3">
      <w:pPr>
        <w:pStyle w:val="TDC3"/>
        <w:rPr>
          <w:del w:id="132" w:author="Juan Carlos Lopez Hernandez" w:date="2022-06-22T09:44:00Z"/>
          <w:rFonts w:asciiTheme="minorHAnsi" w:eastAsiaTheme="minorEastAsia" w:hAnsiTheme="minorHAnsi" w:cstheme="minorBidi"/>
          <w:smallCaps w:val="0"/>
          <w:noProof/>
          <w:sz w:val="22"/>
          <w:szCs w:val="22"/>
        </w:rPr>
      </w:pPr>
      <w:del w:id="133" w:author="Juan Carlos Lopez Hernandez" w:date="2022-06-22T09:44:00Z">
        <w:r w:rsidRPr="0018524C" w:rsidDel="0018524C">
          <w:rPr>
            <w:noProof/>
          </w:rPr>
          <w:delText>4.2.1.</w:delText>
        </w:r>
        <w:r w:rsidDel="0018524C">
          <w:rPr>
            <w:rFonts w:asciiTheme="minorHAnsi" w:eastAsiaTheme="minorEastAsia" w:hAnsiTheme="minorHAnsi" w:cstheme="minorBidi"/>
            <w:smallCaps w:val="0"/>
            <w:noProof/>
            <w:sz w:val="22"/>
            <w:szCs w:val="22"/>
          </w:rPr>
          <w:tab/>
        </w:r>
        <w:r w:rsidRPr="0018524C" w:rsidDel="0018524C">
          <w:rPr>
            <w:noProof/>
          </w:rPr>
          <w:delText>F01: Users</w:delText>
        </w:r>
        <w:r w:rsidDel="0018524C">
          <w:rPr>
            <w:noProof/>
            <w:webHidden/>
          </w:rPr>
          <w:tab/>
          <w:delText>13</w:delText>
        </w:r>
      </w:del>
    </w:p>
    <w:p w14:paraId="18DFFFEF" w14:textId="28DFD766" w:rsidR="005F20F3" w:rsidDel="0018524C" w:rsidRDefault="005F20F3">
      <w:pPr>
        <w:pStyle w:val="TDC4"/>
        <w:tabs>
          <w:tab w:val="left" w:pos="820"/>
          <w:tab w:val="right" w:leader="dot" w:pos="9016"/>
        </w:tabs>
        <w:rPr>
          <w:del w:id="134" w:author="Juan Carlos Lopez Hernandez" w:date="2022-06-22T09:44:00Z"/>
          <w:rFonts w:asciiTheme="minorHAnsi" w:eastAsiaTheme="minorEastAsia" w:hAnsiTheme="minorHAnsi" w:cstheme="minorBidi"/>
          <w:noProof/>
          <w:sz w:val="22"/>
          <w:szCs w:val="22"/>
        </w:rPr>
      </w:pPr>
      <w:del w:id="135" w:author="Juan Carlos Lopez Hernandez" w:date="2022-06-22T09:44:00Z">
        <w:r w:rsidRPr="0018524C" w:rsidDel="0018524C">
          <w:rPr>
            <w:noProof/>
          </w:rPr>
          <w:delText>4.2.1.1.</w:delText>
        </w:r>
        <w:r w:rsidDel="0018524C">
          <w:rPr>
            <w:rFonts w:asciiTheme="minorHAnsi" w:eastAsiaTheme="minorEastAsia" w:hAnsiTheme="minorHAnsi" w:cstheme="minorBidi"/>
            <w:noProof/>
            <w:sz w:val="22"/>
            <w:szCs w:val="22"/>
          </w:rPr>
          <w:tab/>
        </w:r>
        <w:r w:rsidRPr="0018524C" w:rsidDel="0018524C">
          <w:rPr>
            <w:noProof/>
          </w:rPr>
          <w:delText>New User</w:delText>
        </w:r>
        <w:r w:rsidDel="0018524C">
          <w:rPr>
            <w:noProof/>
            <w:webHidden/>
          </w:rPr>
          <w:tab/>
          <w:delText>15</w:delText>
        </w:r>
      </w:del>
    </w:p>
    <w:p w14:paraId="646A3AC8" w14:textId="03F9AB3A" w:rsidR="005F20F3" w:rsidDel="0018524C" w:rsidRDefault="005F20F3">
      <w:pPr>
        <w:pStyle w:val="TDC3"/>
        <w:rPr>
          <w:del w:id="136" w:author="Juan Carlos Lopez Hernandez" w:date="2022-06-22T09:44:00Z"/>
          <w:rFonts w:asciiTheme="minorHAnsi" w:eastAsiaTheme="minorEastAsia" w:hAnsiTheme="minorHAnsi" w:cstheme="minorBidi"/>
          <w:smallCaps w:val="0"/>
          <w:noProof/>
          <w:sz w:val="22"/>
          <w:szCs w:val="22"/>
        </w:rPr>
      </w:pPr>
      <w:del w:id="137" w:author="Juan Carlos Lopez Hernandez" w:date="2022-06-22T09:44:00Z">
        <w:r w:rsidRPr="0018524C" w:rsidDel="0018524C">
          <w:rPr>
            <w:noProof/>
          </w:rPr>
          <w:delText>4.2.2.</w:delText>
        </w:r>
        <w:r w:rsidDel="0018524C">
          <w:rPr>
            <w:rFonts w:asciiTheme="minorHAnsi" w:eastAsiaTheme="minorEastAsia" w:hAnsiTheme="minorHAnsi" w:cstheme="minorBidi"/>
            <w:smallCaps w:val="0"/>
            <w:noProof/>
            <w:sz w:val="22"/>
            <w:szCs w:val="22"/>
          </w:rPr>
          <w:tab/>
        </w:r>
        <w:r w:rsidRPr="0018524C" w:rsidDel="0018524C">
          <w:rPr>
            <w:noProof/>
          </w:rPr>
          <w:delText>Definición de roles de usuario</w:delText>
        </w:r>
        <w:r w:rsidDel="0018524C">
          <w:rPr>
            <w:noProof/>
            <w:webHidden/>
          </w:rPr>
          <w:tab/>
          <w:delText>17</w:delText>
        </w:r>
      </w:del>
    </w:p>
    <w:p w14:paraId="5A5DE505" w14:textId="2BD6154E" w:rsidR="005F20F3" w:rsidDel="0018524C" w:rsidRDefault="005F20F3">
      <w:pPr>
        <w:pStyle w:val="TDC4"/>
        <w:tabs>
          <w:tab w:val="left" w:pos="820"/>
          <w:tab w:val="right" w:leader="dot" w:pos="9016"/>
        </w:tabs>
        <w:rPr>
          <w:del w:id="138" w:author="Juan Carlos Lopez Hernandez" w:date="2022-06-22T09:44:00Z"/>
          <w:rFonts w:asciiTheme="minorHAnsi" w:eastAsiaTheme="minorEastAsia" w:hAnsiTheme="minorHAnsi" w:cstheme="minorBidi"/>
          <w:noProof/>
          <w:sz w:val="22"/>
          <w:szCs w:val="22"/>
        </w:rPr>
      </w:pPr>
      <w:del w:id="139" w:author="Juan Carlos Lopez Hernandez" w:date="2022-06-22T09:44:00Z">
        <w:r w:rsidRPr="0018524C" w:rsidDel="0018524C">
          <w:rPr>
            <w:noProof/>
          </w:rPr>
          <w:delText>4.3.1.1.</w:delText>
        </w:r>
        <w:r w:rsidDel="0018524C">
          <w:rPr>
            <w:rFonts w:asciiTheme="minorHAnsi" w:eastAsiaTheme="minorEastAsia" w:hAnsiTheme="minorHAnsi" w:cstheme="minorBidi"/>
            <w:noProof/>
            <w:sz w:val="22"/>
            <w:szCs w:val="22"/>
          </w:rPr>
          <w:tab/>
        </w:r>
        <w:r w:rsidRPr="0018524C" w:rsidDel="0018524C">
          <w:rPr>
            <w:noProof/>
          </w:rPr>
          <w:delText>Rol Usuario</w:delText>
        </w:r>
        <w:r w:rsidDel="0018524C">
          <w:rPr>
            <w:noProof/>
            <w:webHidden/>
          </w:rPr>
          <w:tab/>
          <w:delText>17</w:delText>
        </w:r>
      </w:del>
    </w:p>
    <w:p w14:paraId="5F27CCE7" w14:textId="3BE436C3" w:rsidR="005F20F3" w:rsidDel="0018524C" w:rsidRDefault="005F20F3">
      <w:pPr>
        <w:pStyle w:val="TDC4"/>
        <w:tabs>
          <w:tab w:val="left" w:pos="820"/>
          <w:tab w:val="right" w:leader="dot" w:pos="9016"/>
        </w:tabs>
        <w:rPr>
          <w:del w:id="140" w:author="Juan Carlos Lopez Hernandez" w:date="2022-06-22T09:44:00Z"/>
          <w:rFonts w:asciiTheme="minorHAnsi" w:eastAsiaTheme="minorEastAsia" w:hAnsiTheme="minorHAnsi" w:cstheme="minorBidi"/>
          <w:noProof/>
          <w:sz w:val="22"/>
          <w:szCs w:val="22"/>
        </w:rPr>
      </w:pPr>
      <w:del w:id="141" w:author="Juan Carlos Lopez Hernandez" w:date="2022-06-22T09:44:00Z">
        <w:r w:rsidRPr="0018524C" w:rsidDel="0018524C">
          <w:rPr>
            <w:noProof/>
          </w:rPr>
          <w:delText>4.3.1.2.</w:delText>
        </w:r>
        <w:r w:rsidDel="0018524C">
          <w:rPr>
            <w:rFonts w:asciiTheme="minorHAnsi" w:eastAsiaTheme="minorEastAsia" w:hAnsiTheme="minorHAnsi" w:cstheme="minorBidi"/>
            <w:noProof/>
            <w:sz w:val="22"/>
            <w:szCs w:val="22"/>
          </w:rPr>
          <w:tab/>
        </w:r>
        <w:r w:rsidRPr="0018524C" w:rsidDel="0018524C">
          <w:rPr>
            <w:noProof/>
          </w:rPr>
          <w:delText>Rol Administrador</w:delText>
        </w:r>
        <w:r w:rsidDel="0018524C">
          <w:rPr>
            <w:noProof/>
            <w:webHidden/>
          </w:rPr>
          <w:tab/>
          <w:delText>17</w:delText>
        </w:r>
      </w:del>
    </w:p>
    <w:p w14:paraId="14EC9CD4" w14:textId="1F3DE458" w:rsidR="005F20F3" w:rsidDel="0018524C" w:rsidRDefault="005F20F3">
      <w:pPr>
        <w:pStyle w:val="TDC4"/>
        <w:tabs>
          <w:tab w:val="left" w:pos="820"/>
          <w:tab w:val="right" w:leader="dot" w:pos="9016"/>
        </w:tabs>
        <w:rPr>
          <w:del w:id="142" w:author="Juan Carlos Lopez Hernandez" w:date="2022-06-22T09:44:00Z"/>
          <w:rFonts w:asciiTheme="minorHAnsi" w:eastAsiaTheme="minorEastAsia" w:hAnsiTheme="minorHAnsi" w:cstheme="minorBidi"/>
          <w:noProof/>
          <w:sz w:val="22"/>
          <w:szCs w:val="22"/>
        </w:rPr>
      </w:pPr>
      <w:del w:id="143" w:author="Juan Carlos Lopez Hernandez" w:date="2022-06-22T09:44:00Z">
        <w:r w:rsidRPr="0018524C" w:rsidDel="0018524C">
          <w:rPr>
            <w:noProof/>
          </w:rPr>
          <w:delText>4.3.1.3.</w:delText>
        </w:r>
        <w:r w:rsidDel="0018524C">
          <w:rPr>
            <w:rFonts w:asciiTheme="minorHAnsi" w:eastAsiaTheme="minorEastAsia" w:hAnsiTheme="minorHAnsi" w:cstheme="minorBidi"/>
            <w:noProof/>
            <w:sz w:val="22"/>
            <w:szCs w:val="22"/>
          </w:rPr>
          <w:tab/>
        </w:r>
        <w:r w:rsidRPr="0018524C" w:rsidDel="0018524C">
          <w:rPr>
            <w:noProof/>
          </w:rPr>
          <w:delText>Rol Auditor</w:delText>
        </w:r>
        <w:r w:rsidDel="0018524C">
          <w:rPr>
            <w:noProof/>
            <w:webHidden/>
          </w:rPr>
          <w:tab/>
          <w:delText>17</w:delText>
        </w:r>
      </w:del>
    </w:p>
    <w:p w14:paraId="54491B80" w14:textId="3E5EF469" w:rsidR="005F20F3" w:rsidDel="0018524C" w:rsidRDefault="005F20F3">
      <w:pPr>
        <w:pStyle w:val="TDC2"/>
        <w:rPr>
          <w:del w:id="144" w:author="Juan Carlos Lopez Hernandez" w:date="2022-06-22T09:44:00Z"/>
          <w:rFonts w:asciiTheme="minorHAnsi" w:eastAsiaTheme="minorEastAsia" w:hAnsiTheme="minorHAnsi" w:cstheme="minorBidi"/>
          <w:b w:val="0"/>
          <w:bCs w:val="0"/>
          <w:smallCaps w:val="0"/>
          <w:noProof/>
          <w:sz w:val="22"/>
          <w:szCs w:val="22"/>
        </w:rPr>
      </w:pPr>
      <w:del w:id="145" w:author="Juan Carlos Lopez Hernandez" w:date="2022-06-22T09:44:00Z">
        <w:r w:rsidRPr="0018524C" w:rsidDel="0018524C">
          <w:rPr>
            <w:noProof/>
          </w:rPr>
          <w:delText>4.4.</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Overview</w:delText>
        </w:r>
        <w:r w:rsidDel="0018524C">
          <w:rPr>
            <w:noProof/>
            <w:webHidden/>
          </w:rPr>
          <w:tab/>
          <w:delText>17</w:delText>
        </w:r>
      </w:del>
    </w:p>
    <w:p w14:paraId="13B0D6F8" w14:textId="6D5BAE8E" w:rsidR="005F20F3" w:rsidDel="0018524C" w:rsidRDefault="005F20F3">
      <w:pPr>
        <w:pStyle w:val="TDC3"/>
        <w:rPr>
          <w:del w:id="146" w:author="Juan Carlos Lopez Hernandez" w:date="2022-06-22T09:44:00Z"/>
          <w:rFonts w:asciiTheme="minorHAnsi" w:eastAsiaTheme="minorEastAsia" w:hAnsiTheme="minorHAnsi" w:cstheme="minorBidi"/>
          <w:smallCaps w:val="0"/>
          <w:noProof/>
          <w:sz w:val="22"/>
          <w:szCs w:val="22"/>
        </w:rPr>
      </w:pPr>
      <w:del w:id="147" w:author="Juan Carlos Lopez Hernandez" w:date="2022-06-22T09:44:00Z">
        <w:r w:rsidRPr="0018524C" w:rsidDel="0018524C">
          <w:rPr>
            <w:noProof/>
          </w:rPr>
          <w:delText>4.4.1.</w:delText>
        </w:r>
        <w:r w:rsidDel="0018524C">
          <w:rPr>
            <w:rFonts w:asciiTheme="minorHAnsi" w:eastAsiaTheme="minorEastAsia" w:hAnsiTheme="minorHAnsi" w:cstheme="minorBidi"/>
            <w:smallCaps w:val="0"/>
            <w:noProof/>
            <w:sz w:val="22"/>
            <w:szCs w:val="22"/>
          </w:rPr>
          <w:tab/>
        </w:r>
        <w:r w:rsidRPr="0018524C" w:rsidDel="0018524C">
          <w:rPr>
            <w:noProof/>
          </w:rPr>
          <w:delText>F02: Execution list</w:delText>
        </w:r>
        <w:r w:rsidDel="0018524C">
          <w:rPr>
            <w:noProof/>
            <w:webHidden/>
          </w:rPr>
          <w:tab/>
          <w:delText>17</w:delText>
        </w:r>
      </w:del>
    </w:p>
    <w:p w14:paraId="023396EE" w14:textId="45787329" w:rsidR="005F20F3" w:rsidDel="0018524C" w:rsidRDefault="005F20F3">
      <w:pPr>
        <w:pStyle w:val="TDC2"/>
        <w:rPr>
          <w:del w:id="148" w:author="Juan Carlos Lopez Hernandez" w:date="2022-06-22T09:44:00Z"/>
          <w:rFonts w:asciiTheme="minorHAnsi" w:eastAsiaTheme="minorEastAsia" w:hAnsiTheme="minorHAnsi" w:cstheme="minorBidi"/>
          <w:b w:val="0"/>
          <w:bCs w:val="0"/>
          <w:smallCaps w:val="0"/>
          <w:noProof/>
          <w:sz w:val="22"/>
          <w:szCs w:val="22"/>
        </w:rPr>
      </w:pPr>
      <w:del w:id="149" w:author="Juan Carlos Lopez Hernandez" w:date="2022-06-22T09:44:00Z">
        <w:r w:rsidRPr="0018524C" w:rsidDel="0018524C">
          <w:rPr>
            <w:noProof/>
          </w:rPr>
          <w:delText>4.5.</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Overview</w:delText>
        </w:r>
        <w:r w:rsidDel="0018524C">
          <w:rPr>
            <w:noProof/>
            <w:webHidden/>
          </w:rPr>
          <w:tab/>
          <w:delText>18</w:delText>
        </w:r>
      </w:del>
    </w:p>
    <w:p w14:paraId="1031C9BB" w14:textId="541B867B" w:rsidR="005F20F3" w:rsidDel="0018524C" w:rsidRDefault="005F20F3">
      <w:pPr>
        <w:pStyle w:val="TDC3"/>
        <w:rPr>
          <w:del w:id="150" w:author="Juan Carlos Lopez Hernandez" w:date="2022-06-22T09:44:00Z"/>
          <w:rFonts w:asciiTheme="minorHAnsi" w:eastAsiaTheme="minorEastAsia" w:hAnsiTheme="minorHAnsi" w:cstheme="minorBidi"/>
          <w:smallCaps w:val="0"/>
          <w:noProof/>
          <w:sz w:val="22"/>
          <w:szCs w:val="22"/>
        </w:rPr>
      </w:pPr>
      <w:del w:id="151" w:author="Juan Carlos Lopez Hernandez" w:date="2022-06-22T09:44:00Z">
        <w:r w:rsidRPr="0018524C" w:rsidDel="0018524C">
          <w:rPr>
            <w:noProof/>
          </w:rPr>
          <w:delText>4.5.1.</w:delText>
        </w:r>
        <w:r w:rsidDel="0018524C">
          <w:rPr>
            <w:rFonts w:asciiTheme="minorHAnsi" w:eastAsiaTheme="minorEastAsia" w:hAnsiTheme="minorHAnsi" w:cstheme="minorBidi"/>
            <w:smallCaps w:val="0"/>
            <w:noProof/>
            <w:sz w:val="22"/>
            <w:szCs w:val="22"/>
          </w:rPr>
          <w:tab/>
        </w:r>
        <w:r w:rsidRPr="0018524C" w:rsidDel="0018524C">
          <w:rPr>
            <w:noProof/>
          </w:rPr>
          <w:delText>F02: Execution list</w:delText>
        </w:r>
        <w:r w:rsidDel="0018524C">
          <w:rPr>
            <w:noProof/>
            <w:webHidden/>
          </w:rPr>
          <w:tab/>
          <w:delText>18</w:delText>
        </w:r>
      </w:del>
    </w:p>
    <w:p w14:paraId="6114D749" w14:textId="633F7FBB" w:rsidR="005F20F3" w:rsidDel="0018524C" w:rsidRDefault="005F20F3">
      <w:pPr>
        <w:pStyle w:val="TDC2"/>
        <w:rPr>
          <w:del w:id="152" w:author="Juan Carlos Lopez Hernandez" w:date="2022-06-22T09:44:00Z"/>
          <w:rFonts w:asciiTheme="minorHAnsi" w:eastAsiaTheme="minorEastAsia" w:hAnsiTheme="minorHAnsi" w:cstheme="minorBidi"/>
          <w:b w:val="0"/>
          <w:bCs w:val="0"/>
          <w:smallCaps w:val="0"/>
          <w:noProof/>
          <w:sz w:val="22"/>
          <w:szCs w:val="22"/>
        </w:rPr>
      </w:pPr>
      <w:del w:id="153" w:author="Juan Carlos Lopez Hernandez" w:date="2022-06-22T09:44:00Z">
        <w:r w:rsidRPr="0018524C" w:rsidDel="0018524C">
          <w:rPr>
            <w:noProof/>
          </w:rPr>
          <w:delText>4.6.</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Configuration</w:delText>
        </w:r>
        <w:r w:rsidDel="0018524C">
          <w:rPr>
            <w:noProof/>
            <w:webHidden/>
          </w:rPr>
          <w:tab/>
          <w:delText>18</w:delText>
        </w:r>
      </w:del>
    </w:p>
    <w:p w14:paraId="7793FFE1" w14:textId="36D29064" w:rsidR="005F20F3" w:rsidDel="0018524C" w:rsidRDefault="005F20F3">
      <w:pPr>
        <w:pStyle w:val="TDC3"/>
        <w:rPr>
          <w:del w:id="154" w:author="Juan Carlos Lopez Hernandez" w:date="2022-06-22T09:44:00Z"/>
          <w:rFonts w:asciiTheme="minorHAnsi" w:eastAsiaTheme="minorEastAsia" w:hAnsiTheme="minorHAnsi" w:cstheme="minorBidi"/>
          <w:smallCaps w:val="0"/>
          <w:noProof/>
          <w:sz w:val="22"/>
          <w:szCs w:val="22"/>
        </w:rPr>
      </w:pPr>
      <w:del w:id="155" w:author="Juan Carlos Lopez Hernandez" w:date="2022-06-22T09:44:00Z">
        <w:r w:rsidRPr="0018524C" w:rsidDel="0018524C">
          <w:rPr>
            <w:noProof/>
          </w:rPr>
          <w:delText>4.6.1.</w:delText>
        </w:r>
        <w:r w:rsidDel="0018524C">
          <w:rPr>
            <w:rFonts w:asciiTheme="minorHAnsi" w:eastAsiaTheme="minorEastAsia" w:hAnsiTheme="minorHAnsi" w:cstheme="minorBidi"/>
            <w:smallCaps w:val="0"/>
            <w:noProof/>
            <w:sz w:val="22"/>
            <w:szCs w:val="22"/>
          </w:rPr>
          <w:tab/>
        </w:r>
        <w:r w:rsidRPr="0018524C" w:rsidDel="0018524C">
          <w:rPr>
            <w:noProof/>
          </w:rPr>
          <w:delText>F03: Parameters</w:delText>
        </w:r>
        <w:r w:rsidDel="0018524C">
          <w:rPr>
            <w:noProof/>
            <w:webHidden/>
          </w:rPr>
          <w:tab/>
          <w:delText>18</w:delText>
        </w:r>
      </w:del>
    </w:p>
    <w:p w14:paraId="03CC5E51" w14:textId="2EBDA50B" w:rsidR="005F20F3" w:rsidDel="0018524C" w:rsidRDefault="005F20F3">
      <w:pPr>
        <w:pStyle w:val="TDC2"/>
        <w:rPr>
          <w:del w:id="156" w:author="Juan Carlos Lopez Hernandez" w:date="2022-06-22T09:44:00Z"/>
          <w:rFonts w:asciiTheme="minorHAnsi" w:eastAsiaTheme="minorEastAsia" w:hAnsiTheme="minorHAnsi" w:cstheme="minorBidi"/>
          <w:b w:val="0"/>
          <w:bCs w:val="0"/>
          <w:smallCaps w:val="0"/>
          <w:noProof/>
          <w:sz w:val="22"/>
          <w:szCs w:val="22"/>
        </w:rPr>
      </w:pPr>
      <w:del w:id="157" w:author="Juan Carlos Lopez Hernandez" w:date="2022-06-22T09:44:00Z">
        <w:r w:rsidRPr="0018524C" w:rsidDel="0018524C">
          <w:rPr>
            <w:noProof/>
          </w:rPr>
          <w:delText>4.7.</w:delText>
        </w:r>
        <w:r w:rsidDel="0018524C">
          <w:rPr>
            <w:rFonts w:asciiTheme="minorHAnsi" w:eastAsiaTheme="minorEastAsia" w:hAnsiTheme="minorHAnsi" w:cstheme="minorBidi"/>
            <w:b w:val="0"/>
            <w:bCs w:val="0"/>
            <w:smallCaps w:val="0"/>
            <w:noProof/>
            <w:sz w:val="22"/>
            <w:szCs w:val="22"/>
          </w:rPr>
          <w:tab/>
        </w:r>
        <w:r w:rsidRPr="0018524C" w:rsidDel="0018524C">
          <w:rPr>
            <w:noProof/>
          </w:rPr>
          <w:delText>Process Manager</w:delText>
        </w:r>
        <w:r w:rsidDel="0018524C">
          <w:rPr>
            <w:noProof/>
            <w:webHidden/>
          </w:rPr>
          <w:tab/>
          <w:delText>18</w:delText>
        </w:r>
      </w:del>
    </w:p>
    <w:p w14:paraId="524AFB67" w14:textId="7CB8A5B8" w:rsidR="005F20F3" w:rsidDel="0018524C" w:rsidRDefault="005F20F3">
      <w:pPr>
        <w:pStyle w:val="TDC3"/>
        <w:rPr>
          <w:del w:id="158" w:author="Juan Carlos Lopez Hernandez" w:date="2022-06-22T09:44:00Z"/>
          <w:rFonts w:asciiTheme="minorHAnsi" w:eastAsiaTheme="minorEastAsia" w:hAnsiTheme="minorHAnsi" w:cstheme="minorBidi"/>
          <w:smallCaps w:val="0"/>
          <w:noProof/>
          <w:sz w:val="22"/>
          <w:szCs w:val="22"/>
        </w:rPr>
      </w:pPr>
      <w:del w:id="159" w:author="Juan Carlos Lopez Hernandez" w:date="2022-06-22T09:44:00Z">
        <w:r w:rsidRPr="0018524C" w:rsidDel="0018524C">
          <w:rPr>
            <w:noProof/>
          </w:rPr>
          <w:delText>4.7.1.</w:delText>
        </w:r>
        <w:r w:rsidDel="0018524C">
          <w:rPr>
            <w:rFonts w:asciiTheme="minorHAnsi" w:eastAsiaTheme="minorEastAsia" w:hAnsiTheme="minorHAnsi" w:cstheme="minorBidi"/>
            <w:smallCaps w:val="0"/>
            <w:noProof/>
            <w:sz w:val="22"/>
            <w:szCs w:val="22"/>
          </w:rPr>
          <w:tab/>
        </w:r>
        <w:r w:rsidRPr="0018524C" w:rsidDel="0018524C">
          <w:rPr>
            <w:noProof/>
          </w:rPr>
          <w:delText>F04: Executions</w:delText>
        </w:r>
        <w:r w:rsidDel="0018524C">
          <w:rPr>
            <w:noProof/>
            <w:webHidden/>
          </w:rPr>
          <w:tab/>
          <w:delText>18</w:delText>
        </w:r>
      </w:del>
    </w:p>
    <w:p w14:paraId="0BDF135E" w14:textId="77777777" w:rsidR="00F84F00" w:rsidRDefault="008D0DAD" w:rsidP="00F84F00">
      <w:pPr>
        <w:pStyle w:val="Ttulosinnumeracin"/>
        <w:pBdr>
          <w:top w:val="none" w:sz="0" w:space="0" w:color="auto"/>
          <w:bottom w:val="none" w:sz="0" w:space="0" w:color="auto"/>
        </w:pBdr>
        <w:rPr>
          <w:color w:val="002060"/>
        </w:rPr>
      </w:pPr>
      <w:r>
        <w:rPr>
          <w:rFonts w:ascii="Times New Roman" w:hAnsi="Times New Roman"/>
          <w:bCs/>
          <w:caps/>
          <w:color w:val="002060"/>
          <w:sz w:val="24"/>
          <w:szCs w:val="26"/>
          <w:u w:val="single"/>
        </w:rPr>
        <w:fldChar w:fldCharType="end"/>
      </w:r>
    </w:p>
    <w:p w14:paraId="07F6A23E" w14:textId="77777777" w:rsidR="00732AF3" w:rsidRDefault="00F84F00" w:rsidP="00F84F00">
      <w:pPr>
        <w:pStyle w:val="Ttulosinnumeracin"/>
      </w:pPr>
      <w:r w:rsidRPr="00840978">
        <w:br w:type="page"/>
      </w:r>
      <w:r w:rsidR="00732AF3">
        <w:lastRenderedPageBreak/>
        <w:t>Control de Ediciones</w:t>
      </w:r>
    </w:p>
    <w:tbl>
      <w:tblPr>
        <w:tblW w:w="9072" w:type="dxa"/>
        <w:tblInd w:w="108" w:type="dxa"/>
        <w:tblBorders>
          <w:top w:val="single" w:sz="6" w:space="0" w:color="auto"/>
          <w:left w:val="single" w:sz="2" w:space="0" w:color="auto"/>
          <w:bottom w:val="single" w:sz="6" w:space="0" w:color="auto"/>
          <w:right w:val="single" w:sz="2" w:space="0" w:color="auto"/>
          <w:insideH w:val="single" w:sz="6" w:space="0" w:color="auto"/>
          <w:insideV w:val="single" w:sz="2" w:space="0" w:color="auto"/>
        </w:tblBorders>
        <w:tblLayout w:type="fixed"/>
        <w:tblLook w:val="0000" w:firstRow="0" w:lastRow="0" w:firstColumn="0" w:lastColumn="0" w:noHBand="0" w:noVBand="0"/>
      </w:tblPr>
      <w:tblGrid>
        <w:gridCol w:w="1165"/>
        <w:gridCol w:w="1276"/>
        <w:gridCol w:w="4819"/>
        <w:gridCol w:w="1812"/>
      </w:tblGrid>
      <w:tr w:rsidR="00732AF3" w14:paraId="4680CB18" w14:textId="77777777" w:rsidTr="002F2C1C">
        <w:trPr>
          <w:cantSplit/>
          <w:tblHeader/>
        </w:trPr>
        <w:tc>
          <w:tcPr>
            <w:tcW w:w="1165" w:type="dxa"/>
            <w:shd w:val="clear" w:color="auto" w:fill="000080"/>
          </w:tcPr>
          <w:p w14:paraId="1BBAD4A1" w14:textId="77777777" w:rsidR="00732AF3" w:rsidRDefault="001D2BF4" w:rsidP="009269D4">
            <w:pPr>
              <w:pStyle w:val="Tabla"/>
              <w:jc w:val="center"/>
              <w:rPr>
                <w:b/>
                <w:bCs/>
              </w:rPr>
            </w:pPr>
            <w:r>
              <w:rPr>
                <w:b/>
                <w:bCs/>
              </w:rPr>
              <w:t>Versión</w:t>
            </w:r>
          </w:p>
        </w:tc>
        <w:tc>
          <w:tcPr>
            <w:tcW w:w="1276" w:type="dxa"/>
            <w:shd w:val="clear" w:color="auto" w:fill="000080"/>
          </w:tcPr>
          <w:p w14:paraId="697BEF7D" w14:textId="77777777" w:rsidR="00732AF3" w:rsidRDefault="00732AF3" w:rsidP="009269D4">
            <w:pPr>
              <w:pStyle w:val="Tabla"/>
              <w:jc w:val="center"/>
              <w:rPr>
                <w:b/>
                <w:bCs/>
              </w:rPr>
            </w:pPr>
            <w:r>
              <w:rPr>
                <w:b/>
                <w:bCs/>
              </w:rPr>
              <w:t>Fecha</w:t>
            </w:r>
          </w:p>
        </w:tc>
        <w:tc>
          <w:tcPr>
            <w:tcW w:w="4819" w:type="dxa"/>
            <w:shd w:val="clear" w:color="auto" w:fill="000080"/>
          </w:tcPr>
          <w:p w14:paraId="529F87CB" w14:textId="77777777" w:rsidR="00732AF3" w:rsidRDefault="001D2BF4" w:rsidP="009269D4">
            <w:pPr>
              <w:pStyle w:val="Tabla"/>
              <w:jc w:val="center"/>
              <w:rPr>
                <w:b/>
                <w:bCs/>
              </w:rPr>
            </w:pPr>
            <w:r>
              <w:rPr>
                <w:b/>
                <w:bCs/>
              </w:rPr>
              <w:t>Modificación</w:t>
            </w:r>
          </w:p>
        </w:tc>
        <w:tc>
          <w:tcPr>
            <w:tcW w:w="1812" w:type="dxa"/>
            <w:shd w:val="clear" w:color="auto" w:fill="000080"/>
          </w:tcPr>
          <w:p w14:paraId="4D295A7A" w14:textId="77777777" w:rsidR="00732AF3" w:rsidRDefault="00732AF3" w:rsidP="001D2BF4">
            <w:pPr>
              <w:pStyle w:val="Tabla"/>
              <w:jc w:val="center"/>
              <w:rPr>
                <w:b/>
                <w:bCs/>
              </w:rPr>
            </w:pPr>
            <w:r>
              <w:rPr>
                <w:b/>
                <w:bCs/>
              </w:rPr>
              <w:t>Autor</w:t>
            </w:r>
          </w:p>
        </w:tc>
      </w:tr>
      <w:tr w:rsidR="00687D6E" w14:paraId="73473D8F" w14:textId="77777777" w:rsidTr="002F2C1C">
        <w:trPr>
          <w:cantSplit/>
        </w:trPr>
        <w:tc>
          <w:tcPr>
            <w:tcW w:w="1165" w:type="dxa"/>
          </w:tcPr>
          <w:p w14:paraId="55FC2A37" w14:textId="77777777" w:rsidR="00687D6E" w:rsidRPr="00FE3242" w:rsidRDefault="00687D6E" w:rsidP="001654DE">
            <w:pPr>
              <w:pStyle w:val="Tabla"/>
              <w:rPr>
                <w:sz w:val="20"/>
              </w:rPr>
            </w:pPr>
            <w:r>
              <w:rPr>
                <w:sz w:val="20"/>
              </w:rPr>
              <w:t>V1.0</w:t>
            </w:r>
          </w:p>
        </w:tc>
        <w:tc>
          <w:tcPr>
            <w:tcW w:w="1276" w:type="dxa"/>
          </w:tcPr>
          <w:p w14:paraId="45EC594C" w14:textId="0EC27A77" w:rsidR="00687D6E" w:rsidRPr="00FE3242" w:rsidRDefault="00CD6101" w:rsidP="002F2C1C">
            <w:pPr>
              <w:pStyle w:val="Tabla"/>
              <w:rPr>
                <w:sz w:val="20"/>
              </w:rPr>
            </w:pPr>
            <w:r>
              <w:rPr>
                <w:sz w:val="20"/>
              </w:rPr>
              <w:t>10</w:t>
            </w:r>
            <w:r w:rsidR="00687D6E" w:rsidRPr="00FE3242">
              <w:rPr>
                <w:sz w:val="20"/>
              </w:rPr>
              <w:t>/</w:t>
            </w:r>
            <w:r w:rsidR="002F2C1C">
              <w:rPr>
                <w:sz w:val="20"/>
              </w:rPr>
              <w:t>0</w:t>
            </w:r>
            <w:r>
              <w:rPr>
                <w:sz w:val="20"/>
              </w:rPr>
              <w:t>6</w:t>
            </w:r>
            <w:r w:rsidR="00687D6E" w:rsidRPr="00FE3242">
              <w:rPr>
                <w:sz w:val="20"/>
              </w:rPr>
              <w:t>/</w:t>
            </w:r>
            <w:r w:rsidR="00DD0C8A" w:rsidRPr="00FE3242">
              <w:rPr>
                <w:sz w:val="20"/>
              </w:rPr>
              <w:t>20</w:t>
            </w:r>
            <w:r w:rsidR="00DD0C8A">
              <w:rPr>
                <w:sz w:val="20"/>
              </w:rPr>
              <w:t>22</w:t>
            </w:r>
          </w:p>
        </w:tc>
        <w:tc>
          <w:tcPr>
            <w:tcW w:w="4819" w:type="dxa"/>
          </w:tcPr>
          <w:p w14:paraId="172A7FDE" w14:textId="0A29018D" w:rsidR="00687D6E" w:rsidRPr="00FE3242" w:rsidRDefault="00687D6E" w:rsidP="001654DE">
            <w:pPr>
              <w:pStyle w:val="Tabla"/>
              <w:rPr>
                <w:sz w:val="20"/>
              </w:rPr>
            </w:pPr>
            <w:r w:rsidRPr="00FE3242">
              <w:rPr>
                <w:sz w:val="20"/>
              </w:rPr>
              <w:t>Creación</w:t>
            </w:r>
            <w:r w:rsidR="005C1010">
              <w:rPr>
                <w:sz w:val="20"/>
              </w:rPr>
              <w:t>.</w:t>
            </w:r>
          </w:p>
        </w:tc>
        <w:tc>
          <w:tcPr>
            <w:tcW w:w="1812" w:type="dxa"/>
          </w:tcPr>
          <w:p w14:paraId="54783785" w14:textId="77777777" w:rsidR="00687D6E" w:rsidRPr="00FE3242" w:rsidRDefault="00687D6E" w:rsidP="001654DE">
            <w:pPr>
              <w:pStyle w:val="Tabla"/>
              <w:spacing w:before="0" w:after="0"/>
              <w:contextualSpacing/>
              <w:jc w:val="center"/>
              <w:rPr>
                <w:sz w:val="20"/>
              </w:rPr>
            </w:pPr>
            <w:r w:rsidRPr="00FE3242">
              <w:rPr>
                <w:sz w:val="20"/>
              </w:rPr>
              <w:t>Equipo Funcional</w:t>
            </w:r>
          </w:p>
          <w:p w14:paraId="22F6DB49" w14:textId="4DADDA6F" w:rsidR="00687D6E" w:rsidRPr="00FE3242" w:rsidRDefault="00687D6E" w:rsidP="00586AC3">
            <w:pPr>
              <w:pStyle w:val="Tabla"/>
              <w:jc w:val="center"/>
              <w:rPr>
                <w:sz w:val="20"/>
              </w:rPr>
            </w:pPr>
            <w:r w:rsidRPr="00FE3242">
              <w:rPr>
                <w:sz w:val="20"/>
              </w:rPr>
              <w:t>(</w:t>
            </w:r>
            <w:r w:rsidR="00DD0C8A">
              <w:rPr>
                <w:sz w:val="20"/>
              </w:rPr>
              <w:t>MAC</w:t>
            </w:r>
            <w:r w:rsidR="00586AC3">
              <w:rPr>
                <w:sz w:val="20"/>
              </w:rPr>
              <w:t>)</w:t>
            </w:r>
          </w:p>
        </w:tc>
      </w:tr>
    </w:tbl>
    <w:p w14:paraId="22C5CDB6" w14:textId="1209FE86" w:rsidR="00F525CE" w:rsidRDefault="00732AF3" w:rsidP="001F7C43">
      <w:pPr>
        <w:pStyle w:val="Ttulo1"/>
      </w:pPr>
      <w:r>
        <w:br w:type="page"/>
      </w:r>
      <w:bookmarkStart w:id="160" w:name="_Toc118981684"/>
      <w:r w:rsidR="0030576A" w:rsidRPr="00B654AA">
        <w:lastRenderedPageBreak/>
        <w:t>Introducción</w:t>
      </w:r>
      <w:bookmarkEnd w:id="160"/>
    </w:p>
    <w:p w14:paraId="19717AEA" w14:textId="77777777" w:rsidR="0030576A" w:rsidRDefault="0030576A" w:rsidP="001F7C43">
      <w:pPr>
        <w:pStyle w:val="Ttulo2"/>
      </w:pPr>
      <w:bookmarkStart w:id="161" w:name="_Toc260996761"/>
      <w:bookmarkStart w:id="162" w:name="_Toc118981685"/>
      <w:r w:rsidRPr="00B654AA">
        <w:t>Propósito</w:t>
      </w:r>
      <w:bookmarkEnd w:id="161"/>
      <w:bookmarkEnd w:id="162"/>
      <w:r>
        <w:t xml:space="preserve"> </w:t>
      </w:r>
    </w:p>
    <w:p w14:paraId="786F8FBA" w14:textId="704F044B" w:rsidR="003305E3" w:rsidRDefault="00687D6E" w:rsidP="003305E3">
      <w:r w:rsidRPr="00F61364">
        <w:t>El objetivo de este documento es especificar los requisitos planteados</w:t>
      </w:r>
      <w:r w:rsidR="007810DC">
        <w:t xml:space="preserve"> para</w:t>
      </w:r>
      <w:r w:rsidRPr="00F61364">
        <w:t xml:space="preserve"> </w:t>
      </w:r>
      <w:r w:rsidR="00CE6C3D">
        <w:t>MAC</w:t>
      </w:r>
      <w:r w:rsidRPr="00F61364">
        <w:t xml:space="preserve"> que afectan a su componente Front</w:t>
      </w:r>
      <w:r w:rsidR="003305E3">
        <w:t xml:space="preserve">, el detalle funcional </w:t>
      </w:r>
      <w:r w:rsidR="00E83E4F">
        <w:t xml:space="preserve">es </w:t>
      </w:r>
      <w:r w:rsidR="003305E3">
        <w:t>referente a la parametrización del conjunto de reglas de calidad</w:t>
      </w:r>
      <w:r w:rsidR="007810DC">
        <w:t xml:space="preserve">, las ejecuciones ad-hoc y al </w:t>
      </w:r>
      <w:r w:rsidR="00B54240">
        <w:t>registro histórico de ejecuciones.</w:t>
      </w:r>
    </w:p>
    <w:p w14:paraId="31851489" w14:textId="6AE9CC54" w:rsidR="00687D6E" w:rsidRDefault="00687D6E" w:rsidP="00AC5168"/>
    <w:p w14:paraId="5B0CDBA9" w14:textId="29807BDD" w:rsidR="00F42C6F" w:rsidRPr="00F61364" w:rsidRDefault="00F42C6F" w:rsidP="00AC5168">
      <w:pPr>
        <w:rPr>
          <w:szCs w:val="20"/>
        </w:rPr>
      </w:pPr>
      <w:r>
        <w:rPr>
          <w:noProof/>
        </w:rPr>
        <w:drawing>
          <wp:inline distT="0" distB="0" distL="0" distR="0" wp14:anchorId="411C98D0" wp14:editId="59CDB0B5">
            <wp:extent cx="3833648" cy="1874775"/>
            <wp:effectExtent l="0" t="0" r="0" b="0"/>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pic:nvPicPr>
                  <pic:blipFill>
                    <a:blip r:embed="rId12"/>
                    <a:stretch>
                      <a:fillRect/>
                    </a:stretch>
                  </pic:blipFill>
                  <pic:spPr>
                    <a:xfrm>
                      <a:off x="0" y="0"/>
                      <a:ext cx="3848704" cy="1882138"/>
                    </a:xfrm>
                    <a:prstGeom prst="rect">
                      <a:avLst/>
                    </a:prstGeom>
                  </pic:spPr>
                </pic:pic>
              </a:graphicData>
            </a:graphic>
          </wp:inline>
        </w:drawing>
      </w:r>
    </w:p>
    <w:p w14:paraId="5971A814" w14:textId="051CCE3B" w:rsidR="00687D6E" w:rsidRDefault="00687D6E" w:rsidP="00AC5168">
      <w:r w:rsidRPr="00F61364">
        <w:t xml:space="preserve">En concreto este componente cubre </w:t>
      </w:r>
      <w:r w:rsidR="007F4B15" w:rsidRPr="00F61364">
        <w:t>l</w:t>
      </w:r>
      <w:r w:rsidR="007F4B15">
        <w:t>o</w:t>
      </w:r>
      <w:r w:rsidR="007F4B15" w:rsidRPr="00F61364">
        <w:t xml:space="preserve">s </w:t>
      </w:r>
      <w:r w:rsidRPr="00F61364">
        <w:t xml:space="preserve">siguientes </w:t>
      </w:r>
      <w:r w:rsidR="007F4B15">
        <w:t>módulos</w:t>
      </w:r>
      <w:r w:rsidRPr="00F61364">
        <w:t xml:space="preserve">: </w:t>
      </w:r>
    </w:p>
    <w:p w14:paraId="7849FF13" w14:textId="5B57EB9D" w:rsidR="00B5677B" w:rsidRDefault="007F4B15" w:rsidP="0053437F">
      <w:pPr>
        <w:pStyle w:val="Prrafodelista"/>
        <w:numPr>
          <w:ilvl w:val="0"/>
          <w:numId w:val="8"/>
        </w:numPr>
      </w:pPr>
      <w:r>
        <w:rPr>
          <w:b/>
        </w:rPr>
        <w:t>Administración</w:t>
      </w:r>
      <w:r w:rsidR="001654DE">
        <w:t xml:space="preserve">. </w:t>
      </w:r>
      <w:r w:rsidR="00B5677B">
        <w:t>Permite</w:t>
      </w:r>
      <w:r w:rsidR="005E2418">
        <w:t xml:space="preserve"> </w:t>
      </w:r>
      <w:r w:rsidR="00B5677B">
        <w:t>la gesti</w:t>
      </w:r>
      <w:r w:rsidR="00E56A75">
        <w:t xml:space="preserve">ón </w:t>
      </w:r>
      <w:r>
        <w:t>de usuarios y</w:t>
      </w:r>
      <w:r w:rsidR="00BA33B9">
        <w:t xml:space="preserve"> su asignación a los distintos pe</w:t>
      </w:r>
      <w:r>
        <w:t xml:space="preserve">rfiles que tienen acceso a la </w:t>
      </w:r>
      <w:r w:rsidR="00CE6C3D">
        <w:t>MAC</w:t>
      </w:r>
      <w:r>
        <w:t>.</w:t>
      </w:r>
      <w:r w:rsidR="005E2418">
        <w:t xml:space="preserve"> En este módulo también se pueden gestionar las </w:t>
      </w:r>
      <w:r w:rsidR="00724135">
        <w:t>Unidad a la que pertenece el usuario</w:t>
      </w:r>
      <w:r w:rsidR="000628AF">
        <w:t>, pudiendo agreg</w:t>
      </w:r>
      <w:r w:rsidR="006828F5">
        <w:t>ar/modificar los distintos ítems de su composición</w:t>
      </w:r>
      <w:r w:rsidR="000628AF">
        <w:t>.</w:t>
      </w:r>
    </w:p>
    <w:p w14:paraId="32A1C1C5" w14:textId="13EFA04C" w:rsidR="005E2418" w:rsidRPr="008A7984" w:rsidRDefault="005E2418" w:rsidP="008A7984">
      <w:pPr>
        <w:pStyle w:val="Prrafodelista"/>
        <w:numPr>
          <w:ilvl w:val="0"/>
          <w:numId w:val="8"/>
        </w:numPr>
        <w:rPr>
          <w:strike/>
        </w:rPr>
      </w:pPr>
      <w:r w:rsidRPr="005E2418">
        <w:rPr>
          <w:b/>
        </w:rPr>
        <w:t>Overview</w:t>
      </w:r>
      <w:r w:rsidR="0096150D" w:rsidRPr="0096150D">
        <w:t xml:space="preserve">. </w:t>
      </w:r>
      <w:r>
        <w:t xml:space="preserve">Menú compuesto por 2 funcionalidades: </w:t>
      </w:r>
      <w:r w:rsidR="00D2040B" w:rsidRPr="008A7984">
        <w:rPr>
          <w:strike/>
        </w:rPr>
        <w:t>.</w:t>
      </w:r>
    </w:p>
    <w:p w14:paraId="69512DC8" w14:textId="6AE5331D" w:rsidR="000628AF" w:rsidRDefault="00B0693A" w:rsidP="0053437F">
      <w:pPr>
        <w:pStyle w:val="Prrafodelista"/>
        <w:numPr>
          <w:ilvl w:val="1"/>
          <w:numId w:val="8"/>
        </w:numPr>
      </w:pPr>
      <w:r>
        <w:rPr>
          <w:b/>
        </w:rPr>
        <w:t>Execution list</w:t>
      </w:r>
      <w:r w:rsidR="005E2418" w:rsidRPr="005E2418">
        <w:t>:</w:t>
      </w:r>
      <w:r w:rsidR="005E2418">
        <w:t xml:space="preserve"> </w:t>
      </w:r>
      <w:r>
        <w:t xml:space="preserve">Listado </w:t>
      </w:r>
      <w:r w:rsidR="00B54240">
        <w:t xml:space="preserve">del registro histórico </w:t>
      </w:r>
      <w:r w:rsidR="006A7F6F">
        <w:t>de las</w:t>
      </w:r>
      <w:r>
        <w:t xml:space="preserve"> ejecuciones</w:t>
      </w:r>
      <w:r w:rsidR="006A7F6F">
        <w:t xml:space="preserve"> y su estado.</w:t>
      </w:r>
    </w:p>
    <w:p w14:paraId="3B58F292" w14:textId="065EBB0E" w:rsidR="00450B62" w:rsidRDefault="00113967" w:rsidP="0053437F">
      <w:pPr>
        <w:pStyle w:val="Prrafodelista"/>
        <w:numPr>
          <w:ilvl w:val="0"/>
          <w:numId w:val="8"/>
        </w:numPr>
      </w:pPr>
      <w:r>
        <w:rPr>
          <w:b/>
        </w:rPr>
        <w:t>Configura</w:t>
      </w:r>
      <w:r w:rsidR="000628AF">
        <w:rPr>
          <w:b/>
        </w:rPr>
        <w:t>tion</w:t>
      </w:r>
      <w:r>
        <w:rPr>
          <w:b/>
        </w:rPr>
        <w:t xml:space="preserve">. </w:t>
      </w:r>
      <w:r w:rsidR="00450B62">
        <w:t xml:space="preserve"> </w:t>
      </w:r>
      <w:r>
        <w:t xml:space="preserve">Sección que aglutina la configuración </w:t>
      </w:r>
      <w:r w:rsidR="00E55890">
        <w:t xml:space="preserve">base </w:t>
      </w:r>
      <w:r>
        <w:t>de la herramienta:</w:t>
      </w:r>
    </w:p>
    <w:p w14:paraId="17B8A95C" w14:textId="75E6BF84" w:rsidR="00F279FC" w:rsidRDefault="00F279FC" w:rsidP="0053437F">
      <w:pPr>
        <w:pStyle w:val="Prrafodelista"/>
        <w:numPr>
          <w:ilvl w:val="1"/>
          <w:numId w:val="8"/>
        </w:numPr>
      </w:pPr>
      <w:r>
        <w:rPr>
          <w:b/>
        </w:rPr>
        <w:t>Par</w:t>
      </w:r>
      <w:r w:rsidR="000628AF">
        <w:rPr>
          <w:b/>
        </w:rPr>
        <w:t>ameters</w:t>
      </w:r>
      <w:r w:rsidRPr="00F279FC">
        <w:t>:</w:t>
      </w:r>
      <w:r>
        <w:t xml:space="preserve"> Subsección para la gestión de todos los parámetros que intervienen en </w:t>
      </w:r>
      <w:r w:rsidR="00134F92">
        <w:t>las ejecuciones</w:t>
      </w:r>
      <w:r>
        <w:t xml:space="preserve">. </w:t>
      </w:r>
    </w:p>
    <w:p w14:paraId="14FE0269" w14:textId="74D3C49C" w:rsidR="00B679D1" w:rsidRPr="00B679D1" w:rsidRDefault="00134F92" w:rsidP="0053437F">
      <w:pPr>
        <w:pStyle w:val="Prrafodelista"/>
        <w:numPr>
          <w:ilvl w:val="0"/>
          <w:numId w:val="8"/>
        </w:numPr>
        <w:rPr>
          <w:b/>
        </w:rPr>
      </w:pPr>
      <w:r>
        <w:rPr>
          <w:b/>
        </w:rPr>
        <w:t>Process</w:t>
      </w:r>
      <w:r w:rsidR="006828F5">
        <w:rPr>
          <w:b/>
        </w:rPr>
        <w:t xml:space="preserve"> Manag</w:t>
      </w:r>
      <w:r w:rsidR="000628AF">
        <w:rPr>
          <w:b/>
        </w:rPr>
        <w:t>er</w:t>
      </w:r>
      <w:r w:rsidR="00F279FC">
        <w:rPr>
          <w:b/>
        </w:rPr>
        <w:t xml:space="preserve">. </w:t>
      </w:r>
      <w:r w:rsidR="00B679D1">
        <w:t>Módulo central de la herramienta</w:t>
      </w:r>
      <w:r>
        <w:t xml:space="preserve"> MAC</w:t>
      </w:r>
      <w:r w:rsidR="00B679D1">
        <w:t xml:space="preserve">, siendo este punto desde el cual se gestionan </w:t>
      </w:r>
      <w:r>
        <w:t>las ejecucions:</w:t>
      </w:r>
    </w:p>
    <w:p w14:paraId="7EF44A1E" w14:textId="78B8AF77" w:rsidR="00B5677B" w:rsidRPr="008F2888" w:rsidRDefault="000628AF" w:rsidP="0053437F">
      <w:pPr>
        <w:pStyle w:val="Prrafodelista"/>
        <w:numPr>
          <w:ilvl w:val="1"/>
          <w:numId w:val="8"/>
        </w:numPr>
        <w:rPr>
          <w:rFonts w:ascii="Arial Narrow" w:hAnsi="Arial Narrow"/>
        </w:rPr>
      </w:pPr>
      <w:r w:rsidRPr="008F2888">
        <w:rPr>
          <w:b/>
        </w:rPr>
        <w:t>Executions</w:t>
      </w:r>
      <w:r w:rsidRPr="008F2888">
        <w:t xml:space="preserve">: Desde este módulo podremos acceder </w:t>
      </w:r>
      <w:r w:rsidR="008F2888">
        <w:t>al control de las ejecciones ad-ho</w:t>
      </w:r>
      <w:r w:rsidR="00F94A40">
        <w:t>c.</w:t>
      </w:r>
    </w:p>
    <w:p w14:paraId="7CCC59FB" w14:textId="77777777" w:rsidR="00167C9A" w:rsidRPr="00167C9A" w:rsidRDefault="000A7A11" w:rsidP="001F7C43">
      <w:pPr>
        <w:pStyle w:val="Ttulo2"/>
      </w:pPr>
      <w:bookmarkStart w:id="163" w:name="_Toc86575649"/>
      <w:bookmarkStart w:id="164" w:name="_Toc236026914"/>
      <w:bookmarkStart w:id="165" w:name="_Toc118981686"/>
      <w:r>
        <w:lastRenderedPageBreak/>
        <w:t>Alcance</w:t>
      </w:r>
      <w:bookmarkEnd w:id="163"/>
      <w:bookmarkEnd w:id="164"/>
      <w:bookmarkEnd w:id="165"/>
    </w:p>
    <w:p w14:paraId="46A4E067" w14:textId="77777777" w:rsidR="00B874E2" w:rsidRDefault="000A7A11" w:rsidP="0053437F">
      <w:pPr>
        <w:pStyle w:val="Ttulo3"/>
      </w:pPr>
      <w:bookmarkStart w:id="166" w:name="_Toc86575650"/>
      <w:bookmarkStart w:id="167" w:name="_Toc236026915"/>
      <w:bookmarkStart w:id="168" w:name="_Toc118981687"/>
      <w:r>
        <w:t>Objetivos / beneficios</w:t>
      </w:r>
      <w:bookmarkEnd w:id="166"/>
      <w:bookmarkEnd w:id="167"/>
      <w:bookmarkEnd w:id="168"/>
    </w:p>
    <w:p w14:paraId="3E41B0C0" w14:textId="08F526B5" w:rsidR="008E2540" w:rsidRPr="005F49EF" w:rsidRDefault="00E31540" w:rsidP="00AC5168">
      <w:r w:rsidRPr="00F61364">
        <w:t>El objetivo de este componente</w:t>
      </w:r>
      <w:r w:rsidRPr="005F49EF">
        <w:t xml:space="preserve"> </w:t>
      </w:r>
      <w:r w:rsidRPr="00F61364">
        <w:t xml:space="preserve">es disponer de un </w:t>
      </w:r>
      <w:del w:id="169" w:author="Juan Carlos Lopez Hernandez" w:date="2022-06-26T23:27:00Z">
        <w:r w:rsidRPr="00F61364" w:rsidDel="00035C45">
          <w:delText xml:space="preserve">punto </w:delText>
        </w:r>
      </w:del>
      <w:ins w:id="170" w:author="Juan Carlos Lopez Hernandez" w:date="2022-06-26T23:27:00Z">
        <w:r w:rsidR="00035C45">
          <w:t>marco</w:t>
        </w:r>
        <w:r w:rsidR="00035C45" w:rsidRPr="00F61364">
          <w:t xml:space="preserve"> </w:t>
        </w:r>
      </w:ins>
      <w:r w:rsidRPr="00F61364">
        <w:t>único desde donde poder gestionar to</w:t>
      </w:r>
      <w:r w:rsidR="006F3D5F">
        <w:t xml:space="preserve">da la operativa relacionada </w:t>
      </w:r>
      <w:ins w:id="171" w:author="Juan Carlos Lopez Hernandez" w:date="2022-06-26T23:28:00Z">
        <w:r w:rsidR="00B24635">
          <w:t xml:space="preserve">con </w:t>
        </w:r>
      </w:ins>
      <w:r w:rsidR="003F222E">
        <w:t xml:space="preserve">la parametrización de reglas y las ejecuciones </w:t>
      </w:r>
      <w:ins w:id="172" w:author="Juan Carlos Lopez Hernandez" w:date="2022-06-26T23:28:00Z">
        <w:r w:rsidR="00B24635">
          <w:t xml:space="preserve">de las reglas de calidad </w:t>
        </w:r>
      </w:ins>
      <w:r w:rsidR="003F222E">
        <w:t>de MAC</w:t>
      </w:r>
      <w:r w:rsidR="008E2540" w:rsidRPr="005F49EF">
        <w:t>.</w:t>
      </w:r>
    </w:p>
    <w:p w14:paraId="79268DB6" w14:textId="3EB5E62D" w:rsidR="00E31540" w:rsidRDefault="00E31540" w:rsidP="00AC5168">
      <w:pPr>
        <w:rPr>
          <w:ins w:id="173" w:author="Juan Carlos Lopez Hernandez" w:date="2022-07-15T11:27:00Z"/>
        </w:rPr>
      </w:pPr>
      <w:r w:rsidRPr="00F61364">
        <w:t xml:space="preserve">Uno de los beneficios esperados es </w:t>
      </w:r>
      <w:r w:rsidR="008E2540">
        <w:t>crear un componente cuyo uso sea, para e</w:t>
      </w:r>
      <w:r w:rsidRPr="00F61364">
        <w:t>l usuario</w:t>
      </w:r>
      <w:r w:rsidR="008E2540">
        <w:t>, intuitivo y consistente</w:t>
      </w:r>
      <w:r w:rsidRPr="00F61364">
        <w:t xml:space="preserve"> </w:t>
      </w:r>
      <w:r w:rsidR="008E2540">
        <w:t>y d</w:t>
      </w:r>
      <w:ins w:id="174" w:author="Juan Carlos Lopez Hernandez" w:date="2022-06-26T23:28:00Z">
        <w:r w:rsidR="00B24635">
          <w:t>ar</w:t>
        </w:r>
      </w:ins>
      <w:del w:id="175" w:author="Juan Carlos Lopez Hernandez" w:date="2022-06-26T23:28:00Z">
        <w:r w:rsidR="008E2540" w:rsidDel="00B24635">
          <w:delText>e</w:delText>
        </w:r>
      </w:del>
      <w:r w:rsidR="008E2540">
        <w:t xml:space="preserve"> servicio a todas las necesidades en cuanto a l</w:t>
      </w:r>
      <w:ins w:id="176" w:author="Juan Carlos Lopez Hernandez" w:date="2022-06-26T23:28:00Z">
        <w:r w:rsidR="00AA09F4">
          <w:t>a</w:t>
        </w:r>
      </w:ins>
      <w:del w:id="177" w:author="Juan Carlos Lopez Hernandez" w:date="2022-06-26T23:28:00Z">
        <w:r w:rsidR="008E2540" w:rsidDel="00AA09F4">
          <w:delText>o que a</w:delText>
        </w:r>
      </w:del>
      <w:r w:rsidR="008E2540">
        <w:t xml:space="preserve"> </w:t>
      </w:r>
      <w:r w:rsidR="00F94A40">
        <w:t xml:space="preserve">gestión </w:t>
      </w:r>
      <w:r w:rsidR="008E2540">
        <w:t xml:space="preserve">de </w:t>
      </w:r>
      <w:r w:rsidR="00F94A40">
        <w:t xml:space="preserve">parámetros y ejecuciones </w:t>
      </w:r>
      <w:r w:rsidR="008E2540">
        <w:t>se refiere.</w:t>
      </w:r>
    </w:p>
    <w:p w14:paraId="0C80E261" w14:textId="77777777" w:rsidR="000A70FF" w:rsidRPr="006630F6" w:rsidRDefault="000A70FF" w:rsidP="00AC5168"/>
    <w:p w14:paraId="571788C2" w14:textId="77777777" w:rsidR="000A7A11" w:rsidRPr="00AE2F0B" w:rsidRDefault="000A7A11" w:rsidP="00E731A3">
      <w:pPr>
        <w:pStyle w:val="Ttulo3"/>
      </w:pPr>
      <w:bookmarkStart w:id="178" w:name="_Toc86575651"/>
      <w:bookmarkStart w:id="179" w:name="_Toc236026916"/>
      <w:bookmarkStart w:id="180" w:name="_Toc118981688"/>
      <w:r w:rsidRPr="00AE2F0B">
        <w:t>Descripción del sistema</w:t>
      </w:r>
      <w:bookmarkEnd w:id="178"/>
      <w:bookmarkEnd w:id="179"/>
      <w:bookmarkEnd w:id="180"/>
    </w:p>
    <w:p w14:paraId="3CE66E3E" w14:textId="48F10FAA" w:rsidR="00EA2826" w:rsidRPr="005F49EF" w:rsidRDefault="00EA2826" w:rsidP="00AC5168">
      <w:r w:rsidRPr="005F49EF">
        <w:t>La herramienta de</w:t>
      </w:r>
      <w:r w:rsidR="00F94A40">
        <w:t xml:space="preserve"> (MAC</w:t>
      </w:r>
      <w:r w:rsidRPr="005F49EF">
        <w:t>) consiste en una aplicación mediante la que, a través de un menú, podemos acceder a las funcionalidades comentadas en el punto anterior, es decir, se proporcionará un acceso único para gestionar dichas funcionalidades.</w:t>
      </w:r>
    </w:p>
    <w:p w14:paraId="6F200C59" w14:textId="7CAC2C3A" w:rsidR="00EA2826" w:rsidRPr="005F49EF" w:rsidRDefault="00EA2826" w:rsidP="00AC5168">
      <w:r w:rsidRPr="005F49EF">
        <w:t xml:space="preserve">Este componente necesariamente tiene que estar relacionado con el resto decomponentes del sistema: </w:t>
      </w:r>
    </w:p>
    <w:p w14:paraId="76C093EF" w14:textId="5D65E84B" w:rsidR="00765EB1" w:rsidRDefault="00765EB1" w:rsidP="0053437F">
      <w:pPr>
        <w:pStyle w:val="Prrafodelista"/>
        <w:numPr>
          <w:ilvl w:val="0"/>
          <w:numId w:val="10"/>
        </w:numPr>
      </w:pPr>
      <w:r>
        <w:t>Base de datos de parametrización (</w:t>
      </w:r>
      <w:r w:rsidR="00B23398">
        <w:t xml:space="preserve">A través de </w:t>
      </w:r>
      <w:r>
        <w:t>Postgre)</w:t>
      </w:r>
    </w:p>
    <w:p w14:paraId="069CB843" w14:textId="038DECC2" w:rsidR="00F5034A" w:rsidRDefault="00EE5491" w:rsidP="0053437F">
      <w:pPr>
        <w:pStyle w:val="Prrafodelista"/>
        <w:numPr>
          <w:ilvl w:val="0"/>
          <w:numId w:val="10"/>
        </w:numPr>
      </w:pPr>
      <w:r>
        <w:t xml:space="preserve">Motor de reglas </w:t>
      </w:r>
      <w:r w:rsidR="00286B8F">
        <w:t xml:space="preserve">de calidad (A través del </w:t>
      </w:r>
      <w:r w:rsidR="00F5034A">
        <w:t>Workflow Manage</w:t>
      </w:r>
      <w:r w:rsidR="00286B8F">
        <w:t>r)</w:t>
      </w:r>
      <w:r w:rsidR="00F5034A">
        <w:t>.</w:t>
      </w:r>
      <w:r w:rsidR="00EA2826" w:rsidRPr="00586AC3">
        <w:tab/>
      </w:r>
    </w:p>
    <w:p w14:paraId="2C432167" w14:textId="7FE73651" w:rsidR="00765EB1" w:rsidRPr="00EE5491" w:rsidRDefault="00B23398" w:rsidP="0053437F">
      <w:pPr>
        <w:pStyle w:val="Prrafodelista"/>
        <w:numPr>
          <w:ilvl w:val="0"/>
          <w:numId w:val="10"/>
        </w:numPr>
      </w:pPr>
      <w:r>
        <w:t>Información de las ejecuciones realizadas y en curso (A través de Business)</w:t>
      </w:r>
    </w:p>
    <w:p w14:paraId="1F1AD1E3" w14:textId="2B5CD4DD" w:rsidR="00961C5D" w:rsidRDefault="004D309C" w:rsidP="0053437F">
      <w:pPr>
        <w:pStyle w:val="Prrafodelista"/>
        <w:numPr>
          <w:ilvl w:val="0"/>
          <w:numId w:val="10"/>
        </w:numPr>
      </w:pPr>
      <w:r>
        <w:t>Cuadro de Mandos de calidad</w:t>
      </w:r>
      <w:r w:rsidR="00B23398">
        <w:t xml:space="preserve"> (los resultados del sistema serán explotados a través del cuadro de mandos de Microstrategy)</w:t>
      </w:r>
      <w:r w:rsidR="00286B8F">
        <w:t xml:space="preserve"> </w:t>
      </w:r>
    </w:p>
    <w:p w14:paraId="295E0C86" w14:textId="40C6CC71" w:rsidR="004D309C" w:rsidRPr="00961C5D" w:rsidRDefault="00961C5D" w:rsidP="008A7984">
      <w:pPr>
        <w:ind w:firstLine="0"/>
        <w:rPr>
          <w:u w:val="single"/>
        </w:rPr>
      </w:pPr>
      <w:r>
        <w:br w:type="page"/>
      </w:r>
    </w:p>
    <w:p w14:paraId="6727FC65" w14:textId="77777777" w:rsidR="000A7A11" w:rsidRDefault="000A7A11" w:rsidP="000A7A11">
      <w:pPr>
        <w:pStyle w:val="Ttulo2"/>
        <w:ind w:left="0" w:firstLine="0"/>
      </w:pPr>
      <w:bookmarkStart w:id="181" w:name="_Toc86575654"/>
      <w:bookmarkStart w:id="182" w:name="_Toc236026917"/>
      <w:bookmarkStart w:id="183" w:name="_Toc118981689"/>
      <w:r>
        <w:lastRenderedPageBreak/>
        <w:t>Vocabulario común y acrónimos</w:t>
      </w:r>
      <w:bookmarkEnd w:id="181"/>
      <w:bookmarkEnd w:id="182"/>
      <w:bookmarkEnd w:id="183"/>
    </w:p>
    <w:p w14:paraId="040A94BF" w14:textId="77777777" w:rsidR="000463CA" w:rsidRPr="000463CA" w:rsidRDefault="000463CA" w:rsidP="00AC5168"/>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70" w:type="dxa"/>
          <w:right w:w="70" w:type="dxa"/>
        </w:tblCellMar>
        <w:tblLook w:val="00A0" w:firstRow="1" w:lastRow="0" w:firstColumn="1" w:lastColumn="0" w:noHBand="0" w:noVBand="0"/>
      </w:tblPr>
      <w:tblGrid>
        <w:gridCol w:w="2203"/>
        <w:gridCol w:w="6807"/>
      </w:tblGrid>
      <w:tr w:rsidR="000A7A11" w14:paraId="26BB374F" w14:textId="77777777" w:rsidTr="112BF276">
        <w:trPr>
          <w:tblHeader/>
        </w:trPr>
        <w:tc>
          <w:tcPr>
            <w:tcW w:w="2203" w:type="dxa"/>
            <w:shd w:val="clear" w:color="auto" w:fill="FFFFFF" w:themeFill="background1"/>
          </w:tcPr>
          <w:p w14:paraId="24F92600" w14:textId="77777777" w:rsidR="000A7A11" w:rsidRDefault="000A7A11" w:rsidP="00313D87">
            <w:pPr>
              <w:pStyle w:val="Tabla"/>
              <w:rPr>
                <w:b/>
                <w:bCs/>
              </w:rPr>
            </w:pPr>
            <w:r>
              <w:rPr>
                <w:b/>
                <w:bCs/>
              </w:rPr>
              <w:t>Término</w:t>
            </w:r>
          </w:p>
        </w:tc>
        <w:tc>
          <w:tcPr>
            <w:tcW w:w="6807" w:type="dxa"/>
            <w:shd w:val="clear" w:color="auto" w:fill="FFFFFF" w:themeFill="background1"/>
          </w:tcPr>
          <w:p w14:paraId="053393D6" w14:textId="77777777" w:rsidR="000A7A11" w:rsidRDefault="000A7A11" w:rsidP="00313D87">
            <w:pPr>
              <w:pStyle w:val="Tabla"/>
              <w:rPr>
                <w:b/>
                <w:bCs/>
              </w:rPr>
            </w:pPr>
            <w:r>
              <w:rPr>
                <w:b/>
                <w:bCs/>
              </w:rPr>
              <w:t>Definición</w:t>
            </w:r>
          </w:p>
        </w:tc>
      </w:tr>
      <w:tr w:rsidR="00EA2826" w14:paraId="4CA736C7" w14:textId="77777777" w:rsidTr="112BF276">
        <w:tc>
          <w:tcPr>
            <w:tcW w:w="2203" w:type="dxa"/>
          </w:tcPr>
          <w:p w14:paraId="77459EDF" w14:textId="53D50216" w:rsidR="00EA2826" w:rsidRPr="00C84899" w:rsidRDefault="005E4DBB" w:rsidP="00413BE1">
            <w:pPr>
              <w:pStyle w:val="Tabla"/>
              <w:rPr>
                <w:rFonts w:cs="Arial"/>
                <w:iCs/>
                <w:sz w:val="20"/>
                <w:lang w:val="es-ES_tradnl"/>
              </w:rPr>
            </w:pPr>
            <w:r w:rsidRPr="00C84899">
              <w:rPr>
                <w:rFonts w:cs="Arial"/>
                <w:iCs/>
                <w:sz w:val="20"/>
                <w:lang w:val="es-ES_tradnl"/>
              </w:rPr>
              <w:t>MAC</w:t>
            </w:r>
          </w:p>
        </w:tc>
        <w:tc>
          <w:tcPr>
            <w:tcW w:w="6807" w:type="dxa"/>
          </w:tcPr>
          <w:p w14:paraId="44ECD4A9" w14:textId="7CD654A2" w:rsidR="00EA2826" w:rsidRPr="00C84899" w:rsidRDefault="00A54BE9" w:rsidP="00413BE1">
            <w:pPr>
              <w:pStyle w:val="Tabla"/>
              <w:rPr>
                <w:iCs/>
              </w:rPr>
            </w:pPr>
            <w:ins w:id="184" w:author="Juan Carlos Lopez Hernandez" w:date="2022-06-16T08:44:00Z">
              <w:r w:rsidRPr="00A54BE9">
                <w:rPr>
                  <w:rFonts w:cs="Arial"/>
                  <w:iCs/>
                  <w:sz w:val="20"/>
                  <w:lang w:val="es-ES_tradnl"/>
                </w:rPr>
                <w:t>Módulo de Administración y Control</w:t>
              </w:r>
            </w:ins>
          </w:p>
        </w:tc>
      </w:tr>
      <w:tr w:rsidR="00A54BE9" w14:paraId="6CE156E0" w14:textId="77777777" w:rsidTr="112BF276">
        <w:trPr>
          <w:ins w:id="185" w:author="Juan Carlos Lopez Hernandez" w:date="2022-06-16T08:45:00Z"/>
        </w:trPr>
        <w:tc>
          <w:tcPr>
            <w:tcW w:w="2203" w:type="dxa"/>
          </w:tcPr>
          <w:p w14:paraId="0625AA75" w14:textId="3590EFA0" w:rsidR="00A54BE9" w:rsidRPr="00C84899" w:rsidRDefault="00C84899" w:rsidP="00413BE1">
            <w:pPr>
              <w:pStyle w:val="Tabla"/>
              <w:rPr>
                <w:ins w:id="186" w:author="Juan Carlos Lopez Hernandez" w:date="2022-06-16T08:45:00Z"/>
                <w:rFonts w:cs="Arial"/>
                <w:iCs/>
                <w:sz w:val="20"/>
                <w:lang w:val="es-ES_tradnl"/>
              </w:rPr>
            </w:pPr>
            <w:ins w:id="187" w:author="Juan Carlos Lopez Hernandez" w:date="2022-06-16T08:45:00Z">
              <w:r w:rsidRPr="00C84899">
                <w:rPr>
                  <w:rFonts w:cs="Arial"/>
                  <w:iCs/>
                  <w:sz w:val="20"/>
                  <w:lang w:val="es-ES_tradnl"/>
                </w:rPr>
                <w:t>BDR</w:t>
              </w:r>
            </w:ins>
          </w:p>
        </w:tc>
        <w:tc>
          <w:tcPr>
            <w:tcW w:w="6807" w:type="dxa"/>
          </w:tcPr>
          <w:p w14:paraId="6E091115" w14:textId="64A99D07" w:rsidR="00A54BE9" w:rsidRPr="00C84899" w:rsidRDefault="00C84899" w:rsidP="00413BE1">
            <w:pPr>
              <w:pStyle w:val="Tabla"/>
              <w:rPr>
                <w:ins w:id="188" w:author="Juan Carlos Lopez Hernandez" w:date="2022-06-16T08:45:00Z"/>
                <w:rFonts w:cs="Arial"/>
                <w:iCs/>
                <w:sz w:val="20"/>
                <w:lang w:val="es-ES_tradnl"/>
              </w:rPr>
            </w:pPr>
            <w:ins w:id="189" w:author="Juan Carlos Lopez Hernandez" w:date="2022-06-16T08:46:00Z">
              <w:r>
                <w:rPr>
                  <w:rFonts w:cs="Arial"/>
                  <w:iCs/>
                  <w:sz w:val="20"/>
                  <w:lang w:val="es-ES_tradnl"/>
                </w:rPr>
                <w:t>Base de Datos de Riesgo</w:t>
              </w:r>
            </w:ins>
          </w:p>
        </w:tc>
      </w:tr>
      <w:tr w:rsidR="00A54BE9" w14:paraId="27DDFAFF" w14:textId="77777777" w:rsidTr="112BF276">
        <w:trPr>
          <w:ins w:id="190" w:author="Juan Carlos Lopez Hernandez" w:date="2022-06-16T08:45:00Z"/>
        </w:trPr>
        <w:tc>
          <w:tcPr>
            <w:tcW w:w="2203" w:type="dxa"/>
          </w:tcPr>
          <w:p w14:paraId="2282DBFF" w14:textId="7F10112F" w:rsidR="00A54BE9" w:rsidRPr="00C84899" w:rsidRDefault="00C84899" w:rsidP="00413BE1">
            <w:pPr>
              <w:pStyle w:val="Tabla"/>
              <w:rPr>
                <w:ins w:id="191" w:author="Juan Carlos Lopez Hernandez" w:date="2022-06-16T08:45:00Z"/>
                <w:rFonts w:cs="Arial"/>
                <w:iCs/>
                <w:sz w:val="20"/>
                <w:lang w:val="es-ES_tradnl"/>
              </w:rPr>
            </w:pPr>
            <w:ins w:id="192" w:author="Juan Carlos Lopez Hernandez" w:date="2022-06-16T08:46:00Z">
              <w:r>
                <w:rPr>
                  <w:rFonts w:cs="Arial"/>
                  <w:iCs/>
                  <w:sz w:val="20"/>
                  <w:lang w:val="es-ES_tradnl"/>
                </w:rPr>
                <w:t>CM</w:t>
              </w:r>
            </w:ins>
          </w:p>
        </w:tc>
        <w:tc>
          <w:tcPr>
            <w:tcW w:w="6807" w:type="dxa"/>
          </w:tcPr>
          <w:p w14:paraId="113E8E18" w14:textId="3283F649" w:rsidR="00A54BE9" w:rsidRPr="00C84899" w:rsidRDefault="00C84899" w:rsidP="00413BE1">
            <w:pPr>
              <w:pStyle w:val="Tabla"/>
              <w:rPr>
                <w:ins w:id="193" w:author="Juan Carlos Lopez Hernandez" w:date="2022-06-16T08:45:00Z"/>
                <w:rFonts w:cs="Arial"/>
                <w:iCs/>
                <w:sz w:val="20"/>
                <w:lang w:val="es-ES_tradnl"/>
              </w:rPr>
            </w:pPr>
            <w:ins w:id="194" w:author="Juan Carlos Lopez Hernandez" w:date="2022-06-16T08:46:00Z">
              <w:r>
                <w:rPr>
                  <w:rFonts w:cs="Arial"/>
                  <w:iCs/>
                  <w:sz w:val="20"/>
                  <w:lang w:val="es-ES_tradnl"/>
                </w:rPr>
                <w:t>Cuadro de Mando</w:t>
              </w:r>
            </w:ins>
          </w:p>
        </w:tc>
      </w:tr>
      <w:tr w:rsidR="00A54BE9" w14:paraId="20E73CED" w14:textId="77777777" w:rsidTr="112BF276">
        <w:trPr>
          <w:ins w:id="195" w:author="Juan Carlos Lopez Hernandez" w:date="2022-06-16T08:45:00Z"/>
        </w:trPr>
        <w:tc>
          <w:tcPr>
            <w:tcW w:w="2203" w:type="dxa"/>
          </w:tcPr>
          <w:p w14:paraId="3148F740" w14:textId="1CDC0C72" w:rsidR="00A54BE9" w:rsidRPr="00C84899" w:rsidRDefault="00C84899" w:rsidP="00413BE1">
            <w:pPr>
              <w:pStyle w:val="Tabla"/>
              <w:rPr>
                <w:ins w:id="196" w:author="Juan Carlos Lopez Hernandez" w:date="2022-06-16T08:45:00Z"/>
                <w:rFonts w:cs="Arial"/>
                <w:iCs/>
                <w:sz w:val="20"/>
                <w:lang w:val="es-ES_tradnl"/>
              </w:rPr>
            </w:pPr>
            <w:ins w:id="197" w:author="Juan Carlos Lopez Hernandez" w:date="2022-06-16T08:46:00Z">
              <w:r>
                <w:rPr>
                  <w:rFonts w:cs="Arial"/>
                  <w:iCs/>
                  <w:sz w:val="20"/>
                  <w:lang w:val="es-ES_tradnl"/>
                </w:rPr>
                <w:t>SAS</w:t>
              </w:r>
            </w:ins>
          </w:p>
        </w:tc>
        <w:tc>
          <w:tcPr>
            <w:tcW w:w="6807" w:type="dxa"/>
          </w:tcPr>
          <w:p w14:paraId="57422DE3" w14:textId="1DB17638" w:rsidR="00A54BE9" w:rsidRPr="00B866BF" w:rsidRDefault="00B866BF" w:rsidP="00413BE1">
            <w:pPr>
              <w:pStyle w:val="Tabla"/>
              <w:rPr>
                <w:ins w:id="198" w:author="Juan Carlos Lopez Hernandez" w:date="2022-06-16T08:45:00Z"/>
              </w:rPr>
            </w:pPr>
            <w:ins w:id="199" w:author="Juan Carlos Lopez Hernandez" w:date="2022-06-16T08:46:00Z">
              <w:r w:rsidRPr="112BF276">
                <w:rPr>
                  <w:rFonts w:cs="Arial"/>
                  <w:sz w:val="20"/>
                </w:rPr>
                <w:t>Statistical Analysis System. lenguaje de programación utilizado para la ejecución de las reglas en el actual CM de calidad</w:t>
              </w:r>
            </w:ins>
          </w:p>
        </w:tc>
      </w:tr>
      <w:tr w:rsidR="00A54BE9" w14:paraId="4AA6EAF2" w14:textId="77777777" w:rsidTr="112BF276">
        <w:trPr>
          <w:ins w:id="200" w:author="Juan Carlos Lopez Hernandez" w:date="2022-06-16T08:45:00Z"/>
        </w:trPr>
        <w:tc>
          <w:tcPr>
            <w:tcW w:w="2203" w:type="dxa"/>
          </w:tcPr>
          <w:p w14:paraId="2E967D01" w14:textId="77777777" w:rsidR="00A54BE9" w:rsidRPr="00C84899" w:rsidRDefault="00A54BE9" w:rsidP="00413BE1">
            <w:pPr>
              <w:pStyle w:val="Tabla"/>
              <w:rPr>
                <w:ins w:id="201" w:author="Juan Carlos Lopez Hernandez" w:date="2022-06-16T08:45:00Z"/>
                <w:rFonts w:cs="Arial"/>
                <w:iCs/>
                <w:sz w:val="20"/>
                <w:lang w:val="es-ES_tradnl"/>
              </w:rPr>
            </w:pPr>
          </w:p>
        </w:tc>
        <w:tc>
          <w:tcPr>
            <w:tcW w:w="6807" w:type="dxa"/>
          </w:tcPr>
          <w:p w14:paraId="5E465139" w14:textId="77777777" w:rsidR="00A54BE9" w:rsidRPr="00C84899" w:rsidRDefault="00A54BE9" w:rsidP="00413BE1">
            <w:pPr>
              <w:pStyle w:val="Tabla"/>
              <w:rPr>
                <w:ins w:id="202" w:author="Juan Carlos Lopez Hernandez" w:date="2022-06-16T08:45:00Z"/>
                <w:rFonts w:cs="Arial"/>
                <w:iCs/>
                <w:sz w:val="20"/>
                <w:lang w:val="es-ES_tradnl"/>
              </w:rPr>
            </w:pPr>
          </w:p>
        </w:tc>
      </w:tr>
      <w:tr w:rsidR="00A54BE9" w14:paraId="143401D9" w14:textId="77777777" w:rsidTr="112BF276">
        <w:trPr>
          <w:ins w:id="203" w:author="Juan Carlos Lopez Hernandez" w:date="2022-06-16T08:45:00Z"/>
        </w:trPr>
        <w:tc>
          <w:tcPr>
            <w:tcW w:w="2203" w:type="dxa"/>
          </w:tcPr>
          <w:p w14:paraId="6FF87D1A" w14:textId="77777777" w:rsidR="00A54BE9" w:rsidRPr="00C84899" w:rsidRDefault="00A54BE9" w:rsidP="00413BE1">
            <w:pPr>
              <w:pStyle w:val="Tabla"/>
              <w:rPr>
                <w:ins w:id="204" w:author="Juan Carlos Lopez Hernandez" w:date="2022-06-16T08:45:00Z"/>
                <w:rFonts w:cs="Arial"/>
                <w:iCs/>
                <w:sz w:val="20"/>
                <w:lang w:val="es-ES_tradnl"/>
              </w:rPr>
            </w:pPr>
          </w:p>
        </w:tc>
        <w:tc>
          <w:tcPr>
            <w:tcW w:w="6807" w:type="dxa"/>
          </w:tcPr>
          <w:p w14:paraId="2AE4523F" w14:textId="77777777" w:rsidR="00A54BE9" w:rsidRPr="00C84899" w:rsidRDefault="00A54BE9" w:rsidP="00413BE1">
            <w:pPr>
              <w:pStyle w:val="Tabla"/>
              <w:rPr>
                <w:ins w:id="205" w:author="Juan Carlos Lopez Hernandez" w:date="2022-06-16T08:45:00Z"/>
                <w:rFonts w:cs="Arial"/>
                <w:iCs/>
                <w:sz w:val="20"/>
                <w:lang w:val="es-ES_tradnl"/>
              </w:rPr>
            </w:pPr>
          </w:p>
        </w:tc>
      </w:tr>
    </w:tbl>
    <w:p w14:paraId="6AC393E6" w14:textId="77777777" w:rsidR="004D21A4" w:rsidRPr="00647378" w:rsidRDefault="004D21A4" w:rsidP="00AC5168">
      <w:bookmarkStart w:id="206" w:name="_Referencias"/>
      <w:bookmarkStart w:id="207" w:name="_Toc86575655"/>
      <w:bookmarkStart w:id="208" w:name="_Toc236026918"/>
      <w:bookmarkEnd w:id="206"/>
    </w:p>
    <w:p w14:paraId="6C0DD517" w14:textId="77777777" w:rsidR="004D21A4" w:rsidRPr="00647378" w:rsidRDefault="004D21A4" w:rsidP="00AC5168">
      <w:r w:rsidRPr="00647378">
        <w:br w:type="page"/>
      </w:r>
    </w:p>
    <w:p w14:paraId="69B4C64B" w14:textId="77777777" w:rsidR="000A7A11" w:rsidRPr="00E80E50" w:rsidRDefault="000A7A11" w:rsidP="000A7A11">
      <w:pPr>
        <w:pStyle w:val="Ttulo2"/>
        <w:ind w:left="0" w:firstLine="0"/>
        <w:rPr>
          <w:lang w:val="es-ES_tradnl"/>
        </w:rPr>
      </w:pPr>
      <w:bookmarkStart w:id="209" w:name="_Referencias_1"/>
      <w:bookmarkStart w:id="210" w:name="_Toc118981690"/>
      <w:bookmarkEnd w:id="209"/>
      <w:r w:rsidRPr="00E80E50">
        <w:rPr>
          <w:lang w:val="es-ES_tradnl"/>
        </w:rPr>
        <w:lastRenderedPageBreak/>
        <w:t>Referencias</w:t>
      </w:r>
      <w:bookmarkEnd w:id="207"/>
      <w:bookmarkEnd w:id="208"/>
      <w:bookmarkEnd w:id="210"/>
    </w:p>
    <w:p w14:paraId="57281DA9" w14:textId="77777777" w:rsidR="000D0576" w:rsidRPr="00AB7CE0" w:rsidRDefault="000D0576" w:rsidP="00AC5168">
      <w:pPr>
        <w:rPr>
          <w:lang w:val="es-ES_tradnl"/>
        </w:rPr>
      </w:pPr>
    </w:p>
    <w:tbl>
      <w:tblPr>
        <w:tblW w:w="0" w:type="auto"/>
        <w:tblInd w:w="4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70" w:type="dxa"/>
          <w:right w:w="70" w:type="dxa"/>
        </w:tblCellMar>
        <w:tblLook w:val="00A0" w:firstRow="1" w:lastRow="0" w:firstColumn="1" w:lastColumn="0" w:noHBand="0" w:noVBand="0"/>
      </w:tblPr>
      <w:tblGrid>
        <w:gridCol w:w="1690"/>
        <w:gridCol w:w="3600"/>
        <w:gridCol w:w="2860"/>
      </w:tblGrid>
      <w:tr w:rsidR="000D0576" w:rsidRPr="00DB5735" w14:paraId="1DE040B1" w14:textId="77777777" w:rsidTr="006F009C">
        <w:trPr>
          <w:tblHeader/>
        </w:trPr>
        <w:tc>
          <w:tcPr>
            <w:tcW w:w="1690" w:type="dxa"/>
            <w:shd w:val="solid" w:color="000080" w:fill="FFFFFF"/>
          </w:tcPr>
          <w:p w14:paraId="3906C43F" w14:textId="77777777" w:rsidR="000D0576" w:rsidRDefault="000D0576" w:rsidP="006F009C">
            <w:pPr>
              <w:pStyle w:val="Tabla"/>
              <w:spacing w:line="360" w:lineRule="auto"/>
              <w:jc w:val="center"/>
              <w:rPr>
                <w:rFonts w:ascii="Times New Roman" w:hAnsi="Times New Roman"/>
                <w:b/>
                <w:bCs/>
                <w:i/>
                <w:iCs/>
                <w:szCs w:val="24"/>
              </w:rPr>
            </w:pPr>
            <w:r>
              <w:rPr>
                <w:rFonts w:ascii="Times New Roman" w:hAnsi="Times New Roman"/>
                <w:b/>
                <w:bCs/>
                <w:i/>
                <w:iCs/>
              </w:rPr>
              <w:t>Referencia</w:t>
            </w:r>
          </w:p>
        </w:tc>
        <w:tc>
          <w:tcPr>
            <w:tcW w:w="3600" w:type="dxa"/>
            <w:shd w:val="solid" w:color="000080" w:fill="FFFFFF"/>
          </w:tcPr>
          <w:p w14:paraId="53A37549" w14:textId="77777777" w:rsidR="000D0576" w:rsidRDefault="000D0576" w:rsidP="006F009C">
            <w:pPr>
              <w:pStyle w:val="Tabla"/>
              <w:spacing w:line="360" w:lineRule="auto"/>
              <w:jc w:val="center"/>
              <w:rPr>
                <w:rFonts w:ascii="Times New Roman" w:hAnsi="Times New Roman"/>
                <w:b/>
                <w:bCs/>
                <w:i/>
                <w:iCs/>
                <w:szCs w:val="24"/>
              </w:rPr>
            </w:pPr>
            <w:r>
              <w:rPr>
                <w:rFonts w:ascii="Times New Roman" w:hAnsi="Times New Roman"/>
                <w:b/>
                <w:bCs/>
                <w:i/>
                <w:iCs/>
              </w:rPr>
              <w:t>Documento</w:t>
            </w:r>
          </w:p>
        </w:tc>
        <w:tc>
          <w:tcPr>
            <w:tcW w:w="2860" w:type="dxa"/>
            <w:shd w:val="solid" w:color="000080" w:fill="FFFFFF"/>
          </w:tcPr>
          <w:p w14:paraId="40D7478A" w14:textId="77777777" w:rsidR="000D0576" w:rsidRDefault="000D0576" w:rsidP="006F009C">
            <w:pPr>
              <w:pStyle w:val="Tabla"/>
              <w:spacing w:line="360" w:lineRule="auto"/>
              <w:ind w:firstLine="709"/>
              <w:jc w:val="center"/>
              <w:rPr>
                <w:rFonts w:ascii="Times New Roman" w:hAnsi="Times New Roman"/>
                <w:b/>
                <w:bCs/>
                <w:i/>
                <w:iCs/>
                <w:szCs w:val="24"/>
              </w:rPr>
            </w:pPr>
            <w:r>
              <w:rPr>
                <w:rFonts w:ascii="Times New Roman" w:hAnsi="Times New Roman"/>
                <w:b/>
                <w:bCs/>
                <w:i/>
                <w:iCs/>
              </w:rPr>
              <w:t>Referencia</w:t>
            </w:r>
          </w:p>
        </w:tc>
      </w:tr>
      <w:tr w:rsidR="000D0576" w:rsidRPr="00D82D6C" w14:paraId="5FBDDC5A" w14:textId="77777777" w:rsidTr="00EF1518">
        <w:trPr>
          <w:trHeight w:val="1083"/>
        </w:trPr>
        <w:tc>
          <w:tcPr>
            <w:tcW w:w="1690" w:type="dxa"/>
            <w:vAlign w:val="center"/>
          </w:tcPr>
          <w:p w14:paraId="3F1E8BAF" w14:textId="77777777" w:rsidR="000D0576" w:rsidRPr="004D21A4" w:rsidRDefault="000D0576" w:rsidP="000D0576">
            <w:pPr>
              <w:pStyle w:val="Tabla"/>
              <w:spacing w:line="360" w:lineRule="auto"/>
              <w:ind w:hanging="11"/>
              <w:jc w:val="center"/>
              <w:rPr>
                <w:rFonts w:cs="Arial"/>
                <w:bCs/>
                <w:sz w:val="20"/>
              </w:rPr>
            </w:pPr>
            <w:r w:rsidRPr="004D21A4">
              <w:rPr>
                <w:rFonts w:cs="Arial"/>
                <w:bCs/>
                <w:sz w:val="20"/>
              </w:rPr>
              <w:t>RF-1</w:t>
            </w:r>
          </w:p>
        </w:tc>
        <w:tc>
          <w:tcPr>
            <w:tcW w:w="3600" w:type="dxa"/>
            <w:vAlign w:val="center"/>
          </w:tcPr>
          <w:p w14:paraId="11E19A0F" w14:textId="57EAF954" w:rsidR="000D0576" w:rsidRPr="004D21A4" w:rsidRDefault="005A10ED" w:rsidP="00CE7807">
            <w:pPr>
              <w:pStyle w:val="Tabla"/>
              <w:spacing w:line="360" w:lineRule="auto"/>
              <w:ind w:hanging="11"/>
              <w:rPr>
                <w:rFonts w:cs="Arial"/>
                <w:bCs/>
                <w:sz w:val="20"/>
              </w:rPr>
            </w:pPr>
            <w:r>
              <w:rPr>
                <w:rFonts w:cs="Arial"/>
                <w:bCs/>
                <w:sz w:val="20"/>
              </w:rPr>
              <w:t xml:space="preserve">Conceptualización </w:t>
            </w:r>
            <w:r w:rsidRPr="005A10ED">
              <w:rPr>
                <w:rFonts w:cs="Arial"/>
                <w:bCs/>
                <w:sz w:val="20"/>
              </w:rPr>
              <w:t>Arquitectura</w:t>
            </w:r>
            <w:r w:rsidDel="005A10ED">
              <w:rPr>
                <w:rFonts w:cs="Arial"/>
                <w:bCs/>
                <w:sz w:val="20"/>
              </w:rPr>
              <w:t xml:space="preserve"> </w:t>
            </w:r>
          </w:p>
        </w:tc>
        <w:tc>
          <w:tcPr>
            <w:tcW w:w="2860" w:type="dxa"/>
            <w:vAlign w:val="center"/>
          </w:tcPr>
          <w:p w14:paraId="282CF4F3" w14:textId="6C6BE6ED" w:rsidR="00D702AE" w:rsidRPr="00D702AE" w:rsidRDefault="002B1C7A" w:rsidP="00697101">
            <w:pPr>
              <w:pStyle w:val="Tabla"/>
              <w:spacing w:line="360" w:lineRule="auto"/>
              <w:ind w:hanging="11"/>
              <w:jc w:val="center"/>
              <w:rPr>
                <w:rFonts w:cs="Arial"/>
                <w:bCs/>
                <w:sz w:val="10"/>
              </w:rPr>
            </w:pPr>
            <w:hyperlink r:id="rId13" w:history="1">
              <w:r w:rsidR="00633E9A" w:rsidRPr="00633E9A">
                <w:rPr>
                  <w:rStyle w:val="Hipervnculo"/>
                  <w:rFonts w:cs="Arial"/>
                  <w:bCs/>
                  <w:sz w:val="20"/>
                </w:rPr>
                <w:t>ENLACE</w:t>
              </w:r>
            </w:hyperlink>
            <w:r w:rsidR="00633E9A" w:rsidDel="00154EF3">
              <w:rPr>
                <w:rFonts w:cs="Arial"/>
                <w:bCs/>
                <w:sz w:val="10"/>
              </w:rPr>
              <w:t xml:space="preserve"> </w:t>
            </w:r>
          </w:p>
        </w:tc>
      </w:tr>
      <w:tr w:rsidR="000D0576" w:rsidRPr="00D82D6C" w14:paraId="04DECC43" w14:textId="77777777" w:rsidTr="006F009C">
        <w:tc>
          <w:tcPr>
            <w:tcW w:w="1690" w:type="dxa"/>
            <w:vAlign w:val="center"/>
          </w:tcPr>
          <w:p w14:paraId="11BB4CE1" w14:textId="02870305" w:rsidR="000D0576" w:rsidRPr="005D622D" w:rsidRDefault="00C43FDB" w:rsidP="000D0576">
            <w:pPr>
              <w:pStyle w:val="Tabla"/>
              <w:spacing w:line="360" w:lineRule="auto"/>
              <w:ind w:hanging="11"/>
              <w:jc w:val="center"/>
              <w:rPr>
                <w:rFonts w:cs="Arial"/>
                <w:bCs/>
                <w:sz w:val="20"/>
              </w:rPr>
            </w:pPr>
            <w:r>
              <w:rPr>
                <w:rFonts w:cs="Arial"/>
                <w:bCs/>
                <w:sz w:val="20"/>
              </w:rPr>
              <w:t>RF-2</w:t>
            </w:r>
          </w:p>
        </w:tc>
        <w:tc>
          <w:tcPr>
            <w:tcW w:w="3600" w:type="dxa"/>
            <w:vAlign w:val="center"/>
          </w:tcPr>
          <w:p w14:paraId="59810198" w14:textId="680A56A2" w:rsidR="000D0576" w:rsidRPr="005D622D" w:rsidRDefault="00C43FDB" w:rsidP="006051FE">
            <w:pPr>
              <w:pStyle w:val="Tabla"/>
              <w:spacing w:line="360" w:lineRule="auto"/>
              <w:ind w:hanging="11"/>
              <w:rPr>
                <w:rFonts w:cs="Arial"/>
                <w:bCs/>
                <w:sz w:val="20"/>
              </w:rPr>
            </w:pPr>
            <w:r w:rsidRPr="00C43FDB">
              <w:rPr>
                <w:rFonts w:cs="Arial"/>
                <w:iCs/>
                <w:sz w:val="20"/>
                <w:szCs w:val="24"/>
              </w:rPr>
              <w:t>Colaboración DQ MAC fase I</w:t>
            </w:r>
            <w:r>
              <w:rPr>
                <w:rFonts w:cs="Arial"/>
                <w:iCs/>
                <w:sz w:val="20"/>
                <w:szCs w:val="24"/>
              </w:rPr>
              <w:t>I</w:t>
            </w:r>
          </w:p>
        </w:tc>
        <w:tc>
          <w:tcPr>
            <w:tcW w:w="2860" w:type="dxa"/>
            <w:vAlign w:val="center"/>
          </w:tcPr>
          <w:p w14:paraId="4527045A" w14:textId="6FAA63C8" w:rsidR="000D0576" w:rsidRPr="005F49EF" w:rsidRDefault="002B1C7A" w:rsidP="006F009C">
            <w:pPr>
              <w:pStyle w:val="Tabla"/>
              <w:spacing w:line="360" w:lineRule="auto"/>
              <w:ind w:hanging="11"/>
              <w:jc w:val="center"/>
              <w:rPr>
                <w:rFonts w:cs="Arial"/>
                <w:bCs/>
                <w:sz w:val="20"/>
              </w:rPr>
            </w:pPr>
            <w:hyperlink r:id="rId14" w:history="1">
              <w:r w:rsidR="009901C6" w:rsidRPr="00633E9A">
                <w:rPr>
                  <w:rStyle w:val="Hipervnculo"/>
                  <w:rFonts w:cs="Arial"/>
                  <w:bCs/>
                  <w:sz w:val="20"/>
                </w:rPr>
                <w:t>ENLACE</w:t>
              </w:r>
            </w:hyperlink>
            <w:r w:rsidR="009901C6" w:rsidDel="00154EF3">
              <w:rPr>
                <w:rFonts w:cs="Arial"/>
                <w:bCs/>
                <w:sz w:val="10"/>
              </w:rPr>
              <w:t xml:space="preserve"> </w:t>
            </w:r>
          </w:p>
        </w:tc>
      </w:tr>
      <w:tr w:rsidR="000D0576" w:rsidRPr="00D82D6C" w14:paraId="43C82108" w14:textId="77777777" w:rsidTr="006F009C">
        <w:tc>
          <w:tcPr>
            <w:tcW w:w="1690" w:type="dxa"/>
            <w:vAlign w:val="center"/>
          </w:tcPr>
          <w:p w14:paraId="724ED877" w14:textId="76C2F52D" w:rsidR="000D0576" w:rsidRPr="005D622D" w:rsidRDefault="000D0576" w:rsidP="000D0576">
            <w:pPr>
              <w:pStyle w:val="Tabla"/>
              <w:spacing w:line="360" w:lineRule="auto"/>
              <w:ind w:hanging="11"/>
              <w:jc w:val="center"/>
              <w:rPr>
                <w:rFonts w:cs="Arial"/>
                <w:bCs/>
                <w:sz w:val="20"/>
              </w:rPr>
            </w:pPr>
          </w:p>
        </w:tc>
        <w:tc>
          <w:tcPr>
            <w:tcW w:w="3600" w:type="dxa"/>
            <w:vAlign w:val="center"/>
          </w:tcPr>
          <w:p w14:paraId="55D33AED" w14:textId="006C20FB" w:rsidR="000D0576" w:rsidRPr="005D622D" w:rsidRDefault="000D0576" w:rsidP="006051FE">
            <w:pPr>
              <w:pStyle w:val="Tabla"/>
              <w:spacing w:line="360" w:lineRule="auto"/>
              <w:ind w:hanging="11"/>
              <w:rPr>
                <w:rFonts w:cs="Arial"/>
                <w:bCs/>
                <w:sz w:val="20"/>
              </w:rPr>
            </w:pPr>
          </w:p>
        </w:tc>
        <w:tc>
          <w:tcPr>
            <w:tcW w:w="2860" w:type="dxa"/>
            <w:vAlign w:val="center"/>
          </w:tcPr>
          <w:p w14:paraId="23886CF1" w14:textId="4F39DCE1" w:rsidR="000D0576" w:rsidRPr="005F49EF" w:rsidRDefault="001538DA" w:rsidP="006F009C">
            <w:pPr>
              <w:pStyle w:val="Tabla"/>
              <w:spacing w:line="360" w:lineRule="auto"/>
              <w:ind w:hanging="11"/>
              <w:jc w:val="center"/>
              <w:rPr>
                <w:rFonts w:cs="Arial"/>
                <w:bCs/>
                <w:sz w:val="20"/>
              </w:rPr>
            </w:pPr>
            <w:commentRangeStart w:id="211"/>
            <w:commentRangeEnd w:id="211"/>
            <w:r>
              <w:rPr>
                <w:rStyle w:val="Refdecomentario"/>
              </w:rPr>
              <w:commentReference w:id="211"/>
            </w:r>
          </w:p>
        </w:tc>
      </w:tr>
      <w:tr w:rsidR="00DA2126" w:rsidRPr="00D82D6C" w14:paraId="29C42A41" w14:textId="77777777" w:rsidTr="006F009C">
        <w:tc>
          <w:tcPr>
            <w:tcW w:w="1690" w:type="dxa"/>
            <w:vAlign w:val="center"/>
          </w:tcPr>
          <w:p w14:paraId="2B8AF0A8" w14:textId="73791EE4" w:rsidR="00DA2126" w:rsidRPr="001F410D" w:rsidRDefault="00DA2126" w:rsidP="006051FE">
            <w:pPr>
              <w:pStyle w:val="Tabla"/>
              <w:spacing w:line="360" w:lineRule="auto"/>
              <w:ind w:hanging="11"/>
              <w:jc w:val="center"/>
              <w:rPr>
                <w:rFonts w:cs="Arial"/>
                <w:bCs/>
                <w:sz w:val="20"/>
              </w:rPr>
            </w:pPr>
          </w:p>
        </w:tc>
        <w:tc>
          <w:tcPr>
            <w:tcW w:w="3600" w:type="dxa"/>
            <w:vAlign w:val="center"/>
          </w:tcPr>
          <w:p w14:paraId="0C3F26EA" w14:textId="2D6B71E0" w:rsidR="00DA2126" w:rsidRPr="00025BA3" w:rsidRDefault="00DA2126" w:rsidP="006051FE">
            <w:pPr>
              <w:pStyle w:val="Tabla"/>
              <w:spacing w:line="360" w:lineRule="auto"/>
              <w:ind w:hanging="11"/>
              <w:rPr>
                <w:rFonts w:cs="Arial"/>
                <w:bCs/>
                <w:sz w:val="20"/>
                <w:highlight w:val="yellow"/>
              </w:rPr>
            </w:pPr>
          </w:p>
        </w:tc>
        <w:tc>
          <w:tcPr>
            <w:tcW w:w="2860" w:type="dxa"/>
            <w:vAlign w:val="center"/>
          </w:tcPr>
          <w:p w14:paraId="6DC4963A" w14:textId="0DFC79F1" w:rsidR="00DA2126" w:rsidRDefault="00DA2126" w:rsidP="006F009C">
            <w:pPr>
              <w:pStyle w:val="Tabla"/>
              <w:spacing w:line="360" w:lineRule="auto"/>
              <w:ind w:hanging="11"/>
              <w:jc w:val="center"/>
              <w:rPr>
                <w:rFonts w:cs="Arial"/>
                <w:sz w:val="20"/>
              </w:rPr>
            </w:pPr>
          </w:p>
        </w:tc>
      </w:tr>
      <w:tr w:rsidR="00A94F6A" w:rsidRPr="00D82D6C" w14:paraId="082BB321" w14:textId="77777777" w:rsidTr="00FF1204">
        <w:tc>
          <w:tcPr>
            <w:tcW w:w="1690" w:type="dxa"/>
            <w:vAlign w:val="center"/>
          </w:tcPr>
          <w:p w14:paraId="6595CAC4" w14:textId="622C0E8A" w:rsidR="00A94F6A" w:rsidRDefault="00A94F6A" w:rsidP="006051FE">
            <w:pPr>
              <w:pStyle w:val="Tabla"/>
              <w:spacing w:line="360" w:lineRule="auto"/>
              <w:ind w:hanging="11"/>
              <w:jc w:val="center"/>
              <w:rPr>
                <w:rFonts w:cs="Arial"/>
                <w:bCs/>
                <w:sz w:val="20"/>
              </w:rPr>
            </w:pPr>
          </w:p>
        </w:tc>
        <w:tc>
          <w:tcPr>
            <w:tcW w:w="3600" w:type="dxa"/>
            <w:vAlign w:val="center"/>
          </w:tcPr>
          <w:p w14:paraId="3E90A229" w14:textId="4F36C156" w:rsidR="00A94F6A" w:rsidRPr="00DA2126" w:rsidRDefault="00A94F6A" w:rsidP="00FF1204">
            <w:pPr>
              <w:pStyle w:val="Tabla"/>
              <w:spacing w:line="360" w:lineRule="auto"/>
              <w:rPr>
                <w:rFonts w:cs="Arial"/>
                <w:bCs/>
                <w:sz w:val="20"/>
              </w:rPr>
            </w:pPr>
          </w:p>
        </w:tc>
        <w:tc>
          <w:tcPr>
            <w:tcW w:w="2860" w:type="dxa"/>
            <w:vAlign w:val="center"/>
          </w:tcPr>
          <w:p w14:paraId="4DA9DA62" w14:textId="02A3EE17" w:rsidR="00A94F6A" w:rsidRDefault="00A94F6A" w:rsidP="00FF1204">
            <w:pPr>
              <w:pStyle w:val="Tabla"/>
              <w:spacing w:line="360" w:lineRule="auto"/>
              <w:ind w:hanging="11"/>
              <w:jc w:val="center"/>
              <w:rPr>
                <w:rFonts w:cs="Arial"/>
                <w:bCs/>
                <w:sz w:val="20"/>
              </w:rPr>
            </w:pPr>
          </w:p>
        </w:tc>
      </w:tr>
      <w:tr w:rsidR="00CC4F4A" w:rsidRPr="00D82D6C" w14:paraId="40B45AEF" w14:textId="77777777" w:rsidTr="00FF1204">
        <w:tc>
          <w:tcPr>
            <w:tcW w:w="1690" w:type="dxa"/>
            <w:vAlign w:val="center"/>
          </w:tcPr>
          <w:p w14:paraId="3EF67601" w14:textId="0297B92D" w:rsidR="00CC4F4A" w:rsidRDefault="00CC4F4A" w:rsidP="006051FE">
            <w:pPr>
              <w:pStyle w:val="Tabla"/>
              <w:spacing w:line="360" w:lineRule="auto"/>
              <w:ind w:hanging="11"/>
              <w:jc w:val="center"/>
              <w:rPr>
                <w:rFonts w:cs="Arial"/>
                <w:bCs/>
                <w:sz w:val="20"/>
              </w:rPr>
            </w:pPr>
          </w:p>
        </w:tc>
        <w:tc>
          <w:tcPr>
            <w:tcW w:w="3600" w:type="dxa"/>
            <w:vAlign w:val="center"/>
          </w:tcPr>
          <w:p w14:paraId="1019D524" w14:textId="672AE4A9" w:rsidR="00CC4F4A" w:rsidRDefault="00CC4F4A" w:rsidP="00633E9A">
            <w:pPr>
              <w:pStyle w:val="Tabla"/>
              <w:spacing w:line="360" w:lineRule="auto"/>
              <w:rPr>
                <w:rFonts w:cs="Arial"/>
                <w:bCs/>
                <w:sz w:val="20"/>
              </w:rPr>
            </w:pPr>
          </w:p>
        </w:tc>
        <w:tc>
          <w:tcPr>
            <w:tcW w:w="2860" w:type="dxa"/>
            <w:vAlign w:val="center"/>
          </w:tcPr>
          <w:p w14:paraId="4A127236" w14:textId="739321E6" w:rsidR="00CC4F4A" w:rsidRDefault="00CC4F4A" w:rsidP="004A47D7">
            <w:pPr>
              <w:pStyle w:val="Tabla"/>
              <w:spacing w:line="360" w:lineRule="auto"/>
              <w:ind w:hanging="11"/>
              <w:jc w:val="center"/>
              <w:rPr>
                <w:rFonts w:cs="Arial"/>
                <w:bCs/>
                <w:sz w:val="20"/>
              </w:rPr>
            </w:pPr>
          </w:p>
        </w:tc>
      </w:tr>
      <w:tr w:rsidR="006B5530" w:rsidRPr="00D82D6C" w14:paraId="44F884EC" w14:textId="77777777" w:rsidTr="00FF1204">
        <w:tc>
          <w:tcPr>
            <w:tcW w:w="1690" w:type="dxa"/>
            <w:vAlign w:val="center"/>
          </w:tcPr>
          <w:p w14:paraId="36D1E06A" w14:textId="6E887415" w:rsidR="006B5530" w:rsidDel="006B5530" w:rsidRDefault="006B5530" w:rsidP="006B5530">
            <w:pPr>
              <w:pStyle w:val="Tabla"/>
              <w:spacing w:line="360" w:lineRule="auto"/>
              <w:ind w:hanging="11"/>
              <w:jc w:val="center"/>
              <w:rPr>
                <w:rFonts w:cs="Arial"/>
                <w:bCs/>
                <w:sz w:val="20"/>
              </w:rPr>
            </w:pPr>
          </w:p>
        </w:tc>
        <w:tc>
          <w:tcPr>
            <w:tcW w:w="3600" w:type="dxa"/>
            <w:vAlign w:val="center"/>
          </w:tcPr>
          <w:p w14:paraId="2C9B1A2D" w14:textId="2CD5F538" w:rsidR="006B5530" w:rsidDel="006B5530" w:rsidRDefault="006B5530" w:rsidP="006B5530">
            <w:pPr>
              <w:pStyle w:val="Tabla"/>
              <w:spacing w:line="360" w:lineRule="auto"/>
              <w:rPr>
                <w:rStyle w:val="Hipervnculo"/>
                <w:color w:val="auto"/>
                <w:sz w:val="20"/>
                <w:u w:val="none"/>
              </w:rPr>
            </w:pPr>
          </w:p>
        </w:tc>
        <w:tc>
          <w:tcPr>
            <w:tcW w:w="2860" w:type="dxa"/>
            <w:vAlign w:val="center"/>
          </w:tcPr>
          <w:p w14:paraId="5547F7C1" w14:textId="77777777" w:rsidR="006B5530" w:rsidDel="006B5530" w:rsidRDefault="006B5530" w:rsidP="006B5530">
            <w:pPr>
              <w:pStyle w:val="Tabla"/>
              <w:spacing w:line="360" w:lineRule="auto"/>
              <w:ind w:hanging="11"/>
              <w:jc w:val="center"/>
              <w:rPr>
                <w:rFonts w:cs="Arial"/>
                <w:bCs/>
                <w:sz w:val="20"/>
              </w:rPr>
            </w:pPr>
          </w:p>
        </w:tc>
      </w:tr>
    </w:tbl>
    <w:p w14:paraId="1B38B7FB" w14:textId="77777777" w:rsidR="004D21A4" w:rsidRDefault="004D21A4" w:rsidP="00AC5168">
      <w:pPr>
        <w:rPr>
          <w:lang w:val="es-ES_tradnl"/>
        </w:rPr>
      </w:pPr>
      <w:bookmarkStart w:id="212" w:name="_Toc66618951"/>
      <w:bookmarkStart w:id="213" w:name="_Toc86576455"/>
      <w:bookmarkStart w:id="214" w:name="_Toc236026919"/>
    </w:p>
    <w:p w14:paraId="69F6C5AA" w14:textId="77777777" w:rsidR="004D21A4" w:rsidRPr="005E4DE6" w:rsidRDefault="004D21A4" w:rsidP="00AC5168">
      <w:pPr>
        <w:rPr>
          <w:lang w:val="es-ES_tradnl"/>
        </w:rPr>
      </w:pPr>
      <w:r>
        <w:rPr>
          <w:lang w:val="es-ES_tradnl"/>
        </w:rPr>
        <w:br w:type="page"/>
      </w:r>
    </w:p>
    <w:p w14:paraId="3B09EE6A" w14:textId="6CE690B2" w:rsidR="000A7A11" w:rsidRDefault="00055B9B" w:rsidP="000A7A11">
      <w:pPr>
        <w:pStyle w:val="Ttulo1"/>
        <w:rPr>
          <w:lang w:val="es-ES_tradnl"/>
        </w:rPr>
      </w:pPr>
      <w:bookmarkStart w:id="215" w:name="_Toc118981691"/>
      <w:bookmarkEnd w:id="212"/>
      <w:bookmarkEnd w:id="213"/>
      <w:bookmarkEnd w:id="214"/>
      <w:r>
        <w:rPr>
          <w:lang w:val="es-ES_tradnl"/>
        </w:rPr>
        <w:lastRenderedPageBreak/>
        <w:t>Descripción del proyecto</w:t>
      </w:r>
      <w:bookmarkEnd w:id="215"/>
    </w:p>
    <w:p w14:paraId="76738220" w14:textId="2BF72F85" w:rsidR="00052D87" w:rsidRDefault="003305E3" w:rsidP="005716D2">
      <w:r>
        <w:t>El presente documento tiene como objetivo</w:t>
      </w:r>
      <w:ins w:id="216" w:author="Alejandro Aranda Moreno" w:date="2022-06-15T18:13:00Z">
        <w:r w:rsidR="005716D2">
          <w:t xml:space="preserve"> </w:t>
        </w:r>
      </w:ins>
      <w:ins w:id="217" w:author="Alejandro Aranda Moreno" w:date="2022-06-15T18:16:00Z">
        <w:r w:rsidR="003363C2">
          <w:t>la definición del detalle funcional</w:t>
        </w:r>
      </w:ins>
      <w:ins w:id="218" w:author="Alejandro Aranda Moreno" w:date="2022-06-15T18:13:00Z">
        <w:r w:rsidR="005716D2" w:rsidRPr="005716D2">
          <w:t xml:space="preserve"> para la integración del módulo de calidad dentro del ámbito de Capital</w:t>
        </w:r>
      </w:ins>
      <w:ins w:id="219" w:author="Juan Carlos Lopez Hernandez" w:date="2022-06-16T08:47:00Z">
        <w:r w:rsidR="004C5572">
          <w:t xml:space="preserve"> Riesgo</w:t>
        </w:r>
      </w:ins>
      <w:ins w:id="220" w:author="Alejandro Aranda Moreno" w:date="2022-06-15T18:15:00Z">
        <w:r w:rsidR="008360C0">
          <w:t>.</w:t>
        </w:r>
      </w:ins>
      <w:ins w:id="221" w:author="Alejandro Aranda Moreno" w:date="2022-06-15T18:13:00Z">
        <w:r w:rsidR="005716D2" w:rsidRPr="005716D2">
          <w:t xml:space="preserve"> </w:t>
        </w:r>
      </w:ins>
      <w:ins w:id="222" w:author="Alejandro Aranda Moreno" w:date="2022-06-15T18:16:00Z">
        <w:r w:rsidR="003363C2">
          <w:t>Este</w:t>
        </w:r>
      </w:ins>
      <w:del w:id="223" w:author="Alejandro Aranda Moreno" w:date="2022-06-15T18:13:00Z">
        <w:r w:rsidDel="005716D2">
          <w:delText xml:space="preserve"> </w:delText>
        </w:r>
      </w:del>
      <w:del w:id="224" w:author="Alejandro Aranda Moreno" w:date="2022-06-15T18:15:00Z">
        <w:r w:rsidDel="008360C0">
          <w:delText>completar</w:delText>
        </w:r>
      </w:del>
      <w:del w:id="225" w:author="Alejandro Aranda Moreno" w:date="2022-06-15T18:16:00Z">
        <w:r w:rsidR="008820F7" w:rsidDel="003363C2">
          <w:delText xml:space="preserve"> </w:delText>
        </w:r>
        <w:r w:rsidR="00994B80" w:rsidDel="003363C2">
          <w:delText>el</w:delText>
        </w:r>
      </w:del>
      <w:r>
        <w:t xml:space="preserve"> detalle funcional </w:t>
      </w:r>
      <w:ins w:id="226" w:author="Alejandro Aranda Moreno" w:date="2022-06-15T18:17:00Z">
        <w:del w:id="227" w:author="Juan Carlos Lopez Hernandez" w:date="2022-06-16T08:47:00Z">
          <w:r w:rsidR="003363C2" w:rsidDel="004C5572">
            <w:delText xml:space="preserve">es </w:delText>
          </w:r>
        </w:del>
      </w:ins>
      <w:del w:id="228" w:author="Juan Carlos Lopez Hernandez" w:date="2022-06-16T08:47:00Z">
        <w:r w:rsidDel="004C5572">
          <w:delText>referente</w:delText>
        </w:r>
      </w:del>
      <w:ins w:id="229" w:author="Juan Carlos Lopez Hernandez" w:date="2022-06-16T08:47:00Z">
        <w:r w:rsidR="004C5572">
          <w:t>hace referencia</w:t>
        </w:r>
      </w:ins>
      <w:r>
        <w:t xml:space="preserve"> a la </w:t>
      </w:r>
      <w:ins w:id="230" w:author="Juan Carlos Lopez Hernandez" w:date="2022-06-16T08:48:00Z">
        <w:r w:rsidR="004C5572">
          <w:t xml:space="preserve">definición y </w:t>
        </w:r>
      </w:ins>
      <w:r>
        <w:t>parametrización del conjunto de reglas de calida</w:t>
      </w:r>
      <w:r w:rsidR="00052D87">
        <w:t>d y sus ejecuciones</w:t>
      </w:r>
      <w:del w:id="231" w:author="Juan Carlos Lopez Hernandez" w:date="2022-06-16T08:48:00Z">
        <w:r w:rsidR="00052D87" w:rsidDel="00A652BC">
          <w:delText>,</w:delText>
        </w:r>
      </w:del>
      <w:r w:rsidR="00052D87">
        <w:t xml:space="preserve"> desde el punto de vista de la aplicación Front-End y sus microservicios Back-End</w:t>
      </w:r>
      <w:ins w:id="232" w:author="Alejandro Aranda Moreno" w:date="2022-06-15T18:17:00Z">
        <w:r w:rsidR="00AC052C">
          <w:t xml:space="preserve"> asociados.</w:t>
        </w:r>
      </w:ins>
      <w:del w:id="233" w:author="Alejandro Aranda Moreno" w:date="2022-06-15T18:17:00Z">
        <w:r w:rsidR="00052D87" w:rsidDel="00AC052C">
          <w:delText>.</w:delText>
        </w:r>
      </w:del>
    </w:p>
    <w:p w14:paraId="135ED362" w14:textId="16961FAF" w:rsidR="000D7CB9" w:rsidRDefault="000D7CB9" w:rsidP="00AC5168"/>
    <w:p w14:paraId="0F24D5C3" w14:textId="77777777" w:rsidR="004E42F3" w:rsidRPr="000D7CB9" w:rsidRDefault="004E42F3" w:rsidP="00AC5168">
      <w:pPr>
        <w:rPr>
          <w:lang w:val="es-ES_tradnl"/>
        </w:rPr>
      </w:pPr>
    </w:p>
    <w:p w14:paraId="778D2DAD" w14:textId="5C61E306" w:rsidR="00BA73B4" w:rsidRPr="000E14E7" w:rsidRDefault="00BA73B4" w:rsidP="00AC5168"/>
    <w:p w14:paraId="7E1E4526" w14:textId="77777777" w:rsidR="005F49EF" w:rsidRDefault="005F49EF" w:rsidP="00AC5168">
      <w:r>
        <w:br w:type="page"/>
      </w:r>
    </w:p>
    <w:p w14:paraId="6A4FB405" w14:textId="77777777" w:rsidR="000A7A11" w:rsidRDefault="000A7A11" w:rsidP="000A7A11">
      <w:pPr>
        <w:pStyle w:val="Ttulo1"/>
      </w:pPr>
      <w:bookmarkStart w:id="234" w:name="_Toc236026920"/>
      <w:bookmarkStart w:id="235" w:name="_Toc118981692"/>
      <w:r>
        <w:lastRenderedPageBreak/>
        <w:t>Análisis y definición de Requisitos del sistema</w:t>
      </w:r>
      <w:bookmarkEnd w:id="234"/>
      <w:bookmarkEnd w:id="235"/>
    </w:p>
    <w:p w14:paraId="2B1F1F77" w14:textId="77777777" w:rsidR="00BE1A01" w:rsidRPr="00272A47" w:rsidRDefault="00BE1A01" w:rsidP="00BE1A01">
      <w:pPr>
        <w:pStyle w:val="Ttulo2"/>
        <w:ind w:hanging="508"/>
        <w:rPr>
          <w:ins w:id="236" w:author="Juan Carlos Lopez Hernandez" w:date="2022-11-10T09:13:00Z"/>
        </w:rPr>
      </w:pPr>
      <w:bookmarkStart w:id="237" w:name="_Toc118981693"/>
      <w:bookmarkStart w:id="238" w:name="_Toc236026921"/>
      <w:ins w:id="239" w:author="Juan Carlos Lopez Hernandez" w:date="2022-11-10T09:13:00Z">
        <w:r w:rsidRPr="00272A47">
          <w:t>Principales Conceptos y Relaciones</w:t>
        </w:r>
        <w:bookmarkEnd w:id="237"/>
      </w:ins>
    </w:p>
    <w:p w14:paraId="6406E302" w14:textId="77777777" w:rsidR="00BE1A01" w:rsidRDefault="00BE1A01" w:rsidP="00BE1A01">
      <w:pPr>
        <w:rPr>
          <w:ins w:id="240" w:author="Juan Carlos Lopez Hernandez" w:date="2022-11-10T09:13:00Z"/>
        </w:rPr>
      </w:pPr>
      <w:ins w:id="241" w:author="Juan Carlos Lopez Hernandez" w:date="2022-11-10T09:13:00Z">
        <w:r w:rsidRPr="00440806">
          <w:t>Des</w:t>
        </w:r>
        <w:r>
          <w:t>cripción.</w:t>
        </w:r>
      </w:ins>
    </w:p>
    <w:p w14:paraId="773FA834" w14:textId="77777777" w:rsidR="00BE1A01" w:rsidRPr="00440806" w:rsidRDefault="00BE1A01" w:rsidP="00BE1A01">
      <w:pPr>
        <w:rPr>
          <w:ins w:id="242" w:author="Juan Carlos Lopez Hernandez" w:date="2022-11-10T09:13:00Z"/>
        </w:rPr>
      </w:pPr>
    </w:p>
    <w:p w14:paraId="6024C2FB" w14:textId="77777777" w:rsidR="00BE1A01" w:rsidRDefault="00BE1A01" w:rsidP="00BE1A01">
      <w:pPr>
        <w:rPr>
          <w:ins w:id="243" w:author="Juan Carlos Lopez Hernandez" w:date="2022-11-10T09:13:00Z"/>
        </w:rPr>
      </w:pPr>
    </w:p>
    <w:p w14:paraId="0EBA0F58" w14:textId="557AFE3E" w:rsidR="0017631F" w:rsidRPr="00272A47" w:rsidDel="00BE1A01" w:rsidRDefault="000A7A11" w:rsidP="00E731A3">
      <w:pPr>
        <w:pStyle w:val="Ttulo2"/>
        <w:ind w:hanging="508"/>
        <w:rPr>
          <w:del w:id="244" w:author="Juan Carlos Lopez Hernandez" w:date="2022-11-10T09:13:00Z"/>
        </w:rPr>
      </w:pPr>
      <w:del w:id="245" w:author="Juan Carlos Lopez Hernandez" w:date="2022-11-10T09:13:00Z">
        <w:r w:rsidRPr="00272A47" w:rsidDel="00BE1A01">
          <w:delText>Principales Conceptos y Relaciones</w:delText>
        </w:r>
      </w:del>
      <w:del w:id="246" w:author="Juan Carlos Lopez Hernandez" w:date="2022-06-22T09:42:00Z">
        <w:r w:rsidRPr="00272A47" w:rsidDel="000D5E65">
          <w:delText xml:space="preserve"> entre ellos</w:delText>
        </w:r>
      </w:del>
      <w:bookmarkStart w:id="247" w:name="_Toc118981694"/>
      <w:bookmarkEnd w:id="238"/>
      <w:bookmarkEnd w:id="247"/>
    </w:p>
    <w:p w14:paraId="1006A3B7" w14:textId="16252C3F" w:rsidR="000D5E65" w:rsidDel="00126E8A" w:rsidRDefault="00CA40A6" w:rsidP="00487BCD">
      <w:pPr>
        <w:ind w:firstLine="0"/>
        <w:rPr>
          <w:del w:id="248" w:author="Juan Carlos Lopez Hernandez" w:date="2022-06-26T23:27:00Z"/>
        </w:rPr>
      </w:pPr>
      <w:del w:id="249" w:author="Juan Carlos Lopez Hernandez" w:date="2022-06-22T09:42:00Z">
        <w:r w:rsidDel="000D5E65">
          <w:rPr>
            <w:noProof/>
          </w:rPr>
          <w:drawing>
            <wp:inline distT="0" distB="0" distL="0" distR="0" wp14:anchorId="5326E6CE" wp14:editId="2B905B7E">
              <wp:extent cx="4989286" cy="2794243"/>
              <wp:effectExtent l="0" t="0" r="1905" b="6350"/>
              <wp:docPr id="116" name="Imagen 1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 116" descr="Diagrama&#10;&#10;Descripción generada automáticamente"/>
                      <pic:cNvPicPr/>
                    </pic:nvPicPr>
                    <pic:blipFill>
                      <a:blip r:embed="rId19"/>
                      <a:stretch>
                        <a:fillRect/>
                      </a:stretch>
                    </pic:blipFill>
                    <pic:spPr>
                      <a:xfrm>
                        <a:off x="0" y="0"/>
                        <a:ext cx="5002822" cy="2801824"/>
                      </a:xfrm>
                      <a:prstGeom prst="rect">
                        <a:avLst/>
                      </a:prstGeom>
                    </pic:spPr>
                  </pic:pic>
                </a:graphicData>
              </a:graphic>
            </wp:inline>
          </w:drawing>
        </w:r>
      </w:del>
      <w:bookmarkStart w:id="250" w:name="_Toc107180573"/>
      <w:bookmarkStart w:id="251" w:name="_Toc107214998"/>
      <w:bookmarkStart w:id="252" w:name="_Toc118981695"/>
      <w:bookmarkEnd w:id="250"/>
      <w:bookmarkEnd w:id="251"/>
      <w:bookmarkEnd w:id="252"/>
    </w:p>
    <w:p w14:paraId="67635BF9" w14:textId="2864F5BB" w:rsidR="002E006E" w:rsidDel="00126E8A" w:rsidRDefault="002E006E" w:rsidP="00AC5168">
      <w:pPr>
        <w:rPr>
          <w:del w:id="253" w:author="Juan Carlos Lopez Hernandez" w:date="2022-06-26T23:27:00Z"/>
        </w:rPr>
      </w:pPr>
      <w:bookmarkStart w:id="254" w:name="_Toc107180574"/>
      <w:bookmarkStart w:id="255" w:name="_Toc107214999"/>
      <w:bookmarkStart w:id="256" w:name="_Toc118981696"/>
      <w:bookmarkEnd w:id="254"/>
      <w:bookmarkEnd w:id="255"/>
      <w:bookmarkEnd w:id="256"/>
    </w:p>
    <w:p w14:paraId="1E38F244" w14:textId="29C95978" w:rsidR="00133549" w:rsidRDefault="004C2AE6" w:rsidP="00133549">
      <w:pPr>
        <w:pStyle w:val="Ttulo2"/>
      </w:pPr>
      <w:del w:id="257" w:author="Juan Carlos Lopez Hernandez" w:date="2022-06-22T09:21:00Z">
        <w:r w:rsidDel="0068667A">
          <w:delText>Front-End</w:delText>
        </w:r>
      </w:del>
      <w:bookmarkStart w:id="258" w:name="_Toc118981697"/>
      <w:ins w:id="259" w:author="Juan Carlos Lopez Hernandez" w:date="2022-06-22T09:21:00Z">
        <w:r w:rsidR="0068667A">
          <w:t>Tablas Maestras paramétricas</w:t>
        </w:r>
      </w:ins>
      <w:bookmarkEnd w:id="258"/>
    </w:p>
    <w:p w14:paraId="055489FC" w14:textId="1E7DB8A6" w:rsidR="0064600C" w:rsidRDefault="00440806" w:rsidP="0064600C">
      <w:del w:id="260" w:author="Juan Carlos Lopez Hernandez" w:date="2022-06-22T22:44:00Z">
        <w:r w:rsidRPr="00440806" w:rsidDel="00CE26B8">
          <w:delText>Des</w:delText>
        </w:r>
      </w:del>
      <w:del w:id="261" w:author="Juan Carlos Lopez Hernandez" w:date="2022-06-22T09:18:00Z">
        <w:r w:rsidRPr="00440806" w:rsidDel="00643C41">
          <w:delText xml:space="preserve">de el </w:delText>
        </w:r>
        <w:r w:rsidDel="00643C41">
          <w:delText>F</w:delText>
        </w:r>
        <w:r w:rsidRPr="00440806" w:rsidDel="00643C41">
          <w:delText>ront-en</w:delText>
        </w:r>
        <w:r w:rsidDel="00643C41">
          <w:delText>d se realizará la configuración de la parametrización de reglas y se lanzarán las ejecuciones ad-ho</w:delText>
        </w:r>
        <w:r w:rsidR="00425157" w:rsidDel="00643C41">
          <w:delText>c,</w:delText>
        </w:r>
        <w:r w:rsidR="005728AE" w:rsidDel="00643C41">
          <w:delText xml:space="preserve"> también será posible consultar el histórico de las ejecuciones tanto lanzadas Ad-hoc como las </w:delText>
        </w:r>
        <w:r w:rsidR="0064600C" w:rsidDel="00643C41">
          <w:delText>programadas, los usuarios podrán ver la información filtrada por su Unidad o todas las unidades en caso de tener un perfil Global</w:delText>
        </w:r>
      </w:del>
      <w:del w:id="262" w:author="Juan Carlos Lopez Hernandez" w:date="2022-06-22T22:44:00Z">
        <w:r w:rsidR="0064600C" w:rsidDel="00CE26B8">
          <w:delText>.</w:delText>
        </w:r>
      </w:del>
      <w:r w:rsidR="00CE26B8">
        <w:t xml:space="preserve">Tablas </w:t>
      </w:r>
      <w:r w:rsidR="00CE01E4">
        <w:t>del modelo donde los administradores informan</w:t>
      </w:r>
      <w:r w:rsidR="00377B23">
        <w:t xml:space="preserve"> y mantienen la información</w:t>
      </w:r>
      <w:r w:rsidR="00CE01E4">
        <w:t xml:space="preserve"> de la reglas que </w:t>
      </w:r>
      <w:r w:rsidR="00377B23">
        <w:t xml:space="preserve">son definidas </w:t>
      </w:r>
      <w:r w:rsidR="005652ED">
        <w:t xml:space="preserve">y parametrizadas </w:t>
      </w:r>
      <w:r w:rsidR="00377B23">
        <w:t xml:space="preserve">para su </w:t>
      </w:r>
      <w:r w:rsidR="005652ED">
        <w:t xml:space="preserve">correcta </w:t>
      </w:r>
      <w:r w:rsidR="00377B23">
        <w:t>ejecución</w:t>
      </w:r>
      <w:r w:rsidR="005652ED">
        <w:t xml:space="preserve"> y de la misma </w:t>
      </w:r>
      <w:r w:rsidR="00660EAE">
        <w:t>forma</w:t>
      </w:r>
      <w:r w:rsidR="005652ED">
        <w:t xml:space="preserve"> </w:t>
      </w:r>
      <w:r w:rsidR="00660EAE">
        <w:t>ayudan a mostrar la información dentro del MAC d</w:t>
      </w:r>
      <w:r w:rsidR="00CE32CE">
        <w:t>e forma entendible.</w:t>
      </w:r>
    </w:p>
    <w:tbl>
      <w:tblPr>
        <w:tblStyle w:val="Tablaconcuadrcula"/>
        <w:tblW w:w="0" w:type="auto"/>
        <w:jc w:val="center"/>
        <w:tblLook w:val="04A0" w:firstRow="1" w:lastRow="0" w:firstColumn="1" w:lastColumn="0" w:noHBand="0" w:noVBand="1"/>
      </w:tblPr>
      <w:tblGrid>
        <w:gridCol w:w="2379"/>
      </w:tblGrid>
      <w:tr w:rsidR="00B33E23" w:rsidDel="00B45639" w14:paraId="2D5A70CC" w14:textId="3F8A8605" w:rsidTr="00B86B26">
        <w:trPr>
          <w:tblHeader/>
          <w:jc w:val="center"/>
          <w:del w:id="263" w:author="Juan Carlos Lopez Hernandez" w:date="2022-10-18T09:18:00Z"/>
        </w:trPr>
        <w:tc>
          <w:tcPr>
            <w:tcW w:w="2379" w:type="dxa"/>
            <w:shd w:val="clear" w:color="auto" w:fill="FF0000"/>
          </w:tcPr>
          <w:p w14:paraId="0AEF3D34" w14:textId="06F9AFCD" w:rsidR="00626086" w:rsidDel="00702083" w:rsidRDefault="00626086" w:rsidP="00033976">
            <w:pPr>
              <w:ind w:firstLine="0"/>
              <w:rPr>
                <w:del w:id="264" w:author="Juan Carlos Lopez Hernandez" w:date="2022-10-18T09:09:00Z"/>
                <w:b/>
                <w:bCs/>
                <w:color w:val="FFFFFF" w:themeColor="background1"/>
              </w:rPr>
            </w:pPr>
          </w:p>
        </w:tc>
      </w:tr>
    </w:tbl>
    <w:p w14:paraId="43A5B3EA" w14:textId="2673C7DE" w:rsidR="00AC4DE5" w:rsidDel="00B45639" w:rsidRDefault="00AC4DE5" w:rsidP="00B45639">
      <w:pPr>
        <w:ind w:firstLine="0"/>
        <w:rPr>
          <w:del w:id="265" w:author="Juan Carlos Lopez Hernandez" w:date="2022-10-18T09:18:00Z"/>
          <w:b/>
          <w:bCs/>
        </w:rPr>
      </w:pPr>
    </w:p>
    <w:p w14:paraId="34F44B75" w14:textId="77777777" w:rsidR="00C034F5" w:rsidRDefault="00C034F5" w:rsidP="00594621">
      <w:pPr>
        <w:rPr>
          <w:b/>
          <w:bCs/>
        </w:rPr>
      </w:pPr>
    </w:p>
    <w:tbl>
      <w:tblPr>
        <w:tblStyle w:val="Tablaconcuadrcula"/>
        <w:tblW w:w="0" w:type="auto"/>
        <w:tblLook w:val="04A0" w:firstRow="1" w:lastRow="0" w:firstColumn="1" w:lastColumn="0" w:noHBand="0" w:noVBand="1"/>
      </w:tblPr>
      <w:tblGrid>
        <w:gridCol w:w="2406"/>
        <w:gridCol w:w="1831"/>
        <w:gridCol w:w="2129"/>
        <w:gridCol w:w="2650"/>
      </w:tblGrid>
      <w:tr w:rsidR="00702083" w:rsidRPr="00081438" w14:paraId="0E3C5EE1" w14:textId="77777777" w:rsidTr="008A336E">
        <w:trPr>
          <w:trHeight w:val="1109"/>
        </w:trPr>
        <w:tc>
          <w:tcPr>
            <w:tcW w:w="2392" w:type="dxa"/>
            <w:shd w:val="clear" w:color="auto" w:fill="FF0000"/>
          </w:tcPr>
          <w:p w14:paraId="3113DABC" w14:textId="77777777" w:rsidR="00702083" w:rsidRDefault="00702083" w:rsidP="00702083">
            <w:pPr>
              <w:tabs>
                <w:tab w:val="left" w:pos="1530"/>
              </w:tabs>
              <w:ind w:firstLine="0"/>
              <w:rPr>
                <w:b/>
                <w:bCs/>
                <w:color w:val="FFFFFF" w:themeColor="background1"/>
                <w:sz w:val="24"/>
              </w:rPr>
            </w:pPr>
            <w:r>
              <w:rPr>
                <w:b/>
                <w:bCs/>
                <w:color w:val="FFFFFF" w:themeColor="background1"/>
                <w:sz w:val="24"/>
              </w:rPr>
              <w:t>TABLA:</w:t>
            </w:r>
          </w:p>
          <w:p w14:paraId="61BB3549" w14:textId="77777777" w:rsidR="00702083" w:rsidRDefault="00702083" w:rsidP="00702083">
            <w:pPr>
              <w:tabs>
                <w:tab w:val="left" w:pos="1530"/>
              </w:tabs>
              <w:ind w:firstLine="0"/>
              <w:rPr>
                <w:b/>
                <w:bCs/>
                <w:color w:val="FFFFFF" w:themeColor="background1"/>
                <w:sz w:val="24"/>
              </w:rPr>
            </w:pPr>
            <w:r w:rsidRPr="00E333AF">
              <w:rPr>
                <w:b/>
                <w:bCs/>
                <w:color w:val="FFFFFF" w:themeColor="background1"/>
                <w:sz w:val="24"/>
              </w:rPr>
              <w:t>MAC_</w:t>
            </w:r>
            <w:r>
              <w:rPr>
                <w:b/>
                <w:bCs/>
                <w:color w:val="FFFFFF" w:themeColor="background1"/>
                <w:sz w:val="24"/>
              </w:rPr>
              <w:t>CONTROL</w:t>
            </w:r>
          </w:p>
          <w:p w14:paraId="74A163CF" w14:textId="65F82D4D" w:rsidR="00702083" w:rsidRPr="00FA0BDD" w:rsidRDefault="00702083" w:rsidP="00702083">
            <w:pPr>
              <w:tabs>
                <w:tab w:val="left" w:pos="1530"/>
              </w:tabs>
              <w:ind w:firstLine="0"/>
              <w:rPr>
                <w:b/>
                <w:bCs/>
                <w:i/>
                <w:iCs/>
                <w:szCs w:val="20"/>
              </w:rPr>
            </w:pPr>
            <w:r w:rsidRPr="00FA0BDD">
              <w:rPr>
                <w:b/>
                <w:i/>
                <w:color w:val="FFFFFF" w:themeColor="background1"/>
                <w:szCs w:val="20"/>
              </w:rPr>
              <w:t>EN DESARROLLO</w:t>
            </w:r>
          </w:p>
        </w:tc>
        <w:tc>
          <w:tcPr>
            <w:tcW w:w="6624" w:type="dxa"/>
            <w:gridSpan w:val="3"/>
          </w:tcPr>
          <w:p w14:paraId="0F175793" w14:textId="77777777" w:rsidR="00702083" w:rsidRDefault="00702083" w:rsidP="00702083">
            <w:pPr>
              <w:ind w:firstLine="0"/>
              <w:rPr>
                <w:b/>
                <w:bCs/>
              </w:rPr>
            </w:pPr>
            <w:r w:rsidRPr="006200D1">
              <w:rPr>
                <w:b/>
                <w:bCs/>
              </w:rPr>
              <w:t>Tabla maestra que contiene la información relativa a los controles de calidad</w:t>
            </w:r>
            <w:r>
              <w:rPr>
                <w:b/>
                <w:bCs/>
              </w:rPr>
              <w:t>, que tomarán como origen los campos de las tablas de COMMON dentro de SUPRA.</w:t>
            </w:r>
          </w:p>
          <w:p w14:paraId="186C4FC1" w14:textId="0D874B51" w:rsidR="00702083" w:rsidRPr="00081438" w:rsidRDefault="00702083" w:rsidP="00702083">
            <w:pPr>
              <w:ind w:firstLine="0"/>
              <w:rPr>
                <w:b/>
                <w:bCs/>
              </w:rPr>
            </w:pPr>
            <w:r>
              <w:rPr>
                <w:b/>
                <w:bCs/>
              </w:rPr>
              <w:t>En ella se detalla</w:t>
            </w:r>
            <w:r w:rsidRPr="006200D1">
              <w:rPr>
                <w:b/>
                <w:bCs/>
              </w:rPr>
              <w:t xml:space="preserve"> su </w:t>
            </w:r>
            <w:r>
              <w:rPr>
                <w:b/>
                <w:bCs/>
              </w:rPr>
              <w:t xml:space="preserve">código, </w:t>
            </w:r>
            <w:r w:rsidRPr="006200D1">
              <w:rPr>
                <w:b/>
                <w:bCs/>
              </w:rPr>
              <w:t>de</w:t>
            </w:r>
            <w:r>
              <w:rPr>
                <w:b/>
                <w:bCs/>
              </w:rPr>
              <w:t>scripción</w:t>
            </w:r>
            <w:r w:rsidRPr="006200D1">
              <w:rPr>
                <w:b/>
                <w:bCs/>
              </w:rPr>
              <w:t xml:space="preserve">, tipo de control, unidad </w:t>
            </w:r>
            <w:r>
              <w:rPr>
                <w:b/>
                <w:bCs/>
              </w:rPr>
              <w:t>o país donde aplica, categoría y demás parámetros para su correcta configuración y ejecución.</w:t>
            </w:r>
          </w:p>
        </w:tc>
      </w:tr>
      <w:tr w:rsidR="00C771CD" w14:paraId="33002B75" w14:textId="77777777" w:rsidTr="008A336E">
        <w:tblPrEx>
          <w:jc w:val="center"/>
        </w:tblPrEx>
        <w:trPr>
          <w:tblHeader/>
          <w:jc w:val="center"/>
        </w:trPr>
        <w:tc>
          <w:tcPr>
            <w:tcW w:w="2392" w:type="dxa"/>
            <w:shd w:val="clear" w:color="auto" w:fill="FF0000"/>
          </w:tcPr>
          <w:p w14:paraId="3D10A752" w14:textId="77777777" w:rsidR="00702083" w:rsidRPr="00B604C0" w:rsidRDefault="00702083">
            <w:pPr>
              <w:ind w:firstLine="0"/>
              <w:jc w:val="left"/>
              <w:rPr>
                <w:b/>
                <w:bCs/>
                <w:color w:val="FFFFFF" w:themeColor="background1"/>
              </w:rPr>
            </w:pPr>
            <w:r>
              <w:rPr>
                <w:b/>
                <w:bCs/>
                <w:color w:val="FFFFFF" w:themeColor="background1"/>
              </w:rPr>
              <w:t>NOMBRE DE CAMPO</w:t>
            </w:r>
          </w:p>
        </w:tc>
        <w:tc>
          <w:tcPr>
            <w:tcW w:w="2127" w:type="dxa"/>
            <w:shd w:val="clear" w:color="auto" w:fill="FF0000"/>
          </w:tcPr>
          <w:p w14:paraId="42EFB680" w14:textId="77777777" w:rsidR="00702083" w:rsidRPr="00B604C0" w:rsidRDefault="00702083">
            <w:pPr>
              <w:ind w:firstLine="0"/>
              <w:jc w:val="left"/>
              <w:rPr>
                <w:b/>
                <w:bCs/>
                <w:color w:val="FFFFFF" w:themeColor="background1"/>
              </w:rPr>
            </w:pPr>
            <w:r>
              <w:rPr>
                <w:b/>
                <w:bCs/>
                <w:color w:val="FFFFFF" w:themeColor="background1"/>
              </w:rPr>
              <w:t>TIPO</w:t>
            </w:r>
          </w:p>
        </w:tc>
        <w:tc>
          <w:tcPr>
            <w:tcW w:w="1862" w:type="dxa"/>
            <w:shd w:val="clear" w:color="auto" w:fill="FF0000"/>
          </w:tcPr>
          <w:p w14:paraId="013931CF" w14:textId="77777777" w:rsidR="00702083" w:rsidRDefault="00702083">
            <w:pPr>
              <w:ind w:firstLine="0"/>
              <w:rPr>
                <w:b/>
                <w:bCs/>
                <w:color w:val="FFFFFF" w:themeColor="background1"/>
              </w:rPr>
            </w:pPr>
            <w:r>
              <w:rPr>
                <w:b/>
                <w:bCs/>
                <w:color w:val="FFFFFF" w:themeColor="background1"/>
              </w:rPr>
              <w:t>DESCRIPCION</w:t>
            </w:r>
          </w:p>
        </w:tc>
        <w:tc>
          <w:tcPr>
            <w:tcW w:w="2635" w:type="dxa"/>
            <w:shd w:val="clear" w:color="auto" w:fill="FF0000"/>
          </w:tcPr>
          <w:p w14:paraId="0A38757E" w14:textId="77777777" w:rsidR="00702083" w:rsidRPr="00B604C0" w:rsidRDefault="00702083">
            <w:pPr>
              <w:ind w:firstLine="0"/>
              <w:rPr>
                <w:b/>
                <w:bCs/>
                <w:color w:val="FFFFFF" w:themeColor="background1"/>
              </w:rPr>
            </w:pPr>
            <w:r>
              <w:rPr>
                <w:b/>
                <w:bCs/>
                <w:color w:val="FFFFFF" w:themeColor="background1"/>
              </w:rPr>
              <w:t>EJEMPLO</w:t>
            </w:r>
          </w:p>
        </w:tc>
      </w:tr>
      <w:tr w:rsidR="00C771CD" w14:paraId="2B097F6B" w14:textId="77777777" w:rsidTr="008A336E">
        <w:tblPrEx>
          <w:jc w:val="center"/>
        </w:tblPrEx>
        <w:trPr>
          <w:tblHeader/>
          <w:jc w:val="center"/>
        </w:trPr>
        <w:tc>
          <w:tcPr>
            <w:tcW w:w="2392" w:type="dxa"/>
            <w:shd w:val="clear" w:color="auto" w:fill="auto"/>
          </w:tcPr>
          <w:p w14:paraId="04E9115A" w14:textId="4674CD13" w:rsidR="008923F1" w:rsidRPr="00766421" w:rsidRDefault="006E2844">
            <w:pPr>
              <w:ind w:firstLine="0"/>
              <w:jc w:val="left"/>
              <w:rPr>
                <w:b/>
                <w:bCs/>
                <w:color w:val="000000" w:themeColor="text1"/>
              </w:rPr>
            </w:pPr>
            <w:r>
              <w:rPr>
                <w:b/>
                <w:bCs/>
                <w:color w:val="000000" w:themeColor="text1"/>
              </w:rPr>
              <w:t>c</w:t>
            </w:r>
            <w:r w:rsidR="008923F1" w:rsidRPr="00766421">
              <w:rPr>
                <w:b/>
                <w:bCs/>
                <w:color w:val="000000" w:themeColor="text1"/>
              </w:rPr>
              <w:t>od_control</w:t>
            </w:r>
          </w:p>
        </w:tc>
        <w:tc>
          <w:tcPr>
            <w:tcW w:w="2127" w:type="dxa"/>
            <w:shd w:val="clear" w:color="auto" w:fill="auto"/>
          </w:tcPr>
          <w:p w14:paraId="7C4B6F9A" w14:textId="1A055ED3" w:rsidR="008923F1" w:rsidRPr="003A759C" w:rsidRDefault="00C22A9D">
            <w:pPr>
              <w:ind w:firstLine="0"/>
              <w:jc w:val="left"/>
              <w:rPr>
                <w:color w:val="000000" w:themeColor="text1"/>
              </w:rPr>
            </w:pPr>
            <w:r w:rsidRPr="003A759C">
              <w:rPr>
                <w:color w:val="000000" w:themeColor="text1"/>
              </w:rPr>
              <w:t>INT</w:t>
            </w:r>
          </w:p>
        </w:tc>
        <w:tc>
          <w:tcPr>
            <w:tcW w:w="1862" w:type="dxa"/>
            <w:shd w:val="clear" w:color="auto" w:fill="auto"/>
          </w:tcPr>
          <w:p w14:paraId="750552D7" w14:textId="6F41D27E" w:rsidR="008923F1" w:rsidRPr="003A759C" w:rsidRDefault="00C25ABC">
            <w:pPr>
              <w:ind w:firstLine="0"/>
              <w:rPr>
                <w:color w:val="000000" w:themeColor="text1"/>
              </w:rPr>
            </w:pPr>
            <w:r w:rsidRPr="003A759C">
              <w:rPr>
                <w:color w:val="000000" w:themeColor="text1"/>
              </w:rPr>
              <w:t>Identificador</w:t>
            </w:r>
            <w:r w:rsidR="00475A7D" w:rsidRPr="003A759C">
              <w:rPr>
                <w:color w:val="000000" w:themeColor="text1"/>
              </w:rPr>
              <w:t xml:space="preserve"> único </w:t>
            </w:r>
            <w:r w:rsidRPr="003A759C">
              <w:rPr>
                <w:color w:val="000000" w:themeColor="text1"/>
              </w:rPr>
              <w:t>del control</w:t>
            </w:r>
            <w:r w:rsidR="00272006">
              <w:rPr>
                <w:color w:val="000000" w:themeColor="text1"/>
              </w:rPr>
              <w:t>.</w:t>
            </w:r>
          </w:p>
        </w:tc>
        <w:tc>
          <w:tcPr>
            <w:tcW w:w="2635" w:type="dxa"/>
            <w:shd w:val="clear" w:color="auto" w:fill="auto"/>
          </w:tcPr>
          <w:p w14:paraId="6847F186" w14:textId="6CE1E201" w:rsidR="008923F1" w:rsidRPr="003A759C" w:rsidRDefault="00766421">
            <w:pPr>
              <w:ind w:firstLine="0"/>
              <w:rPr>
                <w:color w:val="000000" w:themeColor="text1"/>
              </w:rPr>
            </w:pPr>
            <w:r w:rsidRPr="003A759C">
              <w:rPr>
                <w:color w:val="000000" w:themeColor="text1"/>
              </w:rPr>
              <w:t>502</w:t>
            </w:r>
          </w:p>
        </w:tc>
      </w:tr>
      <w:tr w:rsidR="007E2F44" w14:paraId="1A03E38F" w14:textId="77777777" w:rsidTr="008A336E">
        <w:tblPrEx>
          <w:jc w:val="center"/>
        </w:tblPrEx>
        <w:trPr>
          <w:tblHeader/>
          <w:jc w:val="center"/>
        </w:trPr>
        <w:tc>
          <w:tcPr>
            <w:tcW w:w="2392" w:type="dxa"/>
            <w:shd w:val="clear" w:color="auto" w:fill="auto"/>
            <w:vAlign w:val="center"/>
          </w:tcPr>
          <w:p w14:paraId="12E7DBAA" w14:textId="07C7D8A2" w:rsidR="00AE4600" w:rsidRDefault="00AE4600" w:rsidP="00AE4600">
            <w:pPr>
              <w:ind w:firstLine="0"/>
              <w:jc w:val="left"/>
              <w:rPr>
                <w:b/>
                <w:bCs/>
                <w:color w:val="000000" w:themeColor="text1"/>
              </w:rPr>
            </w:pPr>
            <w:r>
              <w:rPr>
                <w:b/>
                <w:bCs/>
                <w:color w:val="000000"/>
              </w:rPr>
              <w:t>i</w:t>
            </w:r>
            <w:r w:rsidRPr="00AB6EAB">
              <w:rPr>
                <w:b/>
                <w:bCs/>
                <w:color w:val="000000"/>
              </w:rPr>
              <w:t>d</w:t>
            </w:r>
            <w:r>
              <w:rPr>
                <w:b/>
                <w:bCs/>
                <w:color w:val="000000"/>
              </w:rPr>
              <w:t>_</w:t>
            </w:r>
            <w:r w:rsidRPr="00AB6EAB">
              <w:rPr>
                <w:b/>
                <w:bCs/>
                <w:color w:val="000000"/>
              </w:rPr>
              <w:t>control</w:t>
            </w:r>
          </w:p>
        </w:tc>
        <w:tc>
          <w:tcPr>
            <w:tcW w:w="2127" w:type="dxa"/>
            <w:shd w:val="clear" w:color="auto" w:fill="auto"/>
            <w:vAlign w:val="center"/>
          </w:tcPr>
          <w:p w14:paraId="63E2CC0B" w14:textId="479FCAB2" w:rsidR="00AE4600" w:rsidRPr="003A759C" w:rsidRDefault="00AE4600" w:rsidP="00AE4600">
            <w:pPr>
              <w:ind w:firstLine="0"/>
              <w:jc w:val="left"/>
              <w:rPr>
                <w:color w:val="000000" w:themeColor="text1"/>
              </w:rPr>
            </w:pPr>
            <w:r w:rsidRPr="003A759C">
              <w:rPr>
                <w:color w:val="000000" w:themeColor="text1"/>
              </w:rPr>
              <w:t>STRING</w:t>
            </w:r>
          </w:p>
        </w:tc>
        <w:tc>
          <w:tcPr>
            <w:tcW w:w="1862" w:type="dxa"/>
            <w:shd w:val="clear" w:color="auto" w:fill="auto"/>
          </w:tcPr>
          <w:p w14:paraId="0EBAA02F" w14:textId="2C270043" w:rsidR="00AE4600" w:rsidRPr="003A759C" w:rsidRDefault="00057FFA" w:rsidP="00AE4600">
            <w:pPr>
              <w:ind w:firstLine="0"/>
              <w:rPr>
                <w:color w:val="000000" w:themeColor="text1"/>
              </w:rPr>
            </w:pPr>
            <w:r w:rsidRPr="003A759C">
              <w:rPr>
                <w:color w:val="000000" w:themeColor="text1"/>
              </w:rPr>
              <w:t>Nombre del control</w:t>
            </w:r>
            <w:r w:rsidR="00272006">
              <w:rPr>
                <w:color w:val="000000" w:themeColor="text1"/>
              </w:rPr>
              <w:t>.</w:t>
            </w:r>
          </w:p>
        </w:tc>
        <w:tc>
          <w:tcPr>
            <w:tcW w:w="2635" w:type="dxa"/>
            <w:shd w:val="clear" w:color="auto" w:fill="auto"/>
            <w:vAlign w:val="center"/>
          </w:tcPr>
          <w:p w14:paraId="289FEAEA" w14:textId="582FEAE6" w:rsidR="00AE4600" w:rsidRPr="003A759C" w:rsidRDefault="00AE4600" w:rsidP="00AE4600">
            <w:pPr>
              <w:ind w:firstLine="0"/>
              <w:rPr>
                <w:color w:val="000000" w:themeColor="text1"/>
              </w:rPr>
            </w:pPr>
            <w:r w:rsidRPr="003A759C">
              <w:rPr>
                <w:color w:val="000000" w:themeColor="text1"/>
              </w:rPr>
              <w:t>‘BDR_CONT_BARE_0001’</w:t>
            </w:r>
          </w:p>
        </w:tc>
      </w:tr>
      <w:tr w:rsidR="00CD6E6D" w14:paraId="06C4A7ED" w14:textId="77777777" w:rsidTr="008A336E">
        <w:tblPrEx>
          <w:jc w:val="center"/>
        </w:tblPrEx>
        <w:trPr>
          <w:jc w:val="center"/>
        </w:trPr>
        <w:tc>
          <w:tcPr>
            <w:tcW w:w="2392" w:type="dxa"/>
            <w:vAlign w:val="center"/>
          </w:tcPr>
          <w:p w14:paraId="15E6B91A" w14:textId="7FE6A4C3" w:rsidR="00AE4600" w:rsidRDefault="003A759C" w:rsidP="00AE4600">
            <w:pPr>
              <w:ind w:firstLine="0"/>
              <w:rPr>
                <w:ins w:id="266" w:author="Pablo Ezequiel Britos Silveiro" w:date="2024-07-04T10:59:00Z"/>
                <w:b/>
                <w:bCs/>
              </w:rPr>
            </w:pPr>
            <w:r>
              <w:rPr>
                <w:b/>
                <w:bCs/>
              </w:rPr>
              <w:t>fecha_alta</w:t>
            </w:r>
          </w:p>
          <w:p w14:paraId="288FEDD3" w14:textId="4EDDC99F" w:rsidR="00AE4600" w:rsidRPr="00C034F5" w:rsidRDefault="00AE4600" w:rsidP="00AE4600">
            <w:pPr>
              <w:ind w:firstLine="0"/>
              <w:rPr>
                <w:b/>
                <w:bCs/>
              </w:rPr>
            </w:pPr>
          </w:p>
        </w:tc>
        <w:tc>
          <w:tcPr>
            <w:tcW w:w="2127" w:type="dxa"/>
            <w:vAlign w:val="center"/>
          </w:tcPr>
          <w:p w14:paraId="34A39055" w14:textId="47B521C7" w:rsidR="00AE4600" w:rsidRPr="0012628A" w:rsidRDefault="00AE4600" w:rsidP="00AE4600">
            <w:pPr>
              <w:ind w:firstLine="0"/>
            </w:pPr>
            <w:r>
              <w:t>TIMESTAMP</w:t>
            </w:r>
          </w:p>
        </w:tc>
        <w:tc>
          <w:tcPr>
            <w:tcW w:w="1862" w:type="dxa"/>
          </w:tcPr>
          <w:p w14:paraId="01E4D274" w14:textId="70A73D07" w:rsidR="00AE4600" w:rsidRDefault="00856CF6" w:rsidP="00AE4600">
            <w:pPr>
              <w:ind w:firstLine="0"/>
            </w:pPr>
            <w:r>
              <w:t xml:space="preserve">Fecha </w:t>
            </w:r>
            <w:r w:rsidR="00284D68">
              <w:t>que muestra cuando se dio de alta el control.</w:t>
            </w:r>
          </w:p>
        </w:tc>
        <w:tc>
          <w:tcPr>
            <w:tcW w:w="2635" w:type="dxa"/>
            <w:vAlign w:val="center"/>
          </w:tcPr>
          <w:p w14:paraId="426A6580" w14:textId="14CCE9C4" w:rsidR="00AE4600" w:rsidRPr="0012628A" w:rsidRDefault="00AE4600" w:rsidP="00AE4600">
            <w:pPr>
              <w:ind w:firstLine="0"/>
            </w:pPr>
            <w:r>
              <w:t>2022-11-01 12:00:00:0000</w:t>
            </w:r>
          </w:p>
        </w:tc>
      </w:tr>
      <w:tr w:rsidR="00C771CD" w14:paraId="48308DF2" w14:textId="77777777" w:rsidTr="008A336E">
        <w:tblPrEx>
          <w:jc w:val="center"/>
        </w:tblPrEx>
        <w:trPr>
          <w:jc w:val="center"/>
        </w:trPr>
        <w:tc>
          <w:tcPr>
            <w:tcW w:w="2392" w:type="dxa"/>
            <w:vAlign w:val="center"/>
          </w:tcPr>
          <w:p w14:paraId="01894DF4" w14:textId="500DB367" w:rsidR="00AE4600" w:rsidRPr="00AB6EAB" w:rsidRDefault="00D31B0C" w:rsidP="00AE4600">
            <w:pPr>
              <w:ind w:firstLine="0"/>
              <w:rPr>
                <w:b/>
                <w:bCs/>
              </w:rPr>
            </w:pPr>
            <w:r>
              <w:rPr>
                <w:b/>
                <w:bCs/>
              </w:rPr>
              <w:t>f</w:t>
            </w:r>
            <w:r w:rsidR="00AE4600">
              <w:rPr>
                <w:b/>
                <w:bCs/>
              </w:rPr>
              <w:t>echa_fin</w:t>
            </w:r>
          </w:p>
        </w:tc>
        <w:tc>
          <w:tcPr>
            <w:tcW w:w="2127" w:type="dxa"/>
            <w:vAlign w:val="center"/>
          </w:tcPr>
          <w:p w14:paraId="0B803E78" w14:textId="4052F41A" w:rsidR="00AE4600" w:rsidRDefault="00AE4600" w:rsidP="00AE4600">
            <w:pPr>
              <w:ind w:firstLine="0"/>
            </w:pPr>
            <w:r>
              <w:t>TIMESTAMP</w:t>
            </w:r>
          </w:p>
        </w:tc>
        <w:tc>
          <w:tcPr>
            <w:tcW w:w="1862" w:type="dxa"/>
          </w:tcPr>
          <w:p w14:paraId="51E9373E" w14:textId="0A37F2F4" w:rsidR="00AE4600" w:rsidRDefault="00284D68" w:rsidP="00AE4600">
            <w:pPr>
              <w:ind w:firstLine="0"/>
            </w:pPr>
            <w:r>
              <w:t>Fecha que muestra cuando se d</w:t>
            </w:r>
            <w:r w:rsidR="00D26A54">
              <w:t>a</w:t>
            </w:r>
            <w:r>
              <w:t xml:space="preserve"> de </w:t>
            </w:r>
            <w:r w:rsidR="00D26A54">
              <w:t>baja</w:t>
            </w:r>
            <w:r>
              <w:t xml:space="preserve"> el control</w:t>
            </w:r>
            <w:r w:rsidR="00D26A54">
              <w:t>.</w:t>
            </w:r>
          </w:p>
        </w:tc>
        <w:tc>
          <w:tcPr>
            <w:tcW w:w="2635" w:type="dxa"/>
            <w:vAlign w:val="center"/>
          </w:tcPr>
          <w:p w14:paraId="7AF92CF5" w14:textId="0FA27559" w:rsidR="00AE4600" w:rsidRDefault="00AE4600" w:rsidP="00AE4600">
            <w:pPr>
              <w:ind w:firstLine="0"/>
            </w:pPr>
            <w:r>
              <w:t>9999-12-31 23:59:59:9999</w:t>
            </w:r>
          </w:p>
        </w:tc>
      </w:tr>
      <w:tr w:rsidR="00C771CD" w14:paraId="16932E79" w14:textId="77777777" w:rsidTr="008A336E">
        <w:tblPrEx>
          <w:jc w:val="center"/>
        </w:tblPrEx>
        <w:trPr>
          <w:jc w:val="center"/>
        </w:trPr>
        <w:tc>
          <w:tcPr>
            <w:tcW w:w="2392" w:type="dxa"/>
            <w:vAlign w:val="center"/>
          </w:tcPr>
          <w:p w14:paraId="74A702CE" w14:textId="37085553" w:rsidR="00AE4600" w:rsidRPr="00AB6EAB" w:rsidRDefault="00D31B0C" w:rsidP="00AE4600">
            <w:pPr>
              <w:ind w:firstLine="0"/>
              <w:rPr>
                <w:b/>
                <w:bCs/>
              </w:rPr>
            </w:pPr>
            <w:r>
              <w:rPr>
                <w:b/>
                <w:bCs/>
              </w:rPr>
              <w:t>f</w:t>
            </w:r>
            <w:r w:rsidR="00AE4600">
              <w:rPr>
                <w:b/>
                <w:bCs/>
              </w:rPr>
              <w:t>echa_ini</w:t>
            </w:r>
          </w:p>
        </w:tc>
        <w:tc>
          <w:tcPr>
            <w:tcW w:w="2127" w:type="dxa"/>
            <w:vAlign w:val="center"/>
          </w:tcPr>
          <w:p w14:paraId="462393DE" w14:textId="21EA0421" w:rsidR="00AE4600" w:rsidRDefault="00AE4600" w:rsidP="00AE4600">
            <w:pPr>
              <w:ind w:firstLine="0"/>
            </w:pPr>
            <w:r>
              <w:t>TIMESTAMP</w:t>
            </w:r>
          </w:p>
        </w:tc>
        <w:tc>
          <w:tcPr>
            <w:tcW w:w="1862" w:type="dxa"/>
          </w:tcPr>
          <w:p w14:paraId="5DEC8F60" w14:textId="5F871DF3" w:rsidR="00AE4600" w:rsidRDefault="0046002B" w:rsidP="00AE4600">
            <w:pPr>
              <w:ind w:firstLine="0"/>
            </w:pPr>
            <w:r>
              <w:t xml:space="preserve">Fecha </w:t>
            </w:r>
            <w:r>
              <w:t>de inicio</w:t>
            </w:r>
            <w:r>
              <w:t xml:space="preserve"> el control.</w:t>
            </w:r>
          </w:p>
        </w:tc>
        <w:tc>
          <w:tcPr>
            <w:tcW w:w="2635" w:type="dxa"/>
            <w:vAlign w:val="center"/>
          </w:tcPr>
          <w:p w14:paraId="57454D03" w14:textId="12E89E4E" w:rsidR="00AE4600" w:rsidRDefault="00AE4600" w:rsidP="00AE4600">
            <w:pPr>
              <w:ind w:firstLine="0"/>
            </w:pPr>
            <w:r>
              <w:t>2020-01-01 12:00:00:0000</w:t>
            </w:r>
          </w:p>
        </w:tc>
      </w:tr>
      <w:tr w:rsidR="00313AB5" w14:paraId="1FF26C1A" w14:textId="77777777" w:rsidTr="008A336E">
        <w:tblPrEx>
          <w:jc w:val="center"/>
        </w:tblPrEx>
        <w:trPr>
          <w:jc w:val="center"/>
        </w:trPr>
        <w:tc>
          <w:tcPr>
            <w:tcW w:w="2392" w:type="dxa"/>
            <w:vAlign w:val="center"/>
          </w:tcPr>
          <w:p w14:paraId="786C3EDF" w14:textId="3BE516DA" w:rsidR="006A64EC" w:rsidRDefault="00D31B0C" w:rsidP="006A64EC">
            <w:pPr>
              <w:ind w:firstLine="0"/>
              <w:rPr>
                <w:b/>
                <w:bCs/>
              </w:rPr>
            </w:pPr>
            <w:r>
              <w:rPr>
                <w:b/>
                <w:bCs/>
                <w:color w:val="000000"/>
              </w:rPr>
              <w:t>i</w:t>
            </w:r>
            <w:r w:rsidR="006A64EC">
              <w:rPr>
                <w:b/>
                <w:bCs/>
                <w:color w:val="000000"/>
              </w:rPr>
              <w:t xml:space="preserve">nd_distinct </w:t>
            </w:r>
          </w:p>
        </w:tc>
        <w:tc>
          <w:tcPr>
            <w:tcW w:w="2127" w:type="dxa"/>
            <w:vAlign w:val="center"/>
          </w:tcPr>
          <w:p w14:paraId="6BB4E2AD" w14:textId="5E5ECE4B" w:rsidR="006A64EC" w:rsidRDefault="006A64EC" w:rsidP="006A64EC">
            <w:pPr>
              <w:ind w:firstLine="0"/>
            </w:pPr>
            <w:r>
              <w:t>BYTE</w:t>
            </w:r>
          </w:p>
        </w:tc>
        <w:tc>
          <w:tcPr>
            <w:tcW w:w="1862" w:type="dxa"/>
          </w:tcPr>
          <w:p w14:paraId="1568F5D2" w14:textId="484F7ACE" w:rsidR="006A64EC" w:rsidRDefault="008F076C" w:rsidP="006A64EC">
            <w:pPr>
              <w:ind w:firstLine="0"/>
            </w:pPr>
            <w:r>
              <w:rPr>
                <w:color w:val="000000"/>
              </w:rPr>
              <w:t xml:space="preserve">Si se requiere </w:t>
            </w:r>
            <w:r w:rsidR="006A64EC">
              <w:rPr>
                <w:color w:val="000000"/>
              </w:rPr>
              <w:t>hacer un distinct de los datos</w:t>
            </w:r>
            <w:r w:rsidR="00272006">
              <w:rPr>
                <w:color w:val="000000"/>
              </w:rPr>
              <w:t>.</w:t>
            </w:r>
          </w:p>
        </w:tc>
        <w:tc>
          <w:tcPr>
            <w:tcW w:w="2635" w:type="dxa"/>
            <w:vAlign w:val="center"/>
          </w:tcPr>
          <w:p w14:paraId="76AB2D36" w14:textId="4F1C3DFD" w:rsidR="006A64EC" w:rsidRDefault="006A64EC" w:rsidP="006A64EC">
            <w:pPr>
              <w:ind w:firstLine="0"/>
            </w:pPr>
            <w:r>
              <w:t>True, False</w:t>
            </w:r>
          </w:p>
        </w:tc>
      </w:tr>
      <w:tr w:rsidR="00313AB5" w14:paraId="7A9A458E" w14:textId="77777777" w:rsidTr="008A336E">
        <w:tblPrEx>
          <w:jc w:val="center"/>
        </w:tblPrEx>
        <w:trPr>
          <w:jc w:val="center"/>
        </w:trPr>
        <w:tc>
          <w:tcPr>
            <w:tcW w:w="2392" w:type="dxa"/>
            <w:vAlign w:val="center"/>
          </w:tcPr>
          <w:p w14:paraId="5819BEBC" w14:textId="3A0B3C6D" w:rsidR="00D31B0C" w:rsidRDefault="00D31B0C" w:rsidP="00D31B0C">
            <w:pPr>
              <w:ind w:firstLine="0"/>
              <w:rPr>
                <w:b/>
                <w:bCs/>
                <w:color w:val="000000"/>
              </w:rPr>
            </w:pPr>
            <w:r>
              <w:rPr>
                <w:color w:val="000000"/>
              </w:rPr>
              <w:t>ind_filtro</w:t>
            </w:r>
          </w:p>
        </w:tc>
        <w:tc>
          <w:tcPr>
            <w:tcW w:w="2127" w:type="dxa"/>
            <w:vAlign w:val="center"/>
          </w:tcPr>
          <w:p w14:paraId="6EB7083D" w14:textId="7274CB91" w:rsidR="00D31B0C" w:rsidRDefault="00D31B0C" w:rsidP="00D31B0C">
            <w:pPr>
              <w:ind w:firstLine="0"/>
            </w:pPr>
            <w:r>
              <w:rPr>
                <w:color w:val="000000"/>
              </w:rPr>
              <w:t>BYTE</w:t>
            </w:r>
          </w:p>
        </w:tc>
        <w:tc>
          <w:tcPr>
            <w:tcW w:w="1862" w:type="dxa"/>
          </w:tcPr>
          <w:p w14:paraId="7EC3F31C" w14:textId="7EACC3F2" w:rsidR="00D31B0C" w:rsidRDefault="00D31B0C" w:rsidP="00D31B0C">
            <w:pPr>
              <w:ind w:firstLine="0"/>
              <w:rPr>
                <w:color w:val="000000"/>
              </w:rPr>
            </w:pPr>
            <w:r>
              <w:t xml:space="preserve">Si se requiere </w:t>
            </w:r>
            <w:r w:rsidR="00272006">
              <w:t xml:space="preserve">calcular el consuma de la prueba. </w:t>
            </w:r>
          </w:p>
        </w:tc>
        <w:tc>
          <w:tcPr>
            <w:tcW w:w="2635" w:type="dxa"/>
            <w:vAlign w:val="center"/>
          </w:tcPr>
          <w:p w14:paraId="3E526931" w14:textId="27CFE2F5" w:rsidR="00D31B0C" w:rsidRDefault="00D31B0C" w:rsidP="00D31B0C">
            <w:pPr>
              <w:ind w:firstLine="0"/>
            </w:pPr>
            <w:r>
              <w:t>True, False</w:t>
            </w:r>
          </w:p>
        </w:tc>
      </w:tr>
      <w:tr w:rsidR="00313AB5" w14:paraId="794EECE2" w14:textId="77777777" w:rsidTr="008A336E">
        <w:tblPrEx>
          <w:jc w:val="center"/>
        </w:tblPrEx>
        <w:trPr>
          <w:jc w:val="center"/>
        </w:trPr>
        <w:tc>
          <w:tcPr>
            <w:tcW w:w="2392" w:type="dxa"/>
            <w:vAlign w:val="center"/>
          </w:tcPr>
          <w:p w14:paraId="3762F4F3" w14:textId="0ACEB844" w:rsidR="00057FFA" w:rsidRDefault="00057FFA" w:rsidP="00057FFA">
            <w:pPr>
              <w:ind w:firstLine="0"/>
              <w:rPr>
                <w:b/>
                <w:bCs/>
                <w:color w:val="000000"/>
              </w:rPr>
            </w:pPr>
            <w:r>
              <w:rPr>
                <w:color w:val="000000"/>
              </w:rPr>
              <w:lastRenderedPageBreak/>
              <w:t>ind_groupby</w:t>
            </w:r>
          </w:p>
        </w:tc>
        <w:tc>
          <w:tcPr>
            <w:tcW w:w="2127" w:type="dxa"/>
            <w:vAlign w:val="center"/>
          </w:tcPr>
          <w:p w14:paraId="6A5BE56B" w14:textId="3BF20C63" w:rsidR="00057FFA" w:rsidRDefault="00057FFA" w:rsidP="00057FFA">
            <w:pPr>
              <w:ind w:firstLine="0"/>
            </w:pPr>
            <w:r>
              <w:rPr>
                <w:color w:val="000000"/>
              </w:rPr>
              <w:t>BYTE</w:t>
            </w:r>
          </w:p>
        </w:tc>
        <w:tc>
          <w:tcPr>
            <w:tcW w:w="1862" w:type="dxa"/>
          </w:tcPr>
          <w:p w14:paraId="627D1D39" w14:textId="5E241FB3" w:rsidR="00057FFA" w:rsidRDefault="008F076C" w:rsidP="00057FFA">
            <w:pPr>
              <w:ind w:firstLine="0"/>
              <w:rPr>
                <w:color w:val="000000"/>
              </w:rPr>
            </w:pPr>
            <w:r>
              <w:rPr>
                <w:color w:val="000000"/>
              </w:rPr>
              <w:t xml:space="preserve">Si se requiere </w:t>
            </w:r>
            <w:r w:rsidR="00B405E6">
              <w:rPr>
                <w:color w:val="000000"/>
              </w:rPr>
              <w:t xml:space="preserve">hacer una </w:t>
            </w:r>
            <w:r w:rsidR="00556D5A">
              <w:rPr>
                <w:color w:val="000000"/>
              </w:rPr>
              <w:t>a</w:t>
            </w:r>
            <w:r w:rsidR="00B405E6">
              <w:rPr>
                <w:color w:val="000000"/>
              </w:rPr>
              <w:t>grupación de</w:t>
            </w:r>
            <w:r>
              <w:rPr>
                <w:color w:val="000000"/>
              </w:rPr>
              <w:t xml:space="preserve"> </w:t>
            </w:r>
            <w:r w:rsidR="00B02865">
              <w:rPr>
                <w:color w:val="000000"/>
              </w:rPr>
              <w:t>los datos</w:t>
            </w:r>
          </w:p>
        </w:tc>
        <w:tc>
          <w:tcPr>
            <w:tcW w:w="2635" w:type="dxa"/>
            <w:vAlign w:val="center"/>
          </w:tcPr>
          <w:p w14:paraId="74D70E5D" w14:textId="4FD2073C" w:rsidR="00057FFA" w:rsidRDefault="00057FFA" w:rsidP="00057FFA">
            <w:pPr>
              <w:ind w:firstLine="0"/>
            </w:pPr>
            <w:r>
              <w:t>True, False</w:t>
            </w:r>
          </w:p>
        </w:tc>
      </w:tr>
      <w:tr w:rsidR="00313AB5" w14:paraId="2E1730FD" w14:textId="77777777" w:rsidTr="008A336E">
        <w:tblPrEx>
          <w:jc w:val="center"/>
        </w:tblPrEx>
        <w:trPr>
          <w:jc w:val="center"/>
        </w:trPr>
        <w:tc>
          <w:tcPr>
            <w:tcW w:w="2392" w:type="dxa"/>
            <w:vAlign w:val="center"/>
          </w:tcPr>
          <w:p w14:paraId="667DD1F6" w14:textId="09A376F2" w:rsidR="00F14BE9" w:rsidRDefault="00B02865" w:rsidP="00F14BE9">
            <w:pPr>
              <w:ind w:firstLine="0"/>
              <w:rPr>
                <w:color w:val="000000"/>
              </w:rPr>
            </w:pPr>
            <w:r>
              <w:rPr>
                <w:color w:val="000000"/>
              </w:rPr>
              <w:t>i</w:t>
            </w:r>
            <w:r w:rsidR="00F14BE9">
              <w:rPr>
                <w:color w:val="000000"/>
              </w:rPr>
              <w:t>nd</w:t>
            </w:r>
            <w:r w:rsidR="00EA34EF">
              <w:rPr>
                <w:color w:val="000000"/>
              </w:rPr>
              <w:t>_j</w:t>
            </w:r>
            <w:r w:rsidR="00F14BE9">
              <w:rPr>
                <w:color w:val="000000"/>
              </w:rPr>
              <w:t>oin</w:t>
            </w:r>
          </w:p>
        </w:tc>
        <w:tc>
          <w:tcPr>
            <w:tcW w:w="2127" w:type="dxa"/>
            <w:vAlign w:val="center"/>
          </w:tcPr>
          <w:p w14:paraId="03ECB31F" w14:textId="0450FFF6" w:rsidR="00F14BE9" w:rsidRDefault="00F14BE9" w:rsidP="00F14BE9">
            <w:pPr>
              <w:ind w:firstLine="0"/>
              <w:rPr>
                <w:color w:val="000000"/>
              </w:rPr>
            </w:pPr>
            <w:r>
              <w:rPr>
                <w:color w:val="000000"/>
              </w:rPr>
              <w:t>BYTE</w:t>
            </w:r>
          </w:p>
        </w:tc>
        <w:tc>
          <w:tcPr>
            <w:tcW w:w="1862" w:type="dxa"/>
          </w:tcPr>
          <w:p w14:paraId="2AA05D31" w14:textId="44E60B62" w:rsidR="00F14BE9" w:rsidRDefault="00B02865" w:rsidP="00F14BE9">
            <w:pPr>
              <w:ind w:firstLine="0"/>
              <w:rPr>
                <w:color w:val="000000"/>
              </w:rPr>
            </w:pPr>
            <w:r>
              <w:rPr>
                <w:color w:val="000000"/>
              </w:rPr>
              <w:t>Si se requiere hacer un cruce con otras tablas</w:t>
            </w:r>
            <w:r w:rsidR="00272006">
              <w:rPr>
                <w:color w:val="000000"/>
              </w:rPr>
              <w:t>.</w:t>
            </w:r>
          </w:p>
        </w:tc>
        <w:tc>
          <w:tcPr>
            <w:tcW w:w="2635" w:type="dxa"/>
            <w:vAlign w:val="center"/>
          </w:tcPr>
          <w:p w14:paraId="6523EBBA" w14:textId="275A42FE" w:rsidR="00F14BE9" w:rsidRDefault="00F14BE9" w:rsidP="00F14BE9">
            <w:pPr>
              <w:ind w:firstLine="0"/>
            </w:pPr>
            <w:r>
              <w:t>True, False</w:t>
            </w:r>
          </w:p>
        </w:tc>
      </w:tr>
      <w:tr w:rsidR="00313AB5" w14:paraId="05038608" w14:textId="77777777" w:rsidTr="008A336E">
        <w:tblPrEx>
          <w:jc w:val="center"/>
        </w:tblPrEx>
        <w:trPr>
          <w:jc w:val="center"/>
        </w:trPr>
        <w:tc>
          <w:tcPr>
            <w:tcW w:w="2392" w:type="dxa"/>
            <w:vAlign w:val="center"/>
          </w:tcPr>
          <w:p w14:paraId="07773EB1" w14:textId="4CD84D9E" w:rsidR="00F14BE9" w:rsidRDefault="00EA34EF" w:rsidP="00F14BE9">
            <w:pPr>
              <w:ind w:firstLine="0"/>
              <w:rPr>
                <w:b/>
                <w:bCs/>
                <w:color w:val="000000"/>
              </w:rPr>
            </w:pPr>
            <w:r>
              <w:rPr>
                <w:color w:val="000000"/>
              </w:rPr>
              <w:t>i</w:t>
            </w:r>
            <w:r w:rsidR="00F14BE9">
              <w:rPr>
                <w:color w:val="000000"/>
              </w:rPr>
              <w:t>nd_perimetro</w:t>
            </w:r>
          </w:p>
        </w:tc>
        <w:tc>
          <w:tcPr>
            <w:tcW w:w="2127" w:type="dxa"/>
            <w:vAlign w:val="center"/>
          </w:tcPr>
          <w:p w14:paraId="04ACC6F9" w14:textId="2261AC4A" w:rsidR="00F14BE9" w:rsidRDefault="00F14BE9" w:rsidP="00F14BE9">
            <w:pPr>
              <w:ind w:firstLine="0"/>
            </w:pPr>
            <w:r>
              <w:rPr>
                <w:color w:val="000000"/>
              </w:rPr>
              <w:t>BYTE</w:t>
            </w:r>
          </w:p>
        </w:tc>
        <w:tc>
          <w:tcPr>
            <w:tcW w:w="1862" w:type="dxa"/>
          </w:tcPr>
          <w:p w14:paraId="7359FA8C" w14:textId="4B3528E7" w:rsidR="00F14BE9" w:rsidRDefault="00F14BE9" w:rsidP="00F14BE9">
            <w:pPr>
              <w:ind w:firstLine="0"/>
              <w:rPr>
                <w:color w:val="000000"/>
              </w:rPr>
            </w:pPr>
            <w:r>
              <w:t>Si se requiere perímetro previo</w:t>
            </w:r>
            <w:r w:rsidR="00272006">
              <w:t>.</w:t>
            </w:r>
          </w:p>
        </w:tc>
        <w:tc>
          <w:tcPr>
            <w:tcW w:w="2635" w:type="dxa"/>
            <w:vAlign w:val="center"/>
          </w:tcPr>
          <w:p w14:paraId="5DEDC09F" w14:textId="69FC825E" w:rsidR="00F14BE9" w:rsidRDefault="00F14BE9" w:rsidP="00F14BE9">
            <w:pPr>
              <w:ind w:firstLine="0"/>
            </w:pPr>
            <w:r>
              <w:t>True, False</w:t>
            </w:r>
          </w:p>
        </w:tc>
      </w:tr>
      <w:tr w:rsidR="00313AB5" w14:paraId="4778F2E7" w14:textId="77777777" w:rsidTr="008A336E">
        <w:tblPrEx>
          <w:jc w:val="center"/>
        </w:tblPrEx>
        <w:trPr>
          <w:jc w:val="center"/>
        </w:trPr>
        <w:tc>
          <w:tcPr>
            <w:tcW w:w="2392" w:type="dxa"/>
            <w:vAlign w:val="center"/>
          </w:tcPr>
          <w:p w14:paraId="73C20E8A" w14:textId="7AD5FAF7" w:rsidR="00F14BE9" w:rsidRDefault="00EC4403" w:rsidP="00F14BE9">
            <w:pPr>
              <w:ind w:firstLine="0"/>
              <w:rPr>
                <w:b/>
                <w:bCs/>
                <w:color w:val="000000"/>
              </w:rPr>
            </w:pPr>
            <w:r>
              <w:rPr>
                <w:color w:val="000000"/>
              </w:rPr>
              <w:t>i</w:t>
            </w:r>
            <w:r w:rsidR="00F14BE9">
              <w:rPr>
                <w:color w:val="000000"/>
              </w:rPr>
              <w:t>nd</w:t>
            </w:r>
            <w:r w:rsidR="00B02865">
              <w:rPr>
                <w:color w:val="000000"/>
              </w:rPr>
              <w:t>_t</w:t>
            </w:r>
            <w:r w:rsidR="00F14BE9">
              <w:rPr>
                <w:color w:val="000000"/>
              </w:rPr>
              <w:t>abla</w:t>
            </w:r>
            <w:r w:rsidR="00B02865">
              <w:rPr>
                <w:color w:val="000000"/>
              </w:rPr>
              <w:t>_lkp</w:t>
            </w:r>
          </w:p>
        </w:tc>
        <w:tc>
          <w:tcPr>
            <w:tcW w:w="2127" w:type="dxa"/>
            <w:vAlign w:val="center"/>
          </w:tcPr>
          <w:p w14:paraId="76B4AD54" w14:textId="0ECBE20C" w:rsidR="00F14BE9" w:rsidRDefault="00F14BE9" w:rsidP="00F14BE9">
            <w:pPr>
              <w:ind w:firstLine="0"/>
            </w:pPr>
            <w:r>
              <w:rPr>
                <w:color w:val="000000"/>
              </w:rPr>
              <w:t>BYTE</w:t>
            </w:r>
          </w:p>
        </w:tc>
        <w:tc>
          <w:tcPr>
            <w:tcW w:w="1862" w:type="dxa"/>
          </w:tcPr>
          <w:p w14:paraId="0C6A709F" w14:textId="516F0CF2" w:rsidR="00F14BE9" w:rsidRDefault="00F14BE9" w:rsidP="00F14BE9">
            <w:pPr>
              <w:ind w:firstLine="0"/>
              <w:rPr>
                <w:color w:val="000000"/>
              </w:rPr>
            </w:pPr>
            <w:r>
              <w:t xml:space="preserve">Si la realización de la prueba de calidad </w:t>
            </w:r>
            <w:r w:rsidR="00B02865">
              <w:t>n</w:t>
            </w:r>
            <w:r>
              <w:t>ecesita 1 o más tablas join</w:t>
            </w:r>
            <w:r w:rsidR="00272006">
              <w:t>.</w:t>
            </w:r>
          </w:p>
        </w:tc>
        <w:tc>
          <w:tcPr>
            <w:tcW w:w="2635" w:type="dxa"/>
            <w:vAlign w:val="center"/>
          </w:tcPr>
          <w:p w14:paraId="6A6F3609" w14:textId="56454EEA" w:rsidR="00F14BE9" w:rsidRDefault="00F14BE9" w:rsidP="00F14BE9">
            <w:pPr>
              <w:ind w:firstLine="0"/>
            </w:pPr>
            <w:r>
              <w:t>True, False</w:t>
            </w:r>
          </w:p>
        </w:tc>
      </w:tr>
      <w:tr w:rsidR="00313AB5" w14:paraId="4D8E22CD" w14:textId="77777777" w:rsidTr="008A336E">
        <w:tblPrEx>
          <w:jc w:val="center"/>
        </w:tblPrEx>
        <w:trPr>
          <w:jc w:val="center"/>
        </w:trPr>
        <w:tc>
          <w:tcPr>
            <w:tcW w:w="2392" w:type="dxa"/>
            <w:vAlign w:val="center"/>
          </w:tcPr>
          <w:p w14:paraId="4ABCA746" w14:textId="06F8736D" w:rsidR="00B02865" w:rsidRDefault="00E3660D" w:rsidP="00B02865">
            <w:pPr>
              <w:ind w:firstLine="0"/>
              <w:rPr>
                <w:b/>
                <w:bCs/>
                <w:color w:val="000000"/>
              </w:rPr>
            </w:pPr>
            <w:r>
              <w:rPr>
                <w:color w:val="000000"/>
              </w:rPr>
              <w:t>u</w:t>
            </w:r>
            <w:r w:rsidR="00B02865">
              <w:rPr>
                <w:color w:val="000000"/>
              </w:rPr>
              <w:t>suario_mod</w:t>
            </w:r>
          </w:p>
        </w:tc>
        <w:tc>
          <w:tcPr>
            <w:tcW w:w="2127" w:type="dxa"/>
            <w:vAlign w:val="center"/>
          </w:tcPr>
          <w:p w14:paraId="426A03B1" w14:textId="53B7C542" w:rsidR="00B02865" w:rsidRDefault="00B02865" w:rsidP="00B02865">
            <w:pPr>
              <w:ind w:firstLine="0"/>
            </w:pPr>
            <w:r>
              <w:rPr>
                <w:color w:val="000000"/>
              </w:rPr>
              <w:t>STRING</w:t>
            </w:r>
          </w:p>
        </w:tc>
        <w:tc>
          <w:tcPr>
            <w:tcW w:w="1862" w:type="dxa"/>
          </w:tcPr>
          <w:p w14:paraId="781C8047" w14:textId="4C17514A" w:rsidR="00B02865" w:rsidRDefault="00B02865" w:rsidP="00B02865">
            <w:pPr>
              <w:ind w:firstLine="0"/>
              <w:rPr>
                <w:color w:val="000000"/>
              </w:rPr>
            </w:pPr>
            <w:r>
              <w:t>Usuario que ha creado/modificado control</w:t>
            </w:r>
          </w:p>
        </w:tc>
        <w:tc>
          <w:tcPr>
            <w:tcW w:w="2635" w:type="dxa"/>
            <w:vAlign w:val="center"/>
          </w:tcPr>
          <w:p w14:paraId="787221F8" w14:textId="6585BD60" w:rsidR="00B02865" w:rsidRDefault="00272006" w:rsidP="00B02865">
            <w:pPr>
              <w:ind w:firstLine="0"/>
            </w:pPr>
            <w:r>
              <w:t>‘</w:t>
            </w:r>
            <w:r w:rsidR="00B02865">
              <w:t>SISTEMA</w:t>
            </w:r>
            <w:r>
              <w:t>’</w:t>
            </w:r>
          </w:p>
        </w:tc>
      </w:tr>
      <w:tr w:rsidR="00313AB5" w14:paraId="543DB21D" w14:textId="77777777" w:rsidTr="008A336E">
        <w:tblPrEx>
          <w:jc w:val="center"/>
        </w:tblPrEx>
        <w:trPr>
          <w:jc w:val="center"/>
        </w:trPr>
        <w:tc>
          <w:tcPr>
            <w:tcW w:w="2392" w:type="dxa"/>
            <w:vAlign w:val="center"/>
          </w:tcPr>
          <w:p w14:paraId="2BFA6C83" w14:textId="732E2CF6" w:rsidR="004E62BF" w:rsidRDefault="00E3660D" w:rsidP="004E62BF">
            <w:pPr>
              <w:ind w:firstLine="0"/>
              <w:rPr>
                <w:b/>
                <w:bCs/>
                <w:color w:val="000000"/>
              </w:rPr>
            </w:pPr>
            <w:r>
              <w:rPr>
                <w:color w:val="000000"/>
              </w:rPr>
              <w:t>i</w:t>
            </w:r>
            <w:r w:rsidR="004E62BF">
              <w:rPr>
                <w:color w:val="000000"/>
              </w:rPr>
              <w:t>d</w:t>
            </w:r>
            <w:r w:rsidR="005F0166">
              <w:rPr>
                <w:color w:val="000000"/>
              </w:rPr>
              <w:t>_</w:t>
            </w:r>
            <w:r w:rsidR="004E62BF">
              <w:rPr>
                <w:color w:val="000000"/>
              </w:rPr>
              <w:t>categoria</w:t>
            </w:r>
          </w:p>
        </w:tc>
        <w:tc>
          <w:tcPr>
            <w:tcW w:w="2127" w:type="dxa"/>
          </w:tcPr>
          <w:p w14:paraId="4121A632" w14:textId="637E1B70" w:rsidR="004E62BF" w:rsidRDefault="004E62BF" w:rsidP="004E62BF">
            <w:pPr>
              <w:ind w:firstLine="0"/>
            </w:pPr>
            <w:r w:rsidRPr="00AF67C5">
              <w:rPr>
                <w:color w:val="000000"/>
              </w:rPr>
              <w:t>STRING</w:t>
            </w:r>
          </w:p>
        </w:tc>
        <w:tc>
          <w:tcPr>
            <w:tcW w:w="1862" w:type="dxa"/>
          </w:tcPr>
          <w:p w14:paraId="42F1A661" w14:textId="6B1899DE" w:rsidR="004E62BF" w:rsidRDefault="00EC4403" w:rsidP="004E62BF">
            <w:pPr>
              <w:ind w:firstLine="0"/>
              <w:rPr>
                <w:color w:val="000000"/>
              </w:rPr>
            </w:pPr>
            <w:r>
              <w:rPr>
                <w:color w:val="000000"/>
              </w:rPr>
              <w:t>Identificador de la categoría de la prueba</w:t>
            </w:r>
            <w:r w:rsidR="006C0AC2">
              <w:rPr>
                <w:color w:val="000000"/>
              </w:rPr>
              <w:t>.</w:t>
            </w:r>
          </w:p>
        </w:tc>
        <w:tc>
          <w:tcPr>
            <w:tcW w:w="2635" w:type="dxa"/>
            <w:vAlign w:val="center"/>
          </w:tcPr>
          <w:p w14:paraId="4B88A563" w14:textId="77EF933E" w:rsidR="004E62BF" w:rsidRDefault="004E62BF" w:rsidP="004E62BF">
            <w:pPr>
              <w:ind w:firstLine="0"/>
            </w:pPr>
            <w:r>
              <w:t>‘Contratos’, ‘Clientes’, ‘Garantías’, …</w:t>
            </w:r>
          </w:p>
        </w:tc>
      </w:tr>
      <w:tr w:rsidR="00313AB5" w14:paraId="765334CB" w14:textId="77777777" w:rsidTr="008A336E">
        <w:tblPrEx>
          <w:jc w:val="center"/>
        </w:tblPrEx>
        <w:trPr>
          <w:jc w:val="center"/>
        </w:trPr>
        <w:tc>
          <w:tcPr>
            <w:tcW w:w="2392" w:type="dxa"/>
            <w:vAlign w:val="center"/>
          </w:tcPr>
          <w:p w14:paraId="5405E7E1" w14:textId="461F06CE" w:rsidR="003D5D78" w:rsidRDefault="00E3660D" w:rsidP="003D5D78">
            <w:pPr>
              <w:ind w:firstLine="0"/>
              <w:rPr>
                <w:color w:val="000000"/>
              </w:rPr>
            </w:pPr>
            <w:r>
              <w:rPr>
                <w:color w:val="000000"/>
              </w:rPr>
              <w:t>i</w:t>
            </w:r>
            <w:r w:rsidR="003D5D78">
              <w:rPr>
                <w:color w:val="000000"/>
              </w:rPr>
              <w:t>d</w:t>
            </w:r>
            <w:r>
              <w:rPr>
                <w:color w:val="000000"/>
              </w:rPr>
              <w:t>_</w:t>
            </w:r>
            <w:r w:rsidR="003D5D78">
              <w:rPr>
                <w:color w:val="000000"/>
              </w:rPr>
              <w:t>estado</w:t>
            </w:r>
          </w:p>
        </w:tc>
        <w:tc>
          <w:tcPr>
            <w:tcW w:w="2127" w:type="dxa"/>
          </w:tcPr>
          <w:p w14:paraId="019D820D" w14:textId="07FBD5E5" w:rsidR="003D5D78" w:rsidRPr="00AF67C5" w:rsidRDefault="003D5D78" w:rsidP="003D5D78">
            <w:pPr>
              <w:ind w:firstLine="0"/>
              <w:rPr>
                <w:color w:val="000000"/>
              </w:rPr>
            </w:pPr>
            <w:r w:rsidRPr="00AF67C5">
              <w:rPr>
                <w:color w:val="000000"/>
              </w:rPr>
              <w:t>STRING</w:t>
            </w:r>
          </w:p>
        </w:tc>
        <w:tc>
          <w:tcPr>
            <w:tcW w:w="1862" w:type="dxa"/>
          </w:tcPr>
          <w:p w14:paraId="1292E200" w14:textId="457B7F19" w:rsidR="003D5D78" w:rsidRDefault="00A60F76" w:rsidP="003D5D78">
            <w:pPr>
              <w:ind w:firstLine="0"/>
              <w:rPr>
                <w:color w:val="000000"/>
              </w:rPr>
            </w:pPr>
            <w:r>
              <w:rPr>
                <w:color w:val="000000"/>
              </w:rPr>
              <w:t>Identificador</w:t>
            </w:r>
            <w:r w:rsidR="00475A7D">
              <w:rPr>
                <w:color w:val="000000"/>
              </w:rPr>
              <w:t xml:space="preserve"> del estado </w:t>
            </w:r>
            <w:r w:rsidR="006C0AC2">
              <w:rPr>
                <w:color w:val="000000"/>
              </w:rPr>
              <w:t>del control.</w:t>
            </w:r>
          </w:p>
        </w:tc>
        <w:tc>
          <w:tcPr>
            <w:tcW w:w="2635" w:type="dxa"/>
            <w:vAlign w:val="center"/>
          </w:tcPr>
          <w:p w14:paraId="27F4D319" w14:textId="6349745A" w:rsidR="003D5D78" w:rsidRDefault="003D5D78" w:rsidP="003D5D78">
            <w:pPr>
              <w:ind w:firstLine="0"/>
            </w:pPr>
            <w:r>
              <w:rPr>
                <w:color w:val="000000"/>
              </w:rPr>
              <w:t>‘Eliminada por criterio’, ‘Terminada’, ‘Se da de baja la prueba’, ‘En desarrollo’</w:t>
            </w:r>
          </w:p>
        </w:tc>
      </w:tr>
      <w:tr w:rsidR="00313AB5" w14:paraId="2D68F9FD" w14:textId="77777777" w:rsidTr="008A336E">
        <w:tblPrEx>
          <w:jc w:val="center"/>
        </w:tblPrEx>
        <w:trPr>
          <w:jc w:val="center"/>
        </w:trPr>
        <w:tc>
          <w:tcPr>
            <w:tcW w:w="2392" w:type="dxa"/>
            <w:vAlign w:val="center"/>
          </w:tcPr>
          <w:p w14:paraId="4A59DDCE" w14:textId="6F035EB6" w:rsidR="008E12F0" w:rsidRDefault="00E3660D" w:rsidP="008E12F0">
            <w:pPr>
              <w:ind w:firstLine="0"/>
              <w:rPr>
                <w:color w:val="000000"/>
              </w:rPr>
            </w:pPr>
            <w:r>
              <w:rPr>
                <w:color w:val="000000"/>
              </w:rPr>
              <w:t>i</w:t>
            </w:r>
            <w:r w:rsidR="008E12F0">
              <w:rPr>
                <w:color w:val="000000"/>
              </w:rPr>
              <w:t>d</w:t>
            </w:r>
            <w:r>
              <w:rPr>
                <w:color w:val="000000"/>
              </w:rPr>
              <w:t>_</w:t>
            </w:r>
            <w:r w:rsidR="008E12F0">
              <w:rPr>
                <w:color w:val="000000"/>
              </w:rPr>
              <w:t>finalidad</w:t>
            </w:r>
          </w:p>
        </w:tc>
        <w:tc>
          <w:tcPr>
            <w:tcW w:w="2127" w:type="dxa"/>
            <w:vAlign w:val="center"/>
          </w:tcPr>
          <w:p w14:paraId="749EF529" w14:textId="686B1F2A" w:rsidR="008E12F0" w:rsidRPr="00AF67C5" w:rsidRDefault="008E12F0" w:rsidP="008E12F0">
            <w:pPr>
              <w:ind w:firstLine="0"/>
              <w:rPr>
                <w:color w:val="000000"/>
              </w:rPr>
            </w:pPr>
            <w:r w:rsidRPr="0012628A">
              <w:rPr>
                <w:color w:val="000000"/>
              </w:rPr>
              <w:t>INT</w:t>
            </w:r>
          </w:p>
        </w:tc>
        <w:tc>
          <w:tcPr>
            <w:tcW w:w="1862" w:type="dxa"/>
          </w:tcPr>
          <w:p w14:paraId="1130111F" w14:textId="2DC7BEEB" w:rsidR="008E12F0" w:rsidRDefault="00A60F76" w:rsidP="008E12F0">
            <w:pPr>
              <w:ind w:firstLine="0"/>
              <w:rPr>
                <w:color w:val="000000"/>
              </w:rPr>
            </w:pPr>
            <w:r>
              <w:rPr>
                <w:color w:val="000000"/>
              </w:rPr>
              <w:t>Identificador</w:t>
            </w:r>
            <w:r w:rsidR="00475A7D">
              <w:rPr>
                <w:color w:val="000000"/>
              </w:rPr>
              <w:t xml:space="preserve"> de la finalidad de</w:t>
            </w:r>
            <w:r>
              <w:rPr>
                <w:color w:val="000000"/>
              </w:rPr>
              <w:t>l</w:t>
            </w:r>
            <w:r w:rsidR="00475A7D">
              <w:rPr>
                <w:color w:val="000000"/>
              </w:rPr>
              <w:t xml:space="preserve"> control</w:t>
            </w:r>
            <w:r w:rsidR="006C0AC2">
              <w:rPr>
                <w:color w:val="000000"/>
              </w:rPr>
              <w:t>.</w:t>
            </w:r>
          </w:p>
        </w:tc>
        <w:tc>
          <w:tcPr>
            <w:tcW w:w="2635" w:type="dxa"/>
            <w:vAlign w:val="center"/>
          </w:tcPr>
          <w:p w14:paraId="7C0D8309" w14:textId="06EC5C6A" w:rsidR="00A60F76" w:rsidRPr="00A60F76" w:rsidRDefault="00A60F76" w:rsidP="008E12F0">
            <w:pPr>
              <w:ind w:firstLine="0"/>
            </w:pPr>
            <w:r>
              <w:t>4</w:t>
            </w:r>
          </w:p>
        </w:tc>
      </w:tr>
      <w:tr w:rsidR="00313AB5" w14:paraId="35C4812D" w14:textId="77777777" w:rsidTr="008A336E">
        <w:tblPrEx>
          <w:jc w:val="center"/>
        </w:tblPrEx>
        <w:trPr>
          <w:jc w:val="center"/>
        </w:trPr>
        <w:tc>
          <w:tcPr>
            <w:tcW w:w="2392" w:type="dxa"/>
            <w:vAlign w:val="center"/>
          </w:tcPr>
          <w:p w14:paraId="7F1DA4C3" w14:textId="1DFA9EB2" w:rsidR="00405971" w:rsidRDefault="00E3660D" w:rsidP="00405971">
            <w:pPr>
              <w:ind w:firstLine="0"/>
              <w:rPr>
                <w:color w:val="000000"/>
              </w:rPr>
            </w:pPr>
            <w:r>
              <w:rPr>
                <w:color w:val="000000"/>
              </w:rPr>
              <w:t>i</w:t>
            </w:r>
            <w:r w:rsidR="00405971">
              <w:rPr>
                <w:color w:val="000000"/>
              </w:rPr>
              <w:t>d</w:t>
            </w:r>
            <w:r>
              <w:rPr>
                <w:color w:val="000000"/>
              </w:rPr>
              <w:t>_</w:t>
            </w:r>
            <w:r w:rsidR="00405971">
              <w:rPr>
                <w:color w:val="000000"/>
              </w:rPr>
              <w:t>iniciativa</w:t>
            </w:r>
          </w:p>
        </w:tc>
        <w:tc>
          <w:tcPr>
            <w:tcW w:w="2127" w:type="dxa"/>
          </w:tcPr>
          <w:p w14:paraId="2F46D9C8" w14:textId="03E642D4" w:rsidR="00405971" w:rsidRPr="0012628A" w:rsidRDefault="00405971" w:rsidP="00405971">
            <w:pPr>
              <w:ind w:firstLine="0"/>
              <w:rPr>
                <w:color w:val="000000"/>
              </w:rPr>
            </w:pPr>
            <w:r w:rsidRPr="00AF67C5">
              <w:rPr>
                <w:color w:val="000000"/>
              </w:rPr>
              <w:t>STRING</w:t>
            </w:r>
          </w:p>
        </w:tc>
        <w:tc>
          <w:tcPr>
            <w:tcW w:w="1862" w:type="dxa"/>
          </w:tcPr>
          <w:p w14:paraId="4C1D9AC2" w14:textId="58704896" w:rsidR="00405971" w:rsidRDefault="00475A7D" w:rsidP="00405971">
            <w:pPr>
              <w:ind w:firstLine="0"/>
              <w:rPr>
                <w:color w:val="000000"/>
              </w:rPr>
            </w:pPr>
            <w:r>
              <w:rPr>
                <w:color w:val="000000"/>
              </w:rPr>
              <w:t>Identificador de la iniciativa del control</w:t>
            </w:r>
          </w:p>
        </w:tc>
        <w:tc>
          <w:tcPr>
            <w:tcW w:w="2635" w:type="dxa"/>
            <w:vAlign w:val="center"/>
          </w:tcPr>
          <w:p w14:paraId="26C6DACC" w14:textId="121BA409" w:rsidR="00405971" w:rsidRDefault="006C0AC2" w:rsidP="00405971">
            <w:pPr>
              <w:ind w:firstLine="0"/>
            </w:pPr>
            <w:r>
              <w:rPr>
                <w:color w:val="000000"/>
              </w:rPr>
              <w:t>‘</w:t>
            </w:r>
            <w:r w:rsidR="00405971">
              <w:rPr>
                <w:color w:val="000000"/>
              </w:rPr>
              <w:t>CDO</w:t>
            </w:r>
            <w:r>
              <w:rPr>
                <w:color w:val="000000"/>
              </w:rPr>
              <w:t>’</w:t>
            </w:r>
            <w:r w:rsidR="00405971">
              <w:rPr>
                <w:color w:val="000000"/>
              </w:rPr>
              <w:t xml:space="preserve">, </w:t>
            </w:r>
            <w:r>
              <w:rPr>
                <w:color w:val="000000"/>
              </w:rPr>
              <w:t>‘</w:t>
            </w:r>
            <w:r w:rsidR="00405971">
              <w:rPr>
                <w:color w:val="000000"/>
              </w:rPr>
              <w:t>Riesgos</w:t>
            </w:r>
            <w:r>
              <w:rPr>
                <w:color w:val="000000"/>
              </w:rPr>
              <w:t>’</w:t>
            </w:r>
            <w:r w:rsidR="00405971">
              <w:rPr>
                <w:color w:val="000000"/>
              </w:rPr>
              <w:t>, …</w:t>
            </w:r>
          </w:p>
        </w:tc>
      </w:tr>
      <w:tr w:rsidR="00313AB5" w14:paraId="4394AA70" w14:textId="77777777" w:rsidTr="008A336E">
        <w:tblPrEx>
          <w:jc w:val="center"/>
        </w:tblPrEx>
        <w:trPr>
          <w:jc w:val="center"/>
        </w:trPr>
        <w:tc>
          <w:tcPr>
            <w:tcW w:w="2392" w:type="dxa"/>
            <w:vAlign w:val="center"/>
          </w:tcPr>
          <w:p w14:paraId="023CC8D8" w14:textId="492E37D3" w:rsidR="00405971" w:rsidRDefault="00E3660D" w:rsidP="00405971">
            <w:pPr>
              <w:ind w:firstLine="0"/>
              <w:rPr>
                <w:color w:val="000000"/>
              </w:rPr>
            </w:pPr>
            <w:r>
              <w:rPr>
                <w:color w:val="000000"/>
              </w:rPr>
              <w:lastRenderedPageBreak/>
              <w:t>i</w:t>
            </w:r>
            <w:r w:rsidR="00405971">
              <w:rPr>
                <w:color w:val="000000"/>
              </w:rPr>
              <w:t>d</w:t>
            </w:r>
            <w:r>
              <w:rPr>
                <w:color w:val="000000"/>
              </w:rPr>
              <w:t>_</w:t>
            </w:r>
            <w:r w:rsidR="00405971">
              <w:rPr>
                <w:color w:val="000000"/>
              </w:rPr>
              <w:t>relevancia</w:t>
            </w:r>
          </w:p>
        </w:tc>
        <w:tc>
          <w:tcPr>
            <w:tcW w:w="2127" w:type="dxa"/>
          </w:tcPr>
          <w:p w14:paraId="70F1A9FB" w14:textId="1F24A01C" w:rsidR="00405971" w:rsidRPr="00AF67C5" w:rsidRDefault="00405971" w:rsidP="00405971">
            <w:pPr>
              <w:ind w:firstLine="0"/>
              <w:rPr>
                <w:color w:val="000000"/>
              </w:rPr>
            </w:pPr>
            <w:r>
              <w:rPr>
                <w:color w:val="000000"/>
              </w:rPr>
              <w:t>STRING</w:t>
            </w:r>
          </w:p>
        </w:tc>
        <w:tc>
          <w:tcPr>
            <w:tcW w:w="1862" w:type="dxa"/>
          </w:tcPr>
          <w:p w14:paraId="02130624" w14:textId="501909A6" w:rsidR="00405971" w:rsidRDefault="00475A7D" w:rsidP="00405971">
            <w:pPr>
              <w:ind w:firstLine="0"/>
              <w:rPr>
                <w:color w:val="000000"/>
              </w:rPr>
            </w:pPr>
            <w:r>
              <w:rPr>
                <w:color w:val="000000"/>
              </w:rPr>
              <w:t>Identificador de la relevancia del control</w:t>
            </w:r>
            <w:r w:rsidR="000F4FA9">
              <w:rPr>
                <w:color w:val="000000"/>
              </w:rPr>
              <w:t>.</w:t>
            </w:r>
          </w:p>
        </w:tc>
        <w:tc>
          <w:tcPr>
            <w:tcW w:w="2635" w:type="dxa"/>
            <w:vAlign w:val="center"/>
          </w:tcPr>
          <w:p w14:paraId="2EDF322D" w14:textId="5B1F1981" w:rsidR="00405971" w:rsidRDefault="00405971" w:rsidP="00405971">
            <w:pPr>
              <w:ind w:firstLine="0"/>
              <w:rPr>
                <w:color w:val="000000"/>
              </w:rPr>
            </w:pPr>
            <w:r>
              <w:t>‘MUY ALTA’, ‘ALTA’, …</w:t>
            </w:r>
          </w:p>
        </w:tc>
      </w:tr>
      <w:tr w:rsidR="007E2F44" w:rsidRPr="00A93789" w14:paraId="4C0821A7" w14:textId="77777777" w:rsidTr="008A336E">
        <w:tblPrEx>
          <w:jc w:val="center"/>
        </w:tblPrEx>
        <w:trPr>
          <w:jc w:val="center"/>
        </w:trPr>
        <w:tc>
          <w:tcPr>
            <w:tcW w:w="2392" w:type="dxa"/>
            <w:vAlign w:val="center"/>
          </w:tcPr>
          <w:p w14:paraId="1C940883" w14:textId="0EE7764C" w:rsidR="00AE4FF1" w:rsidRDefault="00E3660D" w:rsidP="00AE4FF1">
            <w:pPr>
              <w:ind w:firstLine="0"/>
              <w:rPr>
                <w:color w:val="000000"/>
              </w:rPr>
            </w:pPr>
            <w:r>
              <w:rPr>
                <w:b/>
                <w:bCs/>
                <w:color w:val="000000"/>
              </w:rPr>
              <w:t>i</w:t>
            </w:r>
            <w:r w:rsidR="00AE4FF1" w:rsidRPr="00AB6EAB">
              <w:rPr>
                <w:b/>
                <w:bCs/>
                <w:color w:val="000000"/>
              </w:rPr>
              <w:t>d</w:t>
            </w:r>
            <w:r>
              <w:rPr>
                <w:b/>
                <w:bCs/>
                <w:color w:val="000000"/>
              </w:rPr>
              <w:t>_</w:t>
            </w:r>
            <w:r w:rsidR="00AE4FF1">
              <w:rPr>
                <w:b/>
                <w:bCs/>
                <w:color w:val="000000"/>
              </w:rPr>
              <w:t>submodelo</w:t>
            </w:r>
          </w:p>
        </w:tc>
        <w:tc>
          <w:tcPr>
            <w:tcW w:w="2127" w:type="dxa"/>
            <w:vAlign w:val="center"/>
          </w:tcPr>
          <w:p w14:paraId="76175963" w14:textId="4FDA4B43" w:rsidR="00AE4FF1" w:rsidRDefault="00AE4FF1" w:rsidP="00AE4FF1">
            <w:pPr>
              <w:ind w:firstLine="0"/>
              <w:rPr>
                <w:color w:val="000000"/>
              </w:rPr>
            </w:pPr>
            <w:r>
              <w:rPr>
                <w:color w:val="000000"/>
              </w:rPr>
              <w:t>STRING</w:t>
            </w:r>
          </w:p>
        </w:tc>
        <w:tc>
          <w:tcPr>
            <w:tcW w:w="1862" w:type="dxa"/>
          </w:tcPr>
          <w:p w14:paraId="78CD15F6" w14:textId="2113F0B4" w:rsidR="00AE4FF1" w:rsidRDefault="00475A7D" w:rsidP="00AE4FF1">
            <w:pPr>
              <w:ind w:firstLine="0"/>
              <w:rPr>
                <w:color w:val="000000"/>
              </w:rPr>
            </w:pPr>
            <w:r>
              <w:rPr>
                <w:color w:val="000000"/>
              </w:rPr>
              <w:t xml:space="preserve">Identificador del </w:t>
            </w:r>
            <w:r w:rsidR="007B7A38">
              <w:rPr>
                <w:color w:val="000000"/>
              </w:rPr>
              <w:t>submodelo del control</w:t>
            </w:r>
            <w:r w:rsidR="0095560B">
              <w:rPr>
                <w:color w:val="000000"/>
              </w:rPr>
              <w:t>.</w:t>
            </w:r>
          </w:p>
        </w:tc>
        <w:tc>
          <w:tcPr>
            <w:tcW w:w="2635" w:type="dxa"/>
            <w:vAlign w:val="center"/>
          </w:tcPr>
          <w:p w14:paraId="6ED066E4" w14:textId="437CAD5F" w:rsidR="00AE4FF1" w:rsidRPr="00AE4FF1" w:rsidRDefault="0095560B" w:rsidP="00AE4FF1">
            <w:pPr>
              <w:ind w:firstLine="0"/>
              <w:rPr>
                <w:lang w:val="en-US"/>
              </w:rPr>
            </w:pPr>
            <w:r>
              <w:rPr>
                <w:color w:val="000000"/>
                <w:lang w:val="en-US"/>
              </w:rPr>
              <w:t>‘</w:t>
            </w:r>
            <w:r w:rsidR="00AE4FF1" w:rsidRPr="00DE50E9">
              <w:rPr>
                <w:color w:val="000000"/>
                <w:lang w:val="en-US"/>
              </w:rPr>
              <w:t>BDR</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MOTOR</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MOTOR_STD</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BD</w:t>
            </w:r>
            <w:r w:rsidR="00AE4FF1">
              <w:rPr>
                <w:color w:val="000000"/>
                <w:lang w:val="en-US"/>
              </w:rPr>
              <w:t>R_ND</w:t>
            </w:r>
            <w:r>
              <w:rPr>
                <w:color w:val="000000"/>
                <w:lang w:val="en-US"/>
              </w:rPr>
              <w:t>’</w:t>
            </w:r>
            <w:r w:rsidR="00AE4FF1">
              <w:rPr>
                <w:color w:val="000000"/>
                <w:lang w:val="en-US"/>
              </w:rPr>
              <w:t xml:space="preserve">, </w:t>
            </w:r>
            <w:r>
              <w:rPr>
                <w:color w:val="000000"/>
                <w:lang w:val="en-US"/>
              </w:rPr>
              <w:t>‘</w:t>
            </w:r>
            <w:r w:rsidR="00AE4FF1">
              <w:rPr>
                <w:color w:val="000000"/>
                <w:lang w:val="en-US"/>
              </w:rPr>
              <w:t>MOTOR_ND</w:t>
            </w:r>
            <w:r>
              <w:rPr>
                <w:color w:val="000000"/>
                <w:lang w:val="en-US"/>
              </w:rPr>
              <w:t>’</w:t>
            </w:r>
          </w:p>
        </w:tc>
      </w:tr>
      <w:tr w:rsidR="007E2F44" w:rsidRPr="00A93789" w14:paraId="41757A33" w14:textId="77777777" w:rsidTr="008A336E">
        <w:tblPrEx>
          <w:jc w:val="center"/>
        </w:tblPrEx>
        <w:trPr>
          <w:jc w:val="center"/>
        </w:trPr>
        <w:tc>
          <w:tcPr>
            <w:tcW w:w="2392" w:type="dxa"/>
            <w:vAlign w:val="center"/>
          </w:tcPr>
          <w:p w14:paraId="0591AF04" w14:textId="27A45CFB" w:rsidR="00AE4FF1" w:rsidRDefault="00E3660D" w:rsidP="00AE4FF1">
            <w:pPr>
              <w:ind w:firstLine="0"/>
              <w:rPr>
                <w:color w:val="000000"/>
              </w:rPr>
            </w:pPr>
            <w:r>
              <w:rPr>
                <w:b/>
                <w:bCs/>
                <w:color w:val="000000"/>
              </w:rPr>
              <w:t>i</w:t>
            </w:r>
            <w:r w:rsidR="00AE4FF1">
              <w:rPr>
                <w:b/>
                <w:bCs/>
                <w:color w:val="000000"/>
              </w:rPr>
              <w:t>d_submodelo_equiv</w:t>
            </w:r>
          </w:p>
        </w:tc>
        <w:tc>
          <w:tcPr>
            <w:tcW w:w="2127" w:type="dxa"/>
            <w:vAlign w:val="center"/>
          </w:tcPr>
          <w:p w14:paraId="40F3D3B7" w14:textId="6AF7F499" w:rsidR="00AE4FF1" w:rsidRDefault="00AE4FF1" w:rsidP="00AE4FF1">
            <w:pPr>
              <w:ind w:firstLine="0"/>
              <w:rPr>
                <w:color w:val="000000"/>
              </w:rPr>
            </w:pPr>
            <w:r>
              <w:rPr>
                <w:color w:val="000000"/>
              </w:rPr>
              <w:t>INT</w:t>
            </w:r>
          </w:p>
        </w:tc>
        <w:tc>
          <w:tcPr>
            <w:tcW w:w="1862" w:type="dxa"/>
          </w:tcPr>
          <w:p w14:paraId="650DF436" w14:textId="34909137" w:rsidR="00AE4FF1" w:rsidRDefault="007B7A38" w:rsidP="00AE4FF1">
            <w:pPr>
              <w:ind w:firstLine="0"/>
              <w:rPr>
                <w:color w:val="000000"/>
              </w:rPr>
            </w:pPr>
            <w:r>
              <w:rPr>
                <w:color w:val="000000"/>
              </w:rPr>
              <w:t>Identificador del submodelo equivalente del control</w:t>
            </w:r>
            <w:r w:rsidR="0095560B">
              <w:rPr>
                <w:color w:val="000000"/>
              </w:rPr>
              <w:t>.</w:t>
            </w:r>
          </w:p>
        </w:tc>
        <w:tc>
          <w:tcPr>
            <w:tcW w:w="2635" w:type="dxa"/>
            <w:vAlign w:val="center"/>
          </w:tcPr>
          <w:p w14:paraId="635EA890" w14:textId="0789CF7C" w:rsidR="00AE4FF1" w:rsidRPr="00AE4FF1" w:rsidRDefault="0095560B" w:rsidP="00AE4FF1">
            <w:pPr>
              <w:ind w:firstLine="0"/>
              <w:rPr>
                <w:lang w:val="en-US"/>
              </w:rPr>
            </w:pPr>
            <w:r>
              <w:rPr>
                <w:color w:val="000000"/>
                <w:lang w:val="en-US"/>
              </w:rPr>
              <w:t>‘</w:t>
            </w:r>
            <w:r w:rsidR="00AE4FF1" w:rsidRPr="00DE50E9">
              <w:rPr>
                <w:color w:val="000000"/>
                <w:lang w:val="en-US"/>
              </w:rPr>
              <w:t>BDR</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MOTOR</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MOTOR_STD</w:t>
            </w:r>
            <w:r>
              <w:rPr>
                <w:color w:val="000000"/>
                <w:lang w:val="en-US"/>
              </w:rPr>
              <w:t>’</w:t>
            </w:r>
            <w:r w:rsidR="00AE4FF1" w:rsidRPr="00DE50E9">
              <w:rPr>
                <w:color w:val="000000"/>
                <w:lang w:val="en-US"/>
              </w:rPr>
              <w:t xml:space="preserve">, </w:t>
            </w:r>
            <w:r>
              <w:rPr>
                <w:color w:val="000000"/>
                <w:lang w:val="en-US"/>
              </w:rPr>
              <w:t>‘</w:t>
            </w:r>
            <w:r w:rsidR="00AE4FF1" w:rsidRPr="00DE50E9">
              <w:rPr>
                <w:color w:val="000000"/>
                <w:lang w:val="en-US"/>
              </w:rPr>
              <w:t>BD</w:t>
            </w:r>
            <w:r w:rsidR="00AE4FF1">
              <w:rPr>
                <w:color w:val="000000"/>
                <w:lang w:val="en-US"/>
              </w:rPr>
              <w:t>R_ND</w:t>
            </w:r>
            <w:r>
              <w:rPr>
                <w:color w:val="000000"/>
                <w:lang w:val="en-US"/>
              </w:rPr>
              <w:t>’</w:t>
            </w:r>
            <w:r w:rsidR="00AE4FF1">
              <w:rPr>
                <w:color w:val="000000"/>
                <w:lang w:val="en-US"/>
              </w:rPr>
              <w:t xml:space="preserve">, </w:t>
            </w:r>
            <w:r>
              <w:rPr>
                <w:color w:val="000000"/>
                <w:lang w:val="en-US"/>
              </w:rPr>
              <w:t>‘</w:t>
            </w:r>
            <w:r w:rsidR="00AE4FF1">
              <w:rPr>
                <w:color w:val="000000"/>
                <w:lang w:val="en-US"/>
              </w:rPr>
              <w:t>MOTOR_ND</w:t>
            </w:r>
            <w:r>
              <w:rPr>
                <w:color w:val="000000"/>
                <w:lang w:val="en-US"/>
              </w:rPr>
              <w:t>’</w:t>
            </w:r>
          </w:p>
        </w:tc>
      </w:tr>
      <w:tr w:rsidR="007E2F44" w:rsidRPr="00AE4FF1" w14:paraId="3CA53424" w14:textId="77777777" w:rsidTr="008A336E">
        <w:tblPrEx>
          <w:jc w:val="center"/>
        </w:tblPrEx>
        <w:trPr>
          <w:jc w:val="center"/>
        </w:trPr>
        <w:tc>
          <w:tcPr>
            <w:tcW w:w="2392" w:type="dxa"/>
            <w:vAlign w:val="bottom"/>
          </w:tcPr>
          <w:p w14:paraId="6B4EF315" w14:textId="21F9D1E9" w:rsidR="00CF2D95" w:rsidRDefault="00E3660D" w:rsidP="00CF2D95">
            <w:pPr>
              <w:ind w:firstLine="0"/>
              <w:rPr>
                <w:b/>
                <w:bCs/>
                <w:color w:val="000000"/>
              </w:rPr>
            </w:pPr>
            <w:r>
              <w:rPr>
                <w:color w:val="000000"/>
              </w:rPr>
              <w:t>i</w:t>
            </w:r>
            <w:r w:rsidR="00CF2D95">
              <w:rPr>
                <w:color w:val="000000"/>
              </w:rPr>
              <w:t>d</w:t>
            </w:r>
            <w:r>
              <w:rPr>
                <w:color w:val="000000"/>
              </w:rPr>
              <w:t>_</w:t>
            </w:r>
            <w:r w:rsidR="00CF2D95">
              <w:rPr>
                <w:color w:val="000000"/>
              </w:rPr>
              <w:t>tipo</w:t>
            </w:r>
          </w:p>
        </w:tc>
        <w:tc>
          <w:tcPr>
            <w:tcW w:w="2127" w:type="dxa"/>
          </w:tcPr>
          <w:p w14:paraId="4ED06F3A" w14:textId="3FDFCC30" w:rsidR="00CF2D95" w:rsidRDefault="00CF2D95" w:rsidP="00CF2D95">
            <w:pPr>
              <w:ind w:firstLine="0"/>
              <w:rPr>
                <w:color w:val="000000"/>
              </w:rPr>
            </w:pPr>
            <w:r w:rsidRPr="00AF67C5">
              <w:rPr>
                <w:color w:val="000000"/>
              </w:rPr>
              <w:t>STRING</w:t>
            </w:r>
          </w:p>
        </w:tc>
        <w:tc>
          <w:tcPr>
            <w:tcW w:w="1862" w:type="dxa"/>
          </w:tcPr>
          <w:p w14:paraId="2D47F4FD" w14:textId="4CE97DEB" w:rsidR="00CF2D95" w:rsidRDefault="002A0CB6" w:rsidP="00CF2D95">
            <w:pPr>
              <w:ind w:firstLine="0"/>
              <w:rPr>
                <w:color w:val="000000"/>
              </w:rPr>
            </w:pPr>
            <w:r>
              <w:rPr>
                <w:color w:val="000000"/>
              </w:rPr>
              <w:t>Identificador del tipo de control</w:t>
            </w:r>
            <w:r w:rsidR="0095560B">
              <w:rPr>
                <w:color w:val="000000"/>
              </w:rPr>
              <w:t>.</w:t>
            </w:r>
          </w:p>
        </w:tc>
        <w:tc>
          <w:tcPr>
            <w:tcW w:w="2635" w:type="dxa"/>
          </w:tcPr>
          <w:p w14:paraId="3C8E5D7C" w14:textId="07A91359" w:rsidR="00CF2D95" w:rsidRPr="00DE50E9" w:rsidRDefault="00CF2D95" w:rsidP="00CF2D95">
            <w:pPr>
              <w:ind w:firstLine="0"/>
              <w:rPr>
                <w:color w:val="000000"/>
                <w:lang w:val="en-US"/>
              </w:rPr>
            </w:pPr>
            <w:r>
              <w:t>‘</w:t>
            </w:r>
            <w:r w:rsidRPr="007835E6">
              <w:t>Baremos</w:t>
            </w:r>
            <w:r>
              <w:t>’</w:t>
            </w:r>
            <w:r w:rsidRPr="007835E6">
              <w:t xml:space="preserve">, </w:t>
            </w:r>
            <w:r>
              <w:t>‘</w:t>
            </w:r>
            <w:r w:rsidRPr="007835E6">
              <w:t>Calidad</w:t>
            </w:r>
            <w:r>
              <w:t>’</w:t>
            </w:r>
            <w:r w:rsidRPr="007835E6">
              <w:t xml:space="preserve">, </w:t>
            </w:r>
            <w:r>
              <w:t>‘</w:t>
            </w:r>
            <w:r w:rsidRPr="007835E6">
              <w:t>Conteo</w:t>
            </w:r>
            <w:r>
              <w:t>’</w:t>
            </w:r>
            <w:r w:rsidRPr="007835E6">
              <w:t xml:space="preserve">, </w:t>
            </w:r>
            <w:r>
              <w:t>‘</w:t>
            </w:r>
            <w:r w:rsidRPr="007835E6">
              <w:t>Integridad</w:t>
            </w:r>
            <w:r>
              <w:t>’</w:t>
            </w:r>
          </w:p>
        </w:tc>
      </w:tr>
      <w:tr w:rsidR="007E2F44" w:rsidRPr="00AE4FF1" w14:paraId="002E3B83" w14:textId="77777777" w:rsidTr="008A336E">
        <w:tblPrEx>
          <w:jc w:val="center"/>
        </w:tblPrEx>
        <w:trPr>
          <w:jc w:val="center"/>
        </w:trPr>
        <w:tc>
          <w:tcPr>
            <w:tcW w:w="2392" w:type="dxa"/>
            <w:vAlign w:val="center"/>
          </w:tcPr>
          <w:p w14:paraId="6497682E" w14:textId="70201789" w:rsidR="00CF2D95" w:rsidRDefault="00E3660D" w:rsidP="00CF2D95">
            <w:pPr>
              <w:ind w:firstLine="0"/>
              <w:rPr>
                <w:color w:val="000000"/>
              </w:rPr>
            </w:pPr>
            <w:r>
              <w:rPr>
                <w:b/>
                <w:bCs/>
                <w:color w:val="000000"/>
              </w:rPr>
              <w:t>i</w:t>
            </w:r>
            <w:r w:rsidR="00CF2D95" w:rsidRPr="00AB6EAB">
              <w:rPr>
                <w:b/>
                <w:bCs/>
                <w:color w:val="000000"/>
              </w:rPr>
              <w:t>d</w:t>
            </w:r>
            <w:r>
              <w:rPr>
                <w:b/>
                <w:bCs/>
                <w:color w:val="000000"/>
              </w:rPr>
              <w:t>_</w:t>
            </w:r>
            <w:r w:rsidR="00CF2D95" w:rsidRPr="00AB6EAB">
              <w:rPr>
                <w:b/>
                <w:bCs/>
                <w:color w:val="000000"/>
              </w:rPr>
              <w:t>unidad</w:t>
            </w:r>
          </w:p>
        </w:tc>
        <w:tc>
          <w:tcPr>
            <w:tcW w:w="2127" w:type="dxa"/>
            <w:vAlign w:val="center"/>
          </w:tcPr>
          <w:p w14:paraId="1F849AEF" w14:textId="41FB2A20" w:rsidR="00CF2D95" w:rsidRPr="00AF67C5" w:rsidRDefault="00CF2D95" w:rsidP="00CF2D95">
            <w:pPr>
              <w:ind w:firstLine="0"/>
              <w:rPr>
                <w:color w:val="000000"/>
              </w:rPr>
            </w:pPr>
            <w:r>
              <w:rPr>
                <w:color w:val="000000"/>
              </w:rPr>
              <w:t>STRING</w:t>
            </w:r>
          </w:p>
        </w:tc>
        <w:tc>
          <w:tcPr>
            <w:tcW w:w="1862" w:type="dxa"/>
          </w:tcPr>
          <w:p w14:paraId="3D387DB8" w14:textId="291FB396" w:rsidR="00CF2D95" w:rsidRDefault="002A0CB6" w:rsidP="00CF2D95">
            <w:pPr>
              <w:ind w:firstLine="0"/>
              <w:rPr>
                <w:color w:val="000000"/>
              </w:rPr>
            </w:pPr>
            <w:r>
              <w:rPr>
                <w:color w:val="000000"/>
              </w:rPr>
              <w:t>Identificador de la unidad del control</w:t>
            </w:r>
            <w:r w:rsidR="0095560B">
              <w:rPr>
                <w:color w:val="000000"/>
              </w:rPr>
              <w:t>-</w:t>
            </w:r>
          </w:p>
        </w:tc>
        <w:tc>
          <w:tcPr>
            <w:tcW w:w="2635" w:type="dxa"/>
            <w:vAlign w:val="center"/>
          </w:tcPr>
          <w:p w14:paraId="3B3BCCD8" w14:textId="5B8BEB49" w:rsidR="00CF2D95" w:rsidRDefault="00CF2D95" w:rsidP="00CF2D95">
            <w:pPr>
              <w:ind w:firstLine="0"/>
            </w:pPr>
            <w:r>
              <w:rPr>
                <w:color w:val="000000"/>
              </w:rPr>
              <w:t>Geografía (Brasil, etc…)</w:t>
            </w:r>
          </w:p>
        </w:tc>
      </w:tr>
      <w:tr w:rsidR="007E2F44" w14:paraId="2BA8D88B" w14:textId="77777777" w:rsidTr="008A336E">
        <w:tblPrEx>
          <w:jc w:val="center"/>
        </w:tblPrEx>
        <w:trPr>
          <w:jc w:val="center"/>
        </w:trPr>
        <w:tc>
          <w:tcPr>
            <w:tcW w:w="2392" w:type="dxa"/>
            <w:vAlign w:val="center"/>
          </w:tcPr>
          <w:p w14:paraId="4B69DFB3" w14:textId="3B8FBF37" w:rsidR="00CF2D95" w:rsidRPr="00AB6EAB" w:rsidRDefault="00E3660D" w:rsidP="00CF2D95">
            <w:pPr>
              <w:ind w:firstLine="0"/>
              <w:rPr>
                <w:b/>
                <w:bCs/>
                <w:color w:val="000000"/>
              </w:rPr>
            </w:pPr>
            <w:r>
              <w:rPr>
                <w:b/>
                <w:bCs/>
                <w:color w:val="000000"/>
              </w:rPr>
              <w:t>i</w:t>
            </w:r>
            <w:r w:rsidR="00CF2D95">
              <w:rPr>
                <w:b/>
                <w:bCs/>
                <w:color w:val="000000"/>
              </w:rPr>
              <w:t>d_lit</w:t>
            </w:r>
          </w:p>
        </w:tc>
        <w:tc>
          <w:tcPr>
            <w:tcW w:w="2127" w:type="dxa"/>
            <w:vAlign w:val="center"/>
          </w:tcPr>
          <w:p w14:paraId="37B7BACF" w14:textId="1B4BC80B" w:rsidR="00CF2D95" w:rsidRDefault="00CF2D95" w:rsidP="00CF2D95">
            <w:pPr>
              <w:ind w:firstLine="0"/>
              <w:rPr>
                <w:color w:val="000000"/>
              </w:rPr>
            </w:pPr>
            <w:r>
              <w:rPr>
                <w:color w:val="000000"/>
              </w:rPr>
              <w:t>INT</w:t>
            </w:r>
          </w:p>
        </w:tc>
        <w:tc>
          <w:tcPr>
            <w:tcW w:w="1862" w:type="dxa"/>
          </w:tcPr>
          <w:p w14:paraId="1E865671" w14:textId="40395BB5" w:rsidR="00CF2D95" w:rsidRDefault="003C468A" w:rsidP="00CF2D95">
            <w:pPr>
              <w:ind w:firstLine="0"/>
              <w:rPr>
                <w:color w:val="000000"/>
              </w:rPr>
            </w:pPr>
            <w:r>
              <w:rPr>
                <w:color w:val="000000"/>
              </w:rPr>
              <w:t>Identificador</w:t>
            </w:r>
            <w:r w:rsidR="00CF2D95">
              <w:rPr>
                <w:color w:val="000000"/>
              </w:rPr>
              <w:t xml:space="preserve"> del literal de la descripción del control</w:t>
            </w:r>
            <w:r w:rsidR="0095560B">
              <w:rPr>
                <w:color w:val="000000"/>
              </w:rPr>
              <w:t>-</w:t>
            </w:r>
          </w:p>
        </w:tc>
        <w:tc>
          <w:tcPr>
            <w:tcW w:w="2635" w:type="dxa"/>
            <w:vAlign w:val="center"/>
          </w:tcPr>
          <w:p w14:paraId="22AEEC38" w14:textId="2734C0F8" w:rsidR="00CF2D95" w:rsidRDefault="00CF2D95" w:rsidP="00CF2D95">
            <w:pPr>
              <w:ind w:firstLine="0"/>
              <w:rPr>
                <w:color w:val="000000"/>
              </w:rPr>
            </w:pPr>
            <w:r>
              <w:rPr>
                <w:color w:val="000000"/>
              </w:rPr>
              <w:t>405</w:t>
            </w:r>
          </w:p>
        </w:tc>
      </w:tr>
      <w:tr w:rsidR="007E2F44" w14:paraId="6EEFC558" w14:textId="77777777" w:rsidTr="008A336E">
        <w:tblPrEx>
          <w:jc w:val="center"/>
        </w:tblPrEx>
        <w:trPr>
          <w:jc w:val="center"/>
        </w:trPr>
        <w:tc>
          <w:tcPr>
            <w:tcW w:w="2392" w:type="dxa"/>
            <w:vAlign w:val="center"/>
          </w:tcPr>
          <w:p w14:paraId="6EF17120" w14:textId="1E939A81" w:rsidR="00CF2D95" w:rsidRDefault="00CF2D95" w:rsidP="00CF2D95">
            <w:pPr>
              <w:ind w:firstLine="0"/>
              <w:rPr>
                <w:b/>
                <w:bCs/>
                <w:color w:val="000000"/>
              </w:rPr>
            </w:pPr>
            <w:r>
              <w:rPr>
                <w:b/>
                <w:bCs/>
                <w:color w:val="000000"/>
              </w:rPr>
              <w:t>des_requerimiento</w:t>
            </w:r>
          </w:p>
        </w:tc>
        <w:tc>
          <w:tcPr>
            <w:tcW w:w="2127" w:type="dxa"/>
            <w:vAlign w:val="center"/>
          </w:tcPr>
          <w:p w14:paraId="3F8DB8FC" w14:textId="017F146E" w:rsidR="00CF2D95" w:rsidRDefault="00CF2D95" w:rsidP="00CF2D95">
            <w:pPr>
              <w:ind w:firstLine="0"/>
              <w:rPr>
                <w:color w:val="000000"/>
              </w:rPr>
            </w:pPr>
            <w:r>
              <w:rPr>
                <w:color w:val="000000"/>
              </w:rPr>
              <w:t>STRING</w:t>
            </w:r>
          </w:p>
        </w:tc>
        <w:tc>
          <w:tcPr>
            <w:tcW w:w="1862" w:type="dxa"/>
          </w:tcPr>
          <w:p w14:paraId="3AFE65CD" w14:textId="3A32FD6D" w:rsidR="00CF2D95" w:rsidRDefault="00CF2D95" w:rsidP="00CF2D95">
            <w:pPr>
              <w:ind w:firstLine="0"/>
              <w:rPr>
                <w:color w:val="000000"/>
              </w:rPr>
            </w:pPr>
            <w:r>
              <w:rPr>
                <w:color w:val="000000"/>
              </w:rPr>
              <w:t>Descriptivo que indica las constantes utilizadas en el control</w:t>
            </w:r>
            <w:r w:rsidR="0095560B">
              <w:rPr>
                <w:color w:val="000000"/>
              </w:rPr>
              <w:t>.</w:t>
            </w:r>
          </w:p>
        </w:tc>
        <w:tc>
          <w:tcPr>
            <w:tcW w:w="2635" w:type="dxa"/>
            <w:vAlign w:val="center"/>
          </w:tcPr>
          <w:p w14:paraId="4C944389" w14:textId="3CC93E6B" w:rsidR="00CF2D95" w:rsidRDefault="00CF2D95" w:rsidP="00CF2D95">
            <w:pPr>
              <w:ind w:firstLine="0"/>
              <w:rPr>
                <w:color w:val="000000"/>
              </w:rPr>
            </w:pPr>
            <w:r>
              <w:rPr>
                <w:color w:val="000000"/>
              </w:rPr>
              <w:t>Parametrizacion: CONST_UNO</w:t>
            </w:r>
          </w:p>
        </w:tc>
      </w:tr>
      <w:tr w:rsidR="007E2F44" w:rsidRPr="00856CF6" w14:paraId="6264F38A" w14:textId="77777777" w:rsidTr="008A336E">
        <w:tblPrEx>
          <w:jc w:val="center"/>
        </w:tblPrEx>
        <w:trPr>
          <w:jc w:val="center"/>
        </w:trPr>
        <w:tc>
          <w:tcPr>
            <w:tcW w:w="2392" w:type="dxa"/>
            <w:vAlign w:val="center"/>
          </w:tcPr>
          <w:p w14:paraId="571F59BB" w14:textId="22FBD6A3" w:rsidR="00CF2D95" w:rsidRDefault="00CF2D95" w:rsidP="00CF2D95">
            <w:pPr>
              <w:ind w:firstLine="0"/>
              <w:rPr>
                <w:b/>
                <w:bCs/>
                <w:color w:val="000000"/>
              </w:rPr>
            </w:pPr>
            <w:r>
              <w:rPr>
                <w:b/>
                <w:bCs/>
                <w:color w:val="000000"/>
              </w:rPr>
              <w:t>id_carca_gbl_loc</w:t>
            </w:r>
          </w:p>
        </w:tc>
        <w:tc>
          <w:tcPr>
            <w:tcW w:w="2127" w:type="dxa"/>
            <w:vAlign w:val="center"/>
          </w:tcPr>
          <w:p w14:paraId="68C234C5" w14:textId="65F066ED" w:rsidR="00CF2D95" w:rsidRDefault="00CF2D95" w:rsidP="00CF2D95">
            <w:pPr>
              <w:ind w:firstLine="0"/>
              <w:rPr>
                <w:color w:val="000000"/>
              </w:rPr>
            </w:pPr>
            <w:r>
              <w:rPr>
                <w:color w:val="000000"/>
              </w:rPr>
              <w:t>STRING</w:t>
            </w:r>
          </w:p>
        </w:tc>
        <w:tc>
          <w:tcPr>
            <w:tcW w:w="1862" w:type="dxa"/>
          </w:tcPr>
          <w:p w14:paraId="7D6F6199" w14:textId="77777777" w:rsidR="00CF2D95" w:rsidRDefault="00CF2D95" w:rsidP="00CF2D95">
            <w:pPr>
              <w:ind w:firstLine="0"/>
              <w:rPr>
                <w:color w:val="000000"/>
              </w:rPr>
            </w:pPr>
          </w:p>
        </w:tc>
        <w:tc>
          <w:tcPr>
            <w:tcW w:w="2635" w:type="dxa"/>
            <w:vAlign w:val="center"/>
          </w:tcPr>
          <w:p w14:paraId="35002A56" w14:textId="5BD93F76" w:rsidR="00CF2D95" w:rsidRPr="00B118FE" w:rsidRDefault="00CF2D95" w:rsidP="00CF2D95">
            <w:pPr>
              <w:ind w:firstLine="0"/>
              <w:rPr>
                <w:color w:val="000000"/>
                <w:lang w:val="en-US"/>
              </w:rPr>
            </w:pPr>
            <w:r w:rsidRPr="00B118FE">
              <w:rPr>
                <w:color w:val="000000"/>
                <w:lang w:val="en-US"/>
              </w:rPr>
              <w:t>Local, Global, It doesn’t apply</w:t>
            </w:r>
          </w:p>
        </w:tc>
      </w:tr>
      <w:tr w:rsidR="007E2F44" w:rsidRPr="00B118FE" w14:paraId="37922399" w14:textId="77777777" w:rsidTr="008A336E">
        <w:tblPrEx>
          <w:jc w:val="center"/>
        </w:tblPrEx>
        <w:trPr>
          <w:jc w:val="center"/>
        </w:trPr>
        <w:tc>
          <w:tcPr>
            <w:tcW w:w="2392" w:type="dxa"/>
            <w:vAlign w:val="center"/>
          </w:tcPr>
          <w:p w14:paraId="74340458" w14:textId="438BFD1F" w:rsidR="00CF2D95" w:rsidRDefault="00CF2D95" w:rsidP="00CF2D95">
            <w:pPr>
              <w:ind w:firstLine="0"/>
              <w:rPr>
                <w:b/>
                <w:bCs/>
                <w:color w:val="000000"/>
              </w:rPr>
            </w:pPr>
            <w:r>
              <w:rPr>
                <w:b/>
                <w:bCs/>
                <w:color w:val="000000"/>
              </w:rPr>
              <w:t>id_prioridad_campo</w:t>
            </w:r>
          </w:p>
        </w:tc>
        <w:tc>
          <w:tcPr>
            <w:tcW w:w="2127" w:type="dxa"/>
            <w:vAlign w:val="center"/>
          </w:tcPr>
          <w:p w14:paraId="0A97A9CB" w14:textId="234B76E4" w:rsidR="00CF2D95" w:rsidRDefault="00CF2D95" w:rsidP="00CF2D95">
            <w:pPr>
              <w:ind w:firstLine="0"/>
              <w:rPr>
                <w:color w:val="000000"/>
              </w:rPr>
            </w:pPr>
            <w:r>
              <w:rPr>
                <w:color w:val="000000"/>
              </w:rPr>
              <w:t>INT</w:t>
            </w:r>
          </w:p>
        </w:tc>
        <w:tc>
          <w:tcPr>
            <w:tcW w:w="1862" w:type="dxa"/>
          </w:tcPr>
          <w:p w14:paraId="7759941B" w14:textId="513106AE" w:rsidR="00CF2D95" w:rsidRDefault="00D21F8A" w:rsidP="00CF2D95">
            <w:pPr>
              <w:ind w:firstLine="0"/>
              <w:rPr>
                <w:color w:val="000000"/>
              </w:rPr>
            </w:pPr>
            <w:r>
              <w:rPr>
                <w:color w:val="000000"/>
              </w:rPr>
              <w:t>Identificador de la prioridad de campo del control</w:t>
            </w:r>
            <w:r w:rsidR="0095560B">
              <w:rPr>
                <w:color w:val="000000"/>
              </w:rPr>
              <w:t>.</w:t>
            </w:r>
          </w:p>
        </w:tc>
        <w:tc>
          <w:tcPr>
            <w:tcW w:w="2635" w:type="dxa"/>
            <w:vAlign w:val="center"/>
          </w:tcPr>
          <w:p w14:paraId="4293B4F6" w14:textId="2CE74028" w:rsidR="00CF2D95" w:rsidRPr="00B118FE" w:rsidRDefault="00CF2D95" w:rsidP="00CF2D95">
            <w:pPr>
              <w:ind w:firstLine="0"/>
              <w:rPr>
                <w:color w:val="000000"/>
                <w:lang w:val="en-US"/>
              </w:rPr>
            </w:pPr>
            <w:r>
              <w:rPr>
                <w:color w:val="000000"/>
                <w:lang w:val="en-US"/>
              </w:rPr>
              <w:t>4</w:t>
            </w:r>
          </w:p>
        </w:tc>
      </w:tr>
      <w:tr w:rsidR="007E2F44" w:rsidRPr="00B118FE" w14:paraId="0BBEDA6F" w14:textId="77777777" w:rsidTr="008A336E">
        <w:tblPrEx>
          <w:jc w:val="center"/>
        </w:tblPrEx>
        <w:trPr>
          <w:jc w:val="center"/>
        </w:trPr>
        <w:tc>
          <w:tcPr>
            <w:tcW w:w="2392" w:type="dxa"/>
            <w:vAlign w:val="center"/>
          </w:tcPr>
          <w:p w14:paraId="6EBFA32F" w14:textId="52F081D6" w:rsidR="00CF2D95" w:rsidRDefault="00CF2D95" w:rsidP="00CF2D95">
            <w:pPr>
              <w:ind w:firstLine="0"/>
              <w:rPr>
                <w:b/>
                <w:bCs/>
                <w:color w:val="000000"/>
              </w:rPr>
            </w:pPr>
            <w:r>
              <w:rPr>
                <w:b/>
                <w:bCs/>
                <w:color w:val="000000"/>
              </w:rPr>
              <w:lastRenderedPageBreak/>
              <w:t>id_prioridad_corp</w:t>
            </w:r>
          </w:p>
        </w:tc>
        <w:tc>
          <w:tcPr>
            <w:tcW w:w="2127" w:type="dxa"/>
            <w:vAlign w:val="center"/>
          </w:tcPr>
          <w:p w14:paraId="48E43CE2" w14:textId="30A74681" w:rsidR="00CF2D95" w:rsidRDefault="00CF2D95" w:rsidP="00CF2D95">
            <w:pPr>
              <w:ind w:firstLine="0"/>
              <w:rPr>
                <w:color w:val="000000"/>
              </w:rPr>
            </w:pPr>
            <w:r>
              <w:rPr>
                <w:color w:val="000000"/>
              </w:rPr>
              <w:t>INT</w:t>
            </w:r>
          </w:p>
        </w:tc>
        <w:tc>
          <w:tcPr>
            <w:tcW w:w="1862" w:type="dxa"/>
          </w:tcPr>
          <w:p w14:paraId="770078D9" w14:textId="60DA1102" w:rsidR="00CF2D95" w:rsidRDefault="00D21F8A" w:rsidP="00CF2D95">
            <w:pPr>
              <w:ind w:firstLine="0"/>
              <w:rPr>
                <w:color w:val="000000"/>
              </w:rPr>
            </w:pPr>
            <w:r>
              <w:rPr>
                <w:color w:val="000000"/>
              </w:rPr>
              <w:t>Identificador de la prioridad corporativa del control</w:t>
            </w:r>
            <w:r w:rsidR="0095560B">
              <w:rPr>
                <w:color w:val="000000"/>
              </w:rPr>
              <w:t>.</w:t>
            </w:r>
          </w:p>
        </w:tc>
        <w:tc>
          <w:tcPr>
            <w:tcW w:w="2635" w:type="dxa"/>
            <w:vAlign w:val="center"/>
          </w:tcPr>
          <w:p w14:paraId="6829195C" w14:textId="3E940998" w:rsidR="00CF2D95" w:rsidRDefault="00CF2D95" w:rsidP="00CF2D95">
            <w:pPr>
              <w:ind w:firstLine="0"/>
              <w:rPr>
                <w:color w:val="000000"/>
                <w:lang w:val="en-US"/>
              </w:rPr>
            </w:pPr>
            <w:r>
              <w:rPr>
                <w:color w:val="000000"/>
                <w:lang w:val="en-US"/>
              </w:rPr>
              <w:t>4</w:t>
            </w:r>
          </w:p>
        </w:tc>
      </w:tr>
      <w:tr w:rsidR="007E2F44" w:rsidRPr="00B118FE" w14:paraId="23199202" w14:textId="77777777" w:rsidTr="008A336E">
        <w:tblPrEx>
          <w:jc w:val="center"/>
        </w:tblPrEx>
        <w:trPr>
          <w:jc w:val="center"/>
        </w:trPr>
        <w:tc>
          <w:tcPr>
            <w:tcW w:w="2392" w:type="dxa"/>
            <w:vAlign w:val="center"/>
          </w:tcPr>
          <w:p w14:paraId="76A84CB3" w14:textId="6ADBB653" w:rsidR="00CF2D95" w:rsidRDefault="00CF2D95" w:rsidP="00CF2D95">
            <w:pPr>
              <w:ind w:firstLine="0"/>
              <w:rPr>
                <w:b/>
                <w:bCs/>
                <w:color w:val="000000"/>
              </w:rPr>
            </w:pPr>
            <w:r>
              <w:rPr>
                <w:b/>
                <w:bCs/>
                <w:color w:val="000000"/>
              </w:rPr>
              <w:t>fecha_mod</w:t>
            </w:r>
          </w:p>
        </w:tc>
        <w:tc>
          <w:tcPr>
            <w:tcW w:w="2127" w:type="dxa"/>
            <w:vAlign w:val="center"/>
          </w:tcPr>
          <w:p w14:paraId="31935CE0" w14:textId="5BC8459B" w:rsidR="00CF2D95" w:rsidRDefault="00CF2D95" w:rsidP="00CF2D95">
            <w:pPr>
              <w:ind w:firstLine="0"/>
              <w:rPr>
                <w:color w:val="000000"/>
              </w:rPr>
            </w:pPr>
            <w:r>
              <w:t>TIMESTAMP</w:t>
            </w:r>
          </w:p>
        </w:tc>
        <w:tc>
          <w:tcPr>
            <w:tcW w:w="1862" w:type="dxa"/>
          </w:tcPr>
          <w:p w14:paraId="7D5EBBF0" w14:textId="3FC5AEFA" w:rsidR="00CF2D95" w:rsidRDefault="00D21F8A" w:rsidP="00CF2D95">
            <w:pPr>
              <w:ind w:firstLine="0"/>
              <w:rPr>
                <w:color w:val="000000"/>
              </w:rPr>
            </w:pPr>
            <w:r>
              <w:rPr>
                <w:color w:val="000000"/>
              </w:rPr>
              <w:t>Fecha modificación del control</w:t>
            </w:r>
          </w:p>
        </w:tc>
        <w:tc>
          <w:tcPr>
            <w:tcW w:w="2635" w:type="dxa"/>
            <w:vAlign w:val="center"/>
          </w:tcPr>
          <w:p w14:paraId="365CD9BA" w14:textId="755167ED" w:rsidR="00CF2D95" w:rsidRDefault="00CF2D95" w:rsidP="00CF2D95">
            <w:pPr>
              <w:ind w:firstLine="0"/>
              <w:rPr>
                <w:color w:val="000000"/>
                <w:lang w:val="en-US"/>
              </w:rPr>
            </w:pPr>
            <w:r>
              <w:t>2020-01-01 12:00:00:0000</w:t>
            </w:r>
          </w:p>
        </w:tc>
      </w:tr>
      <w:tr w:rsidR="007E2F44" w:rsidRPr="00B118FE" w14:paraId="1A0AFDC8" w14:textId="77777777" w:rsidTr="008A336E">
        <w:tblPrEx>
          <w:jc w:val="center"/>
        </w:tblPrEx>
        <w:trPr>
          <w:jc w:val="center"/>
        </w:trPr>
        <w:tc>
          <w:tcPr>
            <w:tcW w:w="2392" w:type="dxa"/>
            <w:vAlign w:val="center"/>
          </w:tcPr>
          <w:p w14:paraId="1A116192" w14:textId="52D3EC6B" w:rsidR="00CF2D95" w:rsidRDefault="00CF2D95" w:rsidP="00CF2D95">
            <w:pPr>
              <w:ind w:firstLine="0"/>
              <w:rPr>
                <w:b/>
                <w:bCs/>
                <w:color w:val="000000"/>
              </w:rPr>
            </w:pPr>
            <w:r>
              <w:rPr>
                <w:b/>
                <w:bCs/>
                <w:color w:val="000000"/>
              </w:rPr>
              <w:t>ind_report_common</w:t>
            </w:r>
          </w:p>
        </w:tc>
        <w:tc>
          <w:tcPr>
            <w:tcW w:w="2127" w:type="dxa"/>
            <w:vAlign w:val="center"/>
          </w:tcPr>
          <w:p w14:paraId="27D8E72C" w14:textId="47A8EE89" w:rsidR="00CF2D95" w:rsidRDefault="00CF2D95" w:rsidP="00CF2D95">
            <w:pPr>
              <w:ind w:firstLine="0"/>
            </w:pPr>
            <w:r>
              <w:t>BYTE</w:t>
            </w:r>
          </w:p>
        </w:tc>
        <w:tc>
          <w:tcPr>
            <w:tcW w:w="1862" w:type="dxa"/>
          </w:tcPr>
          <w:p w14:paraId="47294140" w14:textId="254012E9" w:rsidR="00CF2D95" w:rsidRDefault="00C617EE" w:rsidP="00CF2D95">
            <w:pPr>
              <w:ind w:firstLine="0"/>
              <w:rPr>
                <w:color w:val="000000"/>
              </w:rPr>
            </w:pPr>
            <w:r>
              <w:rPr>
                <w:color w:val="000000"/>
              </w:rPr>
              <w:t>Indicador</w:t>
            </w:r>
            <w:r w:rsidR="004421C8">
              <w:rPr>
                <w:color w:val="000000"/>
              </w:rPr>
              <w:t xml:space="preserve"> de</w:t>
            </w:r>
            <w:r w:rsidR="0018434D">
              <w:rPr>
                <w:color w:val="000000"/>
              </w:rPr>
              <w:t xml:space="preserve">l detalle del error (Si es True, </w:t>
            </w:r>
            <w:r w:rsidR="00BB25BB">
              <w:rPr>
                <w:color w:val="000000"/>
              </w:rPr>
              <w:t>a partir de los campos pk se mostraran todos los campos de la tabla inicial)</w:t>
            </w:r>
          </w:p>
        </w:tc>
        <w:tc>
          <w:tcPr>
            <w:tcW w:w="2635" w:type="dxa"/>
            <w:vAlign w:val="center"/>
          </w:tcPr>
          <w:p w14:paraId="14B90BEB" w14:textId="08A22E7C" w:rsidR="00CF2D95" w:rsidRDefault="00CF2D95" w:rsidP="00CF2D95">
            <w:pPr>
              <w:ind w:firstLine="0"/>
            </w:pPr>
            <w:r>
              <w:t>True, False</w:t>
            </w:r>
          </w:p>
        </w:tc>
      </w:tr>
      <w:tr w:rsidR="007E2F44" w:rsidRPr="00B118FE" w14:paraId="7DAF4548" w14:textId="77777777" w:rsidTr="008A336E">
        <w:tblPrEx>
          <w:jc w:val="center"/>
        </w:tblPrEx>
        <w:trPr>
          <w:jc w:val="center"/>
        </w:trPr>
        <w:tc>
          <w:tcPr>
            <w:tcW w:w="2392" w:type="dxa"/>
            <w:vAlign w:val="center"/>
          </w:tcPr>
          <w:p w14:paraId="716A65C9" w14:textId="3E116374" w:rsidR="00CF2D95" w:rsidRDefault="00CF2D95" w:rsidP="00CF2D95">
            <w:pPr>
              <w:ind w:firstLine="0"/>
              <w:rPr>
                <w:b/>
                <w:bCs/>
                <w:color w:val="000000"/>
              </w:rPr>
            </w:pPr>
            <w:r>
              <w:rPr>
                <w:b/>
                <w:bCs/>
                <w:color w:val="000000"/>
              </w:rPr>
              <w:t>des_tabla2</w:t>
            </w:r>
          </w:p>
        </w:tc>
        <w:tc>
          <w:tcPr>
            <w:tcW w:w="2127" w:type="dxa"/>
            <w:vAlign w:val="center"/>
          </w:tcPr>
          <w:p w14:paraId="19CFC49C" w14:textId="5FAD8290" w:rsidR="00CF2D95" w:rsidRDefault="00CF2D95" w:rsidP="00CF2D95">
            <w:pPr>
              <w:ind w:firstLine="0"/>
            </w:pPr>
            <w:r>
              <w:t>STRING</w:t>
            </w:r>
          </w:p>
        </w:tc>
        <w:tc>
          <w:tcPr>
            <w:tcW w:w="1862" w:type="dxa"/>
          </w:tcPr>
          <w:p w14:paraId="52B6606C" w14:textId="3B943709" w:rsidR="00CF2D95" w:rsidRDefault="00546512" w:rsidP="00CF2D95">
            <w:pPr>
              <w:ind w:firstLine="0"/>
              <w:rPr>
                <w:color w:val="000000"/>
              </w:rPr>
            </w:pPr>
            <w:r>
              <w:rPr>
                <w:color w:val="000000"/>
              </w:rPr>
              <w:t>Descripción de las tablas adicionales que se usan en el control.</w:t>
            </w:r>
          </w:p>
        </w:tc>
        <w:tc>
          <w:tcPr>
            <w:tcW w:w="2635" w:type="dxa"/>
            <w:vAlign w:val="center"/>
          </w:tcPr>
          <w:p w14:paraId="399E0193" w14:textId="4FC8A47D" w:rsidR="00CF2D95" w:rsidRDefault="005B3F06" w:rsidP="00CF2D95">
            <w:pPr>
              <w:ind w:firstLine="0"/>
            </w:pPr>
            <w:r>
              <w:t>03.</w:t>
            </w:r>
            <w:r w:rsidR="00712276">
              <w:t>02.</w:t>
            </w:r>
            <w:r>
              <w:t>09</w:t>
            </w:r>
            <w:r w:rsidR="00712276">
              <w:t xml:space="preserve"> </w:t>
            </w:r>
          </w:p>
        </w:tc>
      </w:tr>
      <w:tr w:rsidR="007E2F44" w:rsidRPr="00B118FE" w14:paraId="2748D5DA" w14:textId="77777777" w:rsidTr="008A336E">
        <w:tblPrEx>
          <w:jc w:val="center"/>
        </w:tblPrEx>
        <w:trPr>
          <w:jc w:val="center"/>
        </w:trPr>
        <w:tc>
          <w:tcPr>
            <w:tcW w:w="2392" w:type="dxa"/>
            <w:vAlign w:val="center"/>
          </w:tcPr>
          <w:p w14:paraId="0004695B" w14:textId="1F6D17E4" w:rsidR="00CF2D95" w:rsidRDefault="00CF2D95" w:rsidP="00CF2D95">
            <w:pPr>
              <w:ind w:firstLine="0"/>
              <w:rPr>
                <w:b/>
                <w:bCs/>
                <w:color w:val="000000"/>
              </w:rPr>
            </w:pPr>
            <w:r>
              <w:rPr>
                <w:b/>
                <w:bCs/>
                <w:color w:val="000000"/>
              </w:rPr>
              <w:t>des_camposbdr</w:t>
            </w:r>
          </w:p>
        </w:tc>
        <w:tc>
          <w:tcPr>
            <w:tcW w:w="2127" w:type="dxa"/>
            <w:vAlign w:val="center"/>
          </w:tcPr>
          <w:p w14:paraId="444A819B" w14:textId="070E6B00" w:rsidR="00CF2D95" w:rsidRDefault="00FB7066" w:rsidP="00CF2D95">
            <w:pPr>
              <w:ind w:firstLine="0"/>
            </w:pPr>
            <w:r>
              <w:t>STRING</w:t>
            </w:r>
          </w:p>
        </w:tc>
        <w:tc>
          <w:tcPr>
            <w:tcW w:w="1862" w:type="dxa"/>
          </w:tcPr>
          <w:p w14:paraId="795ADDF7" w14:textId="0E58B3F1" w:rsidR="00CF2D95" w:rsidRDefault="00427F6F" w:rsidP="00CF2D95">
            <w:pPr>
              <w:ind w:firstLine="0"/>
              <w:rPr>
                <w:color w:val="000000"/>
              </w:rPr>
            </w:pPr>
            <w:r>
              <w:rPr>
                <w:color w:val="000000"/>
              </w:rPr>
              <w:t>Descriptivo de los campos utilizados</w:t>
            </w:r>
            <w:r w:rsidR="000B039D">
              <w:rPr>
                <w:color w:val="000000"/>
              </w:rPr>
              <w:t xml:space="preserve"> en el control</w:t>
            </w:r>
            <w:r>
              <w:rPr>
                <w:color w:val="000000"/>
              </w:rPr>
              <w:t xml:space="preserve"> </w:t>
            </w:r>
          </w:p>
        </w:tc>
        <w:tc>
          <w:tcPr>
            <w:tcW w:w="2635" w:type="dxa"/>
            <w:vAlign w:val="center"/>
          </w:tcPr>
          <w:p w14:paraId="2E023F72" w14:textId="1BC4F24B" w:rsidR="00CF2D95" w:rsidRDefault="00CD6E6D" w:rsidP="00CF2D95">
            <w:pPr>
              <w:ind w:firstLine="0"/>
            </w:pPr>
            <w:r>
              <w:t>JM_VTA_CARTER.S1EMP</w:t>
            </w:r>
          </w:p>
        </w:tc>
      </w:tr>
      <w:tr w:rsidR="007E2F44" w:rsidRPr="00B118FE" w14:paraId="65781689" w14:textId="77777777" w:rsidTr="008A336E">
        <w:tblPrEx>
          <w:jc w:val="center"/>
        </w:tblPrEx>
        <w:trPr>
          <w:jc w:val="center"/>
        </w:trPr>
        <w:tc>
          <w:tcPr>
            <w:tcW w:w="2392" w:type="dxa"/>
            <w:vAlign w:val="center"/>
          </w:tcPr>
          <w:p w14:paraId="12E02F5B" w14:textId="5778A53A" w:rsidR="00CF2D95" w:rsidRDefault="00CF2D95" w:rsidP="00CF2D95">
            <w:pPr>
              <w:ind w:firstLine="0"/>
              <w:rPr>
                <w:b/>
                <w:bCs/>
                <w:color w:val="000000"/>
              </w:rPr>
            </w:pPr>
            <w:r>
              <w:rPr>
                <w:b/>
                <w:bCs/>
                <w:color w:val="000000"/>
              </w:rPr>
              <w:t>des_comentario</w:t>
            </w:r>
          </w:p>
        </w:tc>
        <w:tc>
          <w:tcPr>
            <w:tcW w:w="2127" w:type="dxa"/>
            <w:vAlign w:val="center"/>
          </w:tcPr>
          <w:p w14:paraId="3D8570A7" w14:textId="63C0321C" w:rsidR="00CF2D95" w:rsidRDefault="00FB7066" w:rsidP="00CF2D95">
            <w:pPr>
              <w:ind w:firstLine="0"/>
            </w:pPr>
            <w:r>
              <w:t>STRING</w:t>
            </w:r>
          </w:p>
        </w:tc>
        <w:tc>
          <w:tcPr>
            <w:tcW w:w="1862" w:type="dxa"/>
          </w:tcPr>
          <w:p w14:paraId="433F9228" w14:textId="0F1F297D" w:rsidR="00CF2D95" w:rsidRDefault="001C46A2" w:rsidP="00CF2D95">
            <w:pPr>
              <w:ind w:firstLine="0"/>
              <w:rPr>
                <w:color w:val="000000"/>
              </w:rPr>
            </w:pPr>
            <w:r>
              <w:rPr>
                <w:color w:val="000000"/>
              </w:rPr>
              <w:t xml:space="preserve">Comentario adicional </w:t>
            </w:r>
            <w:r w:rsidR="00197FE2">
              <w:rPr>
                <w:color w:val="000000"/>
              </w:rPr>
              <w:t>para el control.</w:t>
            </w:r>
          </w:p>
        </w:tc>
        <w:tc>
          <w:tcPr>
            <w:tcW w:w="2635" w:type="dxa"/>
            <w:vAlign w:val="center"/>
          </w:tcPr>
          <w:p w14:paraId="78D6DA0D" w14:textId="0863BF68" w:rsidR="00CF2D95" w:rsidRDefault="001C46A2" w:rsidP="00CF2D95">
            <w:pPr>
              <w:ind w:firstLine="0"/>
            </w:pPr>
            <w:r w:rsidRPr="001C46A2">
              <w:t>Se da de baja por no aplicar tras confirmación de usuarios corporativos</w:t>
            </w:r>
          </w:p>
        </w:tc>
      </w:tr>
      <w:tr w:rsidR="007E2F44" w:rsidRPr="00B118FE" w14:paraId="32AC39B2" w14:textId="77777777" w:rsidTr="008A336E">
        <w:tblPrEx>
          <w:jc w:val="center"/>
        </w:tblPrEx>
        <w:trPr>
          <w:jc w:val="center"/>
        </w:trPr>
        <w:tc>
          <w:tcPr>
            <w:tcW w:w="2392" w:type="dxa"/>
            <w:vAlign w:val="center"/>
          </w:tcPr>
          <w:p w14:paraId="3A0E6D3B" w14:textId="2349F8E4" w:rsidR="00CF2D95" w:rsidRDefault="00CF2D95" w:rsidP="00CF2D95">
            <w:pPr>
              <w:ind w:firstLine="0"/>
              <w:rPr>
                <w:b/>
                <w:bCs/>
                <w:color w:val="000000"/>
              </w:rPr>
            </w:pPr>
            <w:r>
              <w:rPr>
                <w:b/>
                <w:bCs/>
                <w:color w:val="000000"/>
              </w:rPr>
              <w:t>des_composbdr_func</w:t>
            </w:r>
          </w:p>
        </w:tc>
        <w:tc>
          <w:tcPr>
            <w:tcW w:w="2127" w:type="dxa"/>
            <w:vAlign w:val="center"/>
          </w:tcPr>
          <w:p w14:paraId="56814853" w14:textId="2E99B430" w:rsidR="00CF2D95" w:rsidRDefault="00FB7066" w:rsidP="00CF2D95">
            <w:pPr>
              <w:ind w:firstLine="0"/>
            </w:pPr>
            <w:r>
              <w:t>STRING</w:t>
            </w:r>
          </w:p>
        </w:tc>
        <w:tc>
          <w:tcPr>
            <w:tcW w:w="1862" w:type="dxa"/>
          </w:tcPr>
          <w:p w14:paraId="38C07477" w14:textId="0AB8B79A" w:rsidR="00CF2D95" w:rsidRDefault="000B039D" w:rsidP="00CF2D95">
            <w:pPr>
              <w:ind w:firstLine="0"/>
              <w:rPr>
                <w:color w:val="000000"/>
              </w:rPr>
            </w:pPr>
            <w:r>
              <w:rPr>
                <w:color w:val="000000"/>
              </w:rPr>
              <w:t>Descriptivo funcional de los campos utilizados en el control</w:t>
            </w:r>
          </w:p>
        </w:tc>
        <w:tc>
          <w:tcPr>
            <w:tcW w:w="2635" w:type="dxa"/>
            <w:vAlign w:val="center"/>
          </w:tcPr>
          <w:p w14:paraId="4A40CAAD" w14:textId="12166948" w:rsidR="00CF2D95" w:rsidRDefault="00427F6F" w:rsidP="00CF2D95">
            <w:pPr>
              <w:ind w:firstLine="0"/>
            </w:pPr>
            <w:r>
              <w:t>Company</w:t>
            </w:r>
          </w:p>
        </w:tc>
      </w:tr>
      <w:tr w:rsidR="00313AB5" w:rsidRPr="009A6B0E" w14:paraId="693A404E" w14:textId="77777777" w:rsidTr="008A336E">
        <w:tblPrEx>
          <w:jc w:val="center"/>
        </w:tblPrEx>
        <w:trPr>
          <w:jc w:val="center"/>
        </w:trPr>
        <w:tc>
          <w:tcPr>
            <w:tcW w:w="2392" w:type="dxa"/>
            <w:vAlign w:val="center"/>
          </w:tcPr>
          <w:p w14:paraId="2C0BF422" w14:textId="558DE44A" w:rsidR="009A6B0E" w:rsidRDefault="00BB5A20" w:rsidP="009A6B0E">
            <w:pPr>
              <w:ind w:firstLine="0"/>
              <w:rPr>
                <w:b/>
                <w:bCs/>
                <w:color w:val="000000"/>
              </w:rPr>
            </w:pPr>
            <w:r>
              <w:rPr>
                <w:b/>
                <w:bCs/>
                <w:color w:val="000000"/>
              </w:rPr>
              <w:t>d</w:t>
            </w:r>
            <w:r w:rsidR="009A6B0E" w:rsidRPr="00AB6EAB">
              <w:rPr>
                <w:b/>
                <w:bCs/>
                <w:color w:val="000000"/>
              </w:rPr>
              <w:t>es</w:t>
            </w:r>
            <w:r>
              <w:rPr>
                <w:b/>
                <w:bCs/>
                <w:color w:val="000000"/>
              </w:rPr>
              <w:t>_</w:t>
            </w:r>
            <w:r w:rsidR="009A6B0E" w:rsidRPr="00AB6EAB">
              <w:rPr>
                <w:b/>
                <w:bCs/>
                <w:color w:val="000000"/>
              </w:rPr>
              <w:t>control</w:t>
            </w:r>
          </w:p>
        </w:tc>
        <w:tc>
          <w:tcPr>
            <w:tcW w:w="2127" w:type="dxa"/>
            <w:vAlign w:val="center"/>
          </w:tcPr>
          <w:p w14:paraId="61A18F72" w14:textId="3BE25729" w:rsidR="009A6B0E" w:rsidRDefault="009A6B0E" w:rsidP="009A6B0E">
            <w:pPr>
              <w:ind w:firstLine="0"/>
            </w:pPr>
            <w:r>
              <w:t>STRING</w:t>
            </w:r>
          </w:p>
        </w:tc>
        <w:tc>
          <w:tcPr>
            <w:tcW w:w="1862" w:type="dxa"/>
          </w:tcPr>
          <w:p w14:paraId="0E08F31E" w14:textId="7536838D" w:rsidR="009A6B0E" w:rsidRDefault="009A6B0E" w:rsidP="009A6B0E">
            <w:pPr>
              <w:ind w:firstLine="0"/>
              <w:rPr>
                <w:color w:val="000000"/>
              </w:rPr>
            </w:pPr>
            <w:r>
              <w:rPr>
                <w:color w:val="000000"/>
              </w:rPr>
              <w:t>Descripción del control</w:t>
            </w:r>
          </w:p>
        </w:tc>
        <w:tc>
          <w:tcPr>
            <w:tcW w:w="2635" w:type="dxa"/>
            <w:vAlign w:val="center"/>
          </w:tcPr>
          <w:p w14:paraId="08636C31" w14:textId="4761B940" w:rsidR="009A6B0E" w:rsidRDefault="009A6B0E" w:rsidP="009A6B0E">
            <w:pPr>
              <w:ind w:firstLine="0"/>
            </w:pPr>
            <w:r>
              <w:rPr>
                <w:color w:val="000000"/>
              </w:rPr>
              <w:t>‘</w:t>
            </w:r>
            <w:r w:rsidRPr="00005349">
              <w:rPr>
                <w:color w:val="000000"/>
              </w:rPr>
              <w:t>% Regs. con el campo Empresa fuera del rango de valores válido</w:t>
            </w:r>
            <w:r>
              <w:rPr>
                <w:color w:val="000000"/>
              </w:rPr>
              <w:t>’</w:t>
            </w:r>
          </w:p>
        </w:tc>
      </w:tr>
      <w:tr w:rsidR="00313AB5" w:rsidRPr="009A6B0E" w14:paraId="4716F006" w14:textId="77777777" w:rsidTr="008A336E">
        <w:tblPrEx>
          <w:jc w:val="center"/>
        </w:tblPrEx>
        <w:trPr>
          <w:jc w:val="center"/>
        </w:trPr>
        <w:tc>
          <w:tcPr>
            <w:tcW w:w="2392" w:type="dxa"/>
            <w:vAlign w:val="center"/>
          </w:tcPr>
          <w:p w14:paraId="336ECF83" w14:textId="65EEE778" w:rsidR="003B2D08" w:rsidRPr="00AB6EAB" w:rsidRDefault="00E3660D" w:rsidP="009A6B0E">
            <w:pPr>
              <w:ind w:firstLine="0"/>
              <w:rPr>
                <w:b/>
                <w:bCs/>
                <w:color w:val="000000"/>
              </w:rPr>
            </w:pPr>
            <w:r>
              <w:rPr>
                <w:b/>
                <w:bCs/>
                <w:color w:val="000000"/>
              </w:rPr>
              <w:lastRenderedPageBreak/>
              <w:t>i</w:t>
            </w:r>
            <w:r w:rsidR="003B2D08">
              <w:rPr>
                <w:b/>
                <w:bCs/>
                <w:color w:val="000000"/>
              </w:rPr>
              <w:t>d_lit_requerimiento</w:t>
            </w:r>
          </w:p>
        </w:tc>
        <w:tc>
          <w:tcPr>
            <w:tcW w:w="2127" w:type="dxa"/>
            <w:vAlign w:val="center"/>
          </w:tcPr>
          <w:p w14:paraId="3D1B9567" w14:textId="2A56ABEB" w:rsidR="003B2D08" w:rsidRDefault="00FB7066" w:rsidP="009A6B0E">
            <w:pPr>
              <w:ind w:firstLine="0"/>
            </w:pPr>
            <w:r>
              <w:t>INT</w:t>
            </w:r>
          </w:p>
        </w:tc>
        <w:tc>
          <w:tcPr>
            <w:tcW w:w="1862" w:type="dxa"/>
          </w:tcPr>
          <w:p w14:paraId="663F6ED3" w14:textId="20C9009E" w:rsidR="003B2D08" w:rsidRDefault="000B039D" w:rsidP="009A6B0E">
            <w:pPr>
              <w:ind w:firstLine="0"/>
              <w:rPr>
                <w:color w:val="000000"/>
              </w:rPr>
            </w:pPr>
            <w:r>
              <w:rPr>
                <w:color w:val="000000"/>
              </w:rPr>
              <w:t xml:space="preserve">Identificador </w:t>
            </w:r>
            <w:r w:rsidR="00C771CD">
              <w:rPr>
                <w:color w:val="000000"/>
              </w:rPr>
              <w:t>del literal del campo des_requerimiento</w:t>
            </w:r>
          </w:p>
        </w:tc>
        <w:tc>
          <w:tcPr>
            <w:tcW w:w="2635" w:type="dxa"/>
            <w:vAlign w:val="center"/>
          </w:tcPr>
          <w:p w14:paraId="2A8B8FC3" w14:textId="5144D557" w:rsidR="000B039D" w:rsidRDefault="000B039D" w:rsidP="009A6B0E">
            <w:pPr>
              <w:ind w:firstLine="0"/>
              <w:rPr>
                <w:color w:val="000000"/>
              </w:rPr>
            </w:pPr>
            <w:r>
              <w:rPr>
                <w:color w:val="000000"/>
              </w:rPr>
              <w:t>400</w:t>
            </w:r>
          </w:p>
        </w:tc>
      </w:tr>
      <w:tr w:rsidR="00313AB5" w:rsidRPr="009A6B0E" w14:paraId="57073B84" w14:textId="77777777" w:rsidTr="008A336E">
        <w:tblPrEx>
          <w:jc w:val="center"/>
        </w:tblPrEx>
        <w:trPr>
          <w:jc w:val="center"/>
        </w:trPr>
        <w:tc>
          <w:tcPr>
            <w:tcW w:w="2392" w:type="dxa"/>
            <w:vAlign w:val="center"/>
          </w:tcPr>
          <w:p w14:paraId="0C9AA858" w14:textId="2C5E83A7" w:rsidR="008A336E" w:rsidRPr="00AB6EAB" w:rsidRDefault="008A336E" w:rsidP="008A336E">
            <w:pPr>
              <w:ind w:firstLine="0"/>
              <w:rPr>
                <w:b/>
                <w:bCs/>
                <w:color w:val="000000"/>
              </w:rPr>
            </w:pPr>
            <w:r>
              <w:rPr>
                <w:b/>
                <w:bCs/>
                <w:color w:val="000000"/>
              </w:rPr>
              <w:t>id_lit_tabla2</w:t>
            </w:r>
          </w:p>
        </w:tc>
        <w:tc>
          <w:tcPr>
            <w:tcW w:w="2127" w:type="dxa"/>
            <w:vAlign w:val="center"/>
          </w:tcPr>
          <w:p w14:paraId="2438EDEB" w14:textId="081B220A" w:rsidR="008A336E" w:rsidRDefault="008A336E" w:rsidP="008A336E">
            <w:pPr>
              <w:ind w:firstLine="0"/>
            </w:pPr>
            <w:r>
              <w:t>INT</w:t>
            </w:r>
          </w:p>
        </w:tc>
        <w:tc>
          <w:tcPr>
            <w:tcW w:w="1862" w:type="dxa"/>
          </w:tcPr>
          <w:p w14:paraId="370C21D2" w14:textId="01BE91AB" w:rsidR="008A336E" w:rsidRDefault="00197FE2" w:rsidP="008A336E">
            <w:pPr>
              <w:ind w:firstLine="0"/>
              <w:rPr>
                <w:color w:val="000000"/>
              </w:rPr>
            </w:pPr>
            <w:r>
              <w:rPr>
                <w:color w:val="000000"/>
              </w:rPr>
              <w:t>Identificador del literal del campo des_</w:t>
            </w:r>
            <w:r w:rsidR="00CA6F44">
              <w:rPr>
                <w:color w:val="000000"/>
              </w:rPr>
              <w:t>tabla2</w:t>
            </w:r>
          </w:p>
        </w:tc>
        <w:tc>
          <w:tcPr>
            <w:tcW w:w="2635" w:type="dxa"/>
            <w:vAlign w:val="center"/>
          </w:tcPr>
          <w:p w14:paraId="677A39C5" w14:textId="5142DF49" w:rsidR="008A336E" w:rsidRDefault="008A336E" w:rsidP="008A336E">
            <w:pPr>
              <w:ind w:firstLine="0"/>
              <w:rPr>
                <w:color w:val="000000"/>
              </w:rPr>
            </w:pPr>
            <w:r>
              <w:rPr>
                <w:color w:val="000000"/>
              </w:rPr>
              <w:t>400</w:t>
            </w:r>
          </w:p>
        </w:tc>
      </w:tr>
      <w:tr w:rsidR="00313AB5" w:rsidRPr="009A6B0E" w14:paraId="65A43D0F" w14:textId="77777777" w:rsidTr="008A336E">
        <w:tblPrEx>
          <w:jc w:val="center"/>
        </w:tblPrEx>
        <w:trPr>
          <w:jc w:val="center"/>
        </w:trPr>
        <w:tc>
          <w:tcPr>
            <w:tcW w:w="2392" w:type="dxa"/>
            <w:vAlign w:val="center"/>
          </w:tcPr>
          <w:p w14:paraId="4458AC50" w14:textId="045C4D34" w:rsidR="008A336E" w:rsidRPr="00AB6EAB" w:rsidRDefault="008A336E" w:rsidP="008A336E">
            <w:pPr>
              <w:ind w:firstLine="0"/>
              <w:rPr>
                <w:b/>
                <w:bCs/>
                <w:color w:val="000000"/>
              </w:rPr>
            </w:pPr>
            <w:r>
              <w:rPr>
                <w:b/>
                <w:bCs/>
                <w:color w:val="000000"/>
              </w:rPr>
              <w:t>id_lit_comentario</w:t>
            </w:r>
          </w:p>
        </w:tc>
        <w:tc>
          <w:tcPr>
            <w:tcW w:w="2127" w:type="dxa"/>
            <w:vAlign w:val="center"/>
          </w:tcPr>
          <w:p w14:paraId="18D756F3" w14:textId="4B035DEC" w:rsidR="008A336E" w:rsidRDefault="008A336E" w:rsidP="008A336E">
            <w:pPr>
              <w:ind w:firstLine="0"/>
            </w:pPr>
            <w:r>
              <w:t>INT</w:t>
            </w:r>
          </w:p>
        </w:tc>
        <w:tc>
          <w:tcPr>
            <w:tcW w:w="1862" w:type="dxa"/>
          </w:tcPr>
          <w:p w14:paraId="182F729C" w14:textId="51C60D34" w:rsidR="008A336E" w:rsidRDefault="008A336E" w:rsidP="008A336E">
            <w:pPr>
              <w:ind w:firstLine="0"/>
              <w:rPr>
                <w:color w:val="000000"/>
              </w:rPr>
            </w:pPr>
            <w:r>
              <w:rPr>
                <w:color w:val="000000"/>
              </w:rPr>
              <w:t>Identificador del literal del campo des_comentario</w:t>
            </w:r>
          </w:p>
        </w:tc>
        <w:tc>
          <w:tcPr>
            <w:tcW w:w="2635" w:type="dxa"/>
            <w:vAlign w:val="center"/>
          </w:tcPr>
          <w:p w14:paraId="6F4C8557" w14:textId="2862EB9E" w:rsidR="008A336E" w:rsidRDefault="008A336E" w:rsidP="008A336E">
            <w:pPr>
              <w:ind w:firstLine="0"/>
              <w:rPr>
                <w:color w:val="000000"/>
              </w:rPr>
            </w:pPr>
            <w:r>
              <w:rPr>
                <w:color w:val="000000"/>
              </w:rPr>
              <w:t>400</w:t>
            </w:r>
          </w:p>
        </w:tc>
      </w:tr>
      <w:tr w:rsidR="00313AB5" w:rsidRPr="009A6B0E" w14:paraId="61A42E3B" w14:textId="77777777" w:rsidTr="008A336E">
        <w:tblPrEx>
          <w:jc w:val="center"/>
        </w:tblPrEx>
        <w:trPr>
          <w:jc w:val="center"/>
        </w:trPr>
        <w:tc>
          <w:tcPr>
            <w:tcW w:w="2392" w:type="dxa"/>
            <w:vAlign w:val="center"/>
          </w:tcPr>
          <w:p w14:paraId="36C37605" w14:textId="73437898" w:rsidR="008A336E" w:rsidRPr="00AB6EAB" w:rsidRDefault="008A336E" w:rsidP="008A336E">
            <w:pPr>
              <w:ind w:firstLine="0"/>
              <w:rPr>
                <w:b/>
                <w:bCs/>
                <w:color w:val="000000"/>
              </w:rPr>
            </w:pPr>
            <w:r>
              <w:rPr>
                <w:b/>
                <w:bCs/>
                <w:color w:val="000000"/>
              </w:rPr>
              <w:t>id_lit_camposbdr_func</w:t>
            </w:r>
          </w:p>
        </w:tc>
        <w:tc>
          <w:tcPr>
            <w:tcW w:w="2127" w:type="dxa"/>
            <w:vAlign w:val="center"/>
          </w:tcPr>
          <w:p w14:paraId="03937650" w14:textId="5EC727CD" w:rsidR="008A336E" w:rsidRDefault="008A336E" w:rsidP="008A336E">
            <w:pPr>
              <w:ind w:firstLine="0"/>
            </w:pPr>
            <w:r>
              <w:t>INT</w:t>
            </w:r>
          </w:p>
        </w:tc>
        <w:tc>
          <w:tcPr>
            <w:tcW w:w="1862" w:type="dxa"/>
          </w:tcPr>
          <w:p w14:paraId="4B2E7C08" w14:textId="49CAB2CD" w:rsidR="008A336E" w:rsidRDefault="008A336E" w:rsidP="008A336E">
            <w:pPr>
              <w:ind w:firstLine="0"/>
              <w:rPr>
                <w:color w:val="000000"/>
              </w:rPr>
            </w:pPr>
            <w:r>
              <w:rPr>
                <w:color w:val="000000"/>
              </w:rPr>
              <w:t>Identificador del literal del campo des_campos</w:t>
            </w:r>
            <w:r w:rsidR="00BC422F">
              <w:rPr>
                <w:color w:val="000000"/>
              </w:rPr>
              <w:t>bdr_func</w:t>
            </w:r>
          </w:p>
        </w:tc>
        <w:tc>
          <w:tcPr>
            <w:tcW w:w="2635" w:type="dxa"/>
            <w:vAlign w:val="center"/>
          </w:tcPr>
          <w:p w14:paraId="515915BF" w14:textId="0A82D3A2" w:rsidR="008A336E" w:rsidRDefault="008A336E" w:rsidP="008A336E">
            <w:pPr>
              <w:ind w:firstLine="0"/>
              <w:rPr>
                <w:color w:val="000000"/>
              </w:rPr>
            </w:pPr>
            <w:r>
              <w:rPr>
                <w:color w:val="000000"/>
              </w:rPr>
              <w:t>400</w:t>
            </w:r>
          </w:p>
        </w:tc>
      </w:tr>
      <w:tr w:rsidR="00313AB5" w:rsidRPr="00137289" w14:paraId="6C0B5B9B" w14:textId="77777777" w:rsidTr="008A336E">
        <w:tblPrEx>
          <w:jc w:val="center"/>
        </w:tblPrEx>
        <w:trPr>
          <w:jc w:val="center"/>
        </w:trPr>
        <w:tc>
          <w:tcPr>
            <w:tcW w:w="2392" w:type="dxa"/>
            <w:vAlign w:val="center"/>
          </w:tcPr>
          <w:p w14:paraId="7D65B41F" w14:textId="6540988F" w:rsidR="008A336E" w:rsidRPr="00137289" w:rsidRDefault="008A336E" w:rsidP="008A336E">
            <w:pPr>
              <w:ind w:firstLine="0"/>
              <w:rPr>
                <w:b/>
                <w:bCs/>
                <w:color w:val="000000"/>
                <w:lang w:val="en-US"/>
              </w:rPr>
            </w:pPr>
            <w:r>
              <w:rPr>
                <w:b/>
                <w:bCs/>
                <w:color w:val="000000"/>
                <w:lang w:val="en-US"/>
              </w:rPr>
              <w:t>i</w:t>
            </w:r>
            <w:r w:rsidRPr="00137289">
              <w:rPr>
                <w:b/>
                <w:bCs/>
                <w:color w:val="000000"/>
                <w:lang w:val="en-US"/>
              </w:rPr>
              <w:t>d_lit_carac_glb_loc</w:t>
            </w:r>
          </w:p>
        </w:tc>
        <w:tc>
          <w:tcPr>
            <w:tcW w:w="2127" w:type="dxa"/>
            <w:vAlign w:val="center"/>
          </w:tcPr>
          <w:p w14:paraId="41BC00D9" w14:textId="6C7A64F2" w:rsidR="008A336E" w:rsidRPr="00137289" w:rsidRDefault="008A336E" w:rsidP="008A336E">
            <w:pPr>
              <w:ind w:firstLine="0"/>
              <w:rPr>
                <w:lang w:val="en-US"/>
              </w:rPr>
            </w:pPr>
            <w:r>
              <w:rPr>
                <w:lang w:val="en-US"/>
              </w:rPr>
              <w:t>INT</w:t>
            </w:r>
          </w:p>
        </w:tc>
        <w:tc>
          <w:tcPr>
            <w:tcW w:w="1862" w:type="dxa"/>
          </w:tcPr>
          <w:p w14:paraId="64795AC6" w14:textId="1F4E4025" w:rsidR="008A336E" w:rsidRPr="008A336E" w:rsidRDefault="008A336E" w:rsidP="008A336E">
            <w:pPr>
              <w:ind w:firstLine="0"/>
              <w:rPr>
                <w:color w:val="000000"/>
              </w:rPr>
            </w:pPr>
          </w:p>
        </w:tc>
        <w:tc>
          <w:tcPr>
            <w:tcW w:w="2635" w:type="dxa"/>
            <w:vAlign w:val="center"/>
          </w:tcPr>
          <w:p w14:paraId="1E9C44E2" w14:textId="24CD1EB2" w:rsidR="008A336E" w:rsidRPr="00137289" w:rsidRDefault="008A336E" w:rsidP="008A336E">
            <w:pPr>
              <w:ind w:firstLine="0"/>
              <w:rPr>
                <w:color w:val="000000"/>
                <w:lang w:val="en-US"/>
              </w:rPr>
            </w:pPr>
            <w:r>
              <w:rPr>
                <w:color w:val="000000"/>
                <w:lang w:val="en-US"/>
              </w:rPr>
              <w:t>400</w:t>
            </w:r>
          </w:p>
        </w:tc>
      </w:tr>
    </w:tbl>
    <w:p w14:paraId="2571DDF2" w14:textId="37EDFAB7" w:rsidR="00702083" w:rsidDel="00E3660D" w:rsidRDefault="00702083" w:rsidP="00594621">
      <w:pPr>
        <w:rPr>
          <w:del w:id="267" w:author="Juan Carlos Lopez Hernandez" w:date="2022-11-10T09:05:00Z"/>
          <w:b/>
          <w:bCs/>
          <w:lang w:val="en-US"/>
        </w:rPr>
      </w:pPr>
    </w:p>
    <w:p w14:paraId="0BD3BDF6" w14:textId="77777777" w:rsidR="00E3660D" w:rsidRPr="00702083" w:rsidRDefault="00E3660D" w:rsidP="00594621">
      <w:pPr>
        <w:rPr>
          <w:ins w:id="268" w:author="Pablo Ezequiel Britos Silveiro" w:date="2024-07-04T12:05:00Z"/>
          <w:b/>
          <w:bCs/>
          <w:lang w:val="en-US"/>
        </w:rPr>
      </w:pPr>
    </w:p>
    <w:p w14:paraId="479AEA19" w14:textId="318E2C21" w:rsidR="00C034F5" w:rsidRPr="00702083" w:rsidDel="004C7EC0" w:rsidRDefault="00C034F5" w:rsidP="00594621">
      <w:pPr>
        <w:rPr>
          <w:del w:id="269" w:author="Juan Carlos Lopez Hernandez" w:date="2022-11-10T09:05:00Z"/>
          <w:b/>
          <w:bCs/>
          <w:lang w:val="en-US"/>
        </w:rPr>
      </w:pPr>
    </w:p>
    <w:p w14:paraId="30DA8512" w14:textId="280D488C" w:rsidR="00C034F5" w:rsidRPr="00702083" w:rsidDel="004C7EC0" w:rsidRDefault="00C034F5" w:rsidP="00594621">
      <w:pPr>
        <w:rPr>
          <w:del w:id="270" w:author="Juan Carlos Lopez Hernandez" w:date="2022-11-10T09:05:00Z"/>
          <w:b/>
          <w:bCs/>
          <w:lang w:val="en-US"/>
        </w:rPr>
      </w:pPr>
    </w:p>
    <w:p w14:paraId="0B6B1D01" w14:textId="07C29B52" w:rsidR="00C034F5" w:rsidRPr="00702083" w:rsidDel="004C7EC0" w:rsidRDefault="00C034F5" w:rsidP="00594621">
      <w:pPr>
        <w:rPr>
          <w:del w:id="271" w:author="Juan Carlos Lopez Hernandez" w:date="2022-11-10T09:05:00Z"/>
          <w:b/>
          <w:bCs/>
          <w:lang w:val="en-US"/>
        </w:rPr>
      </w:pPr>
    </w:p>
    <w:p w14:paraId="74005A5D" w14:textId="0A79190D" w:rsidR="001864B6" w:rsidRPr="00702083" w:rsidDel="00B45639" w:rsidRDefault="001864B6" w:rsidP="00594621">
      <w:pPr>
        <w:rPr>
          <w:del w:id="272" w:author="Juan Carlos Lopez Hernandez" w:date="2022-10-18T09:18:00Z"/>
          <w:b/>
          <w:bCs/>
          <w:lang w:val="en-US"/>
        </w:rPr>
      </w:pPr>
    </w:p>
    <w:tbl>
      <w:tblPr>
        <w:tblStyle w:val="Tablaconcuadrcula"/>
        <w:tblW w:w="0" w:type="auto"/>
        <w:tblLayout w:type="fixed"/>
        <w:tblLook w:val="04A0" w:firstRow="1" w:lastRow="0" w:firstColumn="1" w:lastColumn="0" w:noHBand="0" w:noVBand="1"/>
      </w:tblPr>
      <w:tblGrid>
        <w:gridCol w:w="2547"/>
        <w:gridCol w:w="1166"/>
        <w:gridCol w:w="1669"/>
        <w:gridCol w:w="3634"/>
        <w:tblGridChange w:id="273">
          <w:tblGrid>
            <w:gridCol w:w="2547"/>
            <w:gridCol w:w="1166"/>
            <w:gridCol w:w="1669"/>
            <w:gridCol w:w="3634"/>
          </w:tblGrid>
        </w:tblGridChange>
      </w:tblGrid>
      <w:tr w:rsidR="001864B6" w:rsidRPr="00081438" w14:paraId="1E5E05FE" w14:textId="77777777" w:rsidTr="003E5CFC">
        <w:trPr>
          <w:trHeight w:val="1109"/>
        </w:trPr>
        <w:tc>
          <w:tcPr>
            <w:tcW w:w="2547" w:type="dxa"/>
            <w:shd w:val="clear" w:color="auto" w:fill="FF0000"/>
          </w:tcPr>
          <w:p w14:paraId="029D4101" w14:textId="77777777" w:rsidR="001864B6" w:rsidRDefault="001864B6" w:rsidP="001864B6">
            <w:pPr>
              <w:tabs>
                <w:tab w:val="left" w:pos="1530"/>
              </w:tabs>
              <w:ind w:firstLine="0"/>
              <w:rPr>
                <w:b/>
                <w:bCs/>
                <w:color w:val="FFFFFF" w:themeColor="background1"/>
                <w:sz w:val="24"/>
              </w:rPr>
            </w:pPr>
            <w:r>
              <w:rPr>
                <w:b/>
                <w:bCs/>
                <w:color w:val="FFFFFF" w:themeColor="background1"/>
                <w:sz w:val="24"/>
              </w:rPr>
              <w:t>TABLA:</w:t>
            </w:r>
          </w:p>
          <w:p w14:paraId="65D3800E" w14:textId="77777777" w:rsidR="001864B6" w:rsidRDefault="001864B6" w:rsidP="001864B6">
            <w:pPr>
              <w:tabs>
                <w:tab w:val="left" w:pos="1530"/>
              </w:tabs>
              <w:ind w:firstLine="0"/>
              <w:rPr>
                <w:b/>
                <w:bCs/>
                <w:color w:val="FFFFFF" w:themeColor="background1"/>
                <w:sz w:val="24"/>
              </w:rPr>
            </w:pPr>
            <w:r w:rsidRPr="00E333AF">
              <w:rPr>
                <w:b/>
                <w:bCs/>
                <w:color w:val="FFFFFF" w:themeColor="background1"/>
                <w:sz w:val="24"/>
              </w:rPr>
              <w:t>MAC_REGLA</w:t>
            </w:r>
          </w:p>
          <w:p w14:paraId="46D83EA1" w14:textId="7DE477DE" w:rsidR="001864B6" w:rsidRPr="00FA0BDD" w:rsidRDefault="001864B6" w:rsidP="001864B6">
            <w:pPr>
              <w:tabs>
                <w:tab w:val="left" w:pos="1530"/>
              </w:tabs>
              <w:ind w:firstLine="0"/>
              <w:rPr>
                <w:b/>
                <w:bCs/>
                <w:i/>
                <w:iCs/>
                <w:szCs w:val="20"/>
              </w:rPr>
            </w:pPr>
            <w:r w:rsidRPr="00C550A9">
              <w:rPr>
                <w:b/>
                <w:bCs/>
                <w:i/>
                <w:iCs/>
                <w:color w:val="FFFFFF" w:themeColor="background1"/>
                <w:sz w:val="24"/>
              </w:rPr>
              <w:t>EN DESARROLLO</w:t>
            </w:r>
          </w:p>
        </w:tc>
        <w:tc>
          <w:tcPr>
            <w:tcW w:w="6469" w:type="dxa"/>
            <w:gridSpan w:val="3"/>
          </w:tcPr>
          <w:p w14:paraId="5B420640" w14:textId="77777777" w:rsidR="001864B6" w:rsidRDefault="001864B6" w:rsidP="001864B6">
            <w:pPr>
              <w:ind w:firstLine="0"/>
              <w:rPr>
                <w:b/>
                <w:bCs/>
              </w:rPr>
            </w:pPr>
            <w:r w:rsidRPr="006200D1">
              <w:rPr>
                <w:b/>
                <w:bCs/>
              </w:rPr>
              <w:t>Tabla maestra que contiene la información relativa a los controles de calidad</w:t>
            </w:r>
            <w:r>
              <w:rPr>
                <w:b/>
                <w:bCs/>
              </w:rPr>
              <w:t>, que tomarán como origen los campos de las tablas de COMMON dentro de SUPRA.</w:t>
            </w:r>
          </w:p>
          <w:p w14:paraId="7DED9445" w14:textId="0EF69E45" w:rsidR="001864B6" w:rsidRPr="00081438" w:rsidRDefault="001864B6" w:rsidP="001864B6">
            <w:pPr>
              <w:ind w:firstLine="0"/>
              <w:rPr>
                <w:b/>
                <w:bCs/>
              </w:rPr>
            </w:pPr>
            <w:r>
              <w:rPr>
                <w:b/>
                <w:bCs/>
              </w:rPr>
              <w:t>Relación con 1:1 CONTROL</w:t>
            </w:r>
          </w:p>
        </w:tc>
      </w:tr>
      <w:tr w:rsidR="001867C5" w14:paraId="599694E6" w14:textId="77777777" w:rsidTr="003E5CFC">
        <w:tblPrEx>
          <w:jc w:val="center"/>
        </w:tblPrEx>
        <w:trPr>
          <w:tblHeader/>
          <w:jc w:val="center"/>
        </w:trPr>
        <w:tc>
          <w:tcPr>
            <w:tcW w:w="2547" w:type="dxa"/>
            <w:shd w:val="clear" w:color="auto" w:fill="FF0000"/>
          </w:tcPr>
          <w:p w14:paraId="18189C8B" w14:textId="77777777" w:rsidR="001864B6" w:rsidRPr="00B604C0" w:rsidRDefault="001864B6">
            <w:pPr>
              <w:ind w:firstLine="0"/>
              <w:jc w:val="left"/>
              <w:rPr>
                <w:b/>
                <w:bCs/>
                <w:color w:val="FFFFFF" w:themeColor="background1"/>
              </w:rPr>
            </w:pPr>
            <w:r>
              <w:rPr>
                <w:b/>
                <w:bCs/>
                <w:color w:val="FFFFFF" w:themeColor="background1"/>
              </w:rPr>
              <w:t>NOMBRE DE CAMPO</w:t>
            </w:r>
          </w:p>
        </w:tc>
        <w:tc>
          <w:tcPr>
            <w:tcW w:w="1166" w:type="dxa"/>
            <w:shd w:val="clear" w:color="auto" w:fill="FF0000"/>
          </w:tcPr>
          <w:p w14:paraId="033A4DFA" w14:textId="77777777" w:rsidR="001864B6" w:rsidRPr="00B604C0" w:rsidRDefault="001864B6">
            <w:pPr>
              <w:ind w:firstLine="0"/>
              <w:jc w:val="left"/>
              <w:rPr>
                <w:b/>
                <w:bCs/>
                <w:color w:val="FFFFFF" w:themeColor="background1"/>
              </w:rPr>
            </w:pPr>
            <w:r>
              <w:rPr>
                <w:b/>
                <w:bCs/>
                <w:color w:val="FFFFFF" w:themeColor="background1"/>
              </w:rPr>
              <w:t>TIPO</w:t>
            </w:r>
          </w:p>
        </w:tc>
        <w:tc>
          <w:tcPr>
            <w:tcW w:w="1669" w:type="dxa"/>
            <w:shd w:val="clear" w:color="auto" w:fill="FF0000"/>
          </w:tcPr>
          <w:p w14:paraId="6ECE1C40" w14:textId="77777777" w:rsidR="001864B6" w:rsidRDefault="001864B6">
            <w:pPr>
              <w:ind w:firstLine="0"/>
              <w:rPr>
                <w:b/>
                <w:bCs/>
                <w:color w:val="FFFFFF" w:themeColor="background1"/>
              </w:rPr>
            </w:pPr>
            <w:r>
              <w:rPr>
                <w:b/>
                <w:bCs/>
                <w:color w:val="FFFFFF" w:themeColor="background1"/>
              </w:rPr>
              <w:t>DESCRIPCION</w:t>
            </w:r>
          </w:p>
        </w:tc>
        <w:tc>
          <w:tcPr>
            <w:tcW w:w="3634" w:type="dxa"/>
            <w:shd w:val="clear" w:color="auto" w:fill="FF0000"/>
          </w:tcPr>
          <w:p w14:paraId="741EB870" w14:textId="77777777" w:rsidR="001864B6" w:rsidRPr="00B604C0" w:rsidRDefault="001864B6">
            <w:pPr>
              <w:ind w:firstLine="0"/>
              <w:rPr>
                <w:b/>
                <w:bCs/>
                <w:color w:val="FFFFFF" w:themeColor="background1"/>
              </w:rPr>
            </w:pPr>
            <w:r>
              <w:rPr>
                <w:b/>
                <w:bCs/>
                <w:color w:val="FFFFFF" w:themeColor="background1"/>
              </w:rPr>
              <w:t>EJEMPLO</w:t>
            </w:r>
          </w:p>
        </w:tc>
      </w:tr>
      <w:tr w:rsidR="00773E16" w14:paraId="1267686D" w14:textId="77777777" w:rsidTr="008A014F">
        <w:tblPrEx>
          <w:jc w:val="center"/>
        </w:tblPrEx>
        <w:trPr>
          <w:tblHeader/>
          <w:jc w:val="center"/>
        </w:trPr>
        <w:tc>
          <w:tcPr>
            <w:tcW w:w="2547" w:type="dxa"/>
            <w:shd w:val="clear" w:color="auto" w:fill="auto"/>
          </w:tcPr>
          <w:p w14:paraId="7E99228A" w14:textId="2584AEEB" w:rsidR="00773E16" w:rsidRPr="008A014F" w:rsidRDefault="007B5E10">
            <w:pPr>
              <w:ind w:firstLine="0"/>
              <w:jc w:val="left"/>
              <w:rPr>
                <w:b/>
                <w:bCs/>
                <w:color w:val="000000" w:themeColor="text1"/>
              </w:rPr>
            </w:pPr>
            <w:r w:rsidRPr="008A014F">
              <w:rPr>
                <w:b/>
                <w:bCs/>
                <w:color w:val="000000" w:themeColor="text1"/>
              </w:rPr>
              <w:lastRenderedPageBreak/>
              <w:t>i</w:t>
            </w:r>
            <w:r w:rsidR="00773E16" w:rsidRPr="008A014F">
              <w:rPr>
                <w:b/>
                <w:bCs/>
                <w:color w:val="000000" w:themeColor="text1"/>
              </w:rPr>
              <w:t>d_regla</w:t>
            </w:r>
          </w:p>
        </w:tc>
        <w:tc>
          <w:tcPr>
            <w:tcW w:w="1166" w:type="dxa"/>
            <w:shd w:val="clear" w:color="auto" w:fill="auto"/>
          </w:tcPr>
          <w:p w14:paraId="53CEF41B" w14:textId="054B25AC" w:rsidR="00773E16" w:rsidRPr="008A014F" w:rsidRDefault="00773E16">
            <w:pPr>
              <w:ind w:firstLine="0"/>
              <w:jc w:val="left"/>
              <w:rPr>
                <w:color w:val="000000" w:themeColor="text1"/>
              </w:rPr>
            </w:pPr>
            <w:r w:rsidRPr="008A014F">
              <w:rPr>
                <w:color w:val="000000" w:themeColor="text1"/>
              </w:rPr>
              <w:t>INT</w:t>
            </w:r>
          </w:p>
        </w:tc>
        <w:tc>
          <w:tcPr>
            <w:tcW w:w="1669" w:type="dxa"/>
            <w:shd w:val="clear" w:color="auto" w:fill="auto"/>
          </w:tcPr>
          <w:p w14:paraId="45777FE8" w14:textId="0B303D54" w:rsidR="00773E16" w:rsidRPr="008A014F" w:rsidRDefault="00773E16">
            <w:pPr>
              <w:ind w:firstLine="0"/>
              <w:rPr>
                <w:color w:val="000000" w:themeColor="text1"/>
              </w:rPr>
            </w:pPr>
            <w:r w:rsidRPr="008A014F">
              <w:rPr>
                <w:color w:val="000000" w:themeColor="text1"/>
              </w:rPr>
              <w:t>Identificador único del control</w:t>
            </w:r>
          </w:p>
        </w:tc>
        <w:tc>
          <w:tcPr>
            <w:tcW w:w="3634" w:type="dxa"/>
            <w:shd w:val="clear" w:color="auto" w:fill="auto"/>
          </w:tcPr>
          <w:p w14:paraId="1472C7CB" w14:textId="78E18891" w:rsidR="00773E16" w:rsidRPr="008A014F" w:rsidRDefault="007B5E10">
            <w:pPr>
              <w:ind w:firstLine="0"/>
              <w:rPr>
                <w:color w:val="000000" w:themeColor="text1"/>
              </w:rPr>
            </w:pPr>
            <w:r w:rsidRPr="008A014F">
              <w:rPr>
                <w:color w:val="000000" w:themeColor="text1"/>
              </w:rPr>
              <w:t>502</w:t>
            </w:r>
          </w:p>
        </w:tc>
      </w:tr>
      <w:tr w:rsidR="007B5E10" w14:paraId="71DF7DB8" w14:textId="77777777" w:rsidTr="008A014F">
        <w:tblPrEx>
          <w:jc w:val="center"/>
        </w:tblPrEx>
        <w:trPr>
          <w:tblHeader/>
          <w:jc w:val="center"/>
        </w:trPr>
        <w:tc>
          <w:tcPr>
            <w:tcW w:w="2547" w:type="dxa"/>
            <w:shd w:val="clear" w:color="auto" w:fill="auto"/>
          </w:tcPr>
          <w:p w14:paraId="1E6BA1A5" w14:textId="12F6DFE2" w:rsidR="007B5E10" w:rsidRPr="008A014F" w:rsidRDefault="007B5E10">
            <w:pPr>
              <w:ind w:firstLine="0"/>
              <w:jc w:val="left"/>
              <w:rPr>
                <w:b/>
                <w:bCs/>
                <w:color w:val="000000" w:themeColor="text1"/>
              </w:rPr>
            </w:pPr>
            <w:r w:rsidRPr="008A014F">
              <w:rPr>
                <w:b/>
                <w:bCs/>
                <w:color w:val="000000" w:themeColor="text1"/>
              </w:rPr>
              <w:t>campos_join</w:t>
            </w:r>
          </w:p>
        </w:tc>
        <w:tc>
          <w:tcPr>
            <w:tcW w:w="1166" w:type="dxa"/>
            <w:shd w:val="clear" w:color="auto" w:fill="auto"/>
          </w:tcPr>
          <w:p w14:paraId="2224EC98" w14:textId="2A7F8969" w:rsidR="007B5E10" w:rsidRPr="008A014F" w:rsidRDefault="0040443C">
            <w:pPr>
              <w:ind w:firstLine="0"/>
              <w:jc w:val="left"/>
              <w:rPr>
                <w:color w:val="000000" w:themeColor="text1"/>
              </w:rPr>
            </w:pPr>
            <w:r w:rsidRPr="008A014F">
              <w:rPr>
                <w:color w:val="000000" w:themeColor="text1"/>
              </w:rPr>
              <w:t>STRING</w:t>
            </w:r>
          </w:p>
        </w:tc>
        <w:tc>
          <w:tcPr>
            <w:tcW w:w="1669" w:type="dxa"/>
            <w:shd w:val="clear" w:color="auto" w:fill="auto"/>
          </w:tcPr>
          <w:p w14:paraId="7D9538CA" w14:textId="5EC78D5F" w:rsidR="007B5E10" w:rsidRPr="008A014F" w:rsidRDefault="0040443C">
            <w:pPr>
              <w:ind w:firstLine="0"/>
              <w:rPr>
                <w:color w:val="000000" w:themeColor="text1"/>
              </w:rPr>
            </w:pPr>
            <w:r w:rsidRPr="008A014F">
              <w:rPr>
                <w:color w:val="000000" w:themeColor="text1"/>
              </w:rPr>
              <w:t xml:space="preserve">Campos </w:t>
            </w:r>
            <w:r w:rsidR="00F73629">
              <w:rPr>
                <w:color w:val="000000" w:themeColor="text1"/>
              </w:rPr>
              <w:t>por los cuales hacer cruce con otras tablas</w:t>
            </w:r>
          </w:p>
        </w:tc>
        <w:tc>
          <w:tcPr>
            <w:tcW w:w="3634" w:type="dxa"/>
            <w:shd w:val="clear" w:color="auto" w:fill="auto"/>
          </w:tcPr>
          <w:p w14:paraId="60B098B7" w14:textId="74F8491A" w:rsidR="007B5E10" w:rsidRPr="008A014F" w:rsidRDefault="007157AE">
            <w:pPr>
              <w:ind w:firstLine="0"/>
              <w:rPr>
                <w:color w:val="000000" w:themeColor="text1"/>
              </w:rPr>
            </w:pPr>
            <w:r>
              <w:rPr>
                <w:color w:val="000000" w:themeColor="text1"/>
              </w:rPr>
              <w:t>CAMPO</w:t>
            </w:r>
            <w:r w:rsidR="001919A5">
              <w:rPr>
                <w:color w:val="000000" w:themeColor="text1"/>
              </w:rPr>
              <w:t>1</w:t>
            </w:r>
            <w:r>
              <w:rPr>
                <w:color w:val="000000" w:themeColor="text1"/>
              </w:rPr>
              <w:t>_TABLA1</w:t>
            </w:r>
            <w:r w:rsidR="001919A5">
              <w:rPr>
                <w:color w:val="000000" w:themeColor="text1"/>
              </w:rPr>
              <w:t>&amp;CAMPO1_TABLA2;CAMPO2_TABLA1&amp;CAMPO2_TABLA2;…</w:t>
            </w:r>
          </w:p>
        </w:tc>
      </w:tr>
      <w:tr w:rsidR="003577B4" w14:paraId="7362EA73" w14:textId="77777777">
        <w:tblPrEx>
          <w:tblW w:w="0" w:type="auto"/>
          <w:jc w:val="center"/>
          <w:tblLayout w:type="fixed"/>
          <w:tblPrExChange w:id="274" w:author="Pablo Ezequiel Britos Silveiro" w:date="2024-07-04T12:47:00Z">
            <w:tblPrEx>
              <w:tblW w:w="0" w:type="auto"/>
              <w:jc w:val="center"/>
              <w:tblLayout w:type="fixed"/>
            </w:tblPrEx>
          </w:tblPrExChange>
        </w:tblPrEx>
        <w:trPr>
          <w:jc w:val="center"/>
          <w:trPrChange w:id="275" w:author="Pablo Ezequiel Britos Silveiro" w:date="2024-07-04T12:47:00Z">
            <w:trPr>
              <w:jc w:val="center"/>
            </w:trPr>
          </w:trPrChange>
        </w:trPr>
        <w:tc>
          <w:tcPr>
            <w:tcW w:w="2547" w:type="dxa"/>
            <w:vAlign w:val="center"/>
            <w:tcPrChange w:id="276" w:author="Pablo Ezequiel Britos Silveiro" w:date="2024-07-04T12:47:00Z">
              <w:tcPr>
                <w:tcW w:w="2547" w:type="dxa"/>
                <w:vAlign w:val="center"/>
              </w:tcPr>
            </w:tcPrChange>
          </w:tcPr>
          <w:p w14:paraId="00DB3145" w14:textId="41CBCA27" w:rsidR="003577B4" w:rsidRPr="00C034F5" w:rsidRDefault="003577B4" w:rsidP="003577B4">
            <w:pPr>
              <w:ind w:firstLine="0"/>
              <w:rPr>
                <w:b/>
                <w:bCs/>
              </w:rPr>
            </w:pPr>
            <w:r>
              <w:rPr>
                <w:b/>
                <w:bCs/>
              </w:rPr>
              <w:t>fecha_alta</w:t>
            </w:r>
          </w:p>
        </w:tc>
        <w:tc>
          <w:tcPr>
            <w:tcW w:w="1166" w:type="dxa"/>
            <w:vAlign w:val="center"/>
            <w:tcPrChange w:id="277" w:author="Pablo Ezequiel Britos Silveiro" w:date="2024-07-04T12:47:00Z">
              <w:tcPr>
                <w:tcW w:w="1166" w:type="dxa"/>
                <w:vAlign w:val="center"/>
              </w:tcPr>
            </w:tcPrChange>
          </w:tcPr>
          <w:p w14:paraId="73FDE540" w14:textId="39F3048B" w:rsidR="003577B4" w:rsidRPr="0012628A" w:rsidRDefault="003577B4" w:rsidP="003577B4">
            <w:pPr>
              <w:ind w:firstLine="0"/>
            </w:pPr>
            <w:r>
              <w:t>TIMESTAMP</w:t>
            </w:r>
          </w:p>
        </w:tc>
        <w:tc>
          <w:tcPr>
            <w:tcW w:w="1669" w:type="dxa"/>
            <w:tcPrChange w:id="278" w:author="Pablo Ezequiel Britos Silveiro" w:date="2024-07-04T12:47:00Z">
              <w:tcPr>
                <w:tcW w:w="1669" w:type="dxa"/>
                <w:vAlign w:val="center"/>
              </w:tcPr>
            </w:tcPrChange>
          </w:tcPr>
          <w:p w14:paraId="6E50C980" w14:textId="4F17C3A8" w:rsidR="003577B4" w:rsidRDefault="003577B4" w:rsidP="003577B4">
            <w:pPr>
              <w:ind w:firstLine="0"/>
            </w:pPr>
            <w:r>
              <w:t>Fecha que muestra cuando se dio de alta el control.</w:t>
            </w:r>
          </w:p>
        </w:tc>
        <w:tc>
          <w:tcPr>
            <w:tcW w:w="3634" w:type="dxa"/>
            <w:vAlign w:val="center"/>
            <w:tcPrChange w:id="279" w:author="Pablo Ezequiel Britos Silveiro" w:date="2024-07-04T12:47:00Z">
              <w:tcPr>
                <w:tcW w:w="3634" w:type="dxa"/>
                <w:vAlign w:val="center"/>
              </w:tcPr>
            </w:tcPrChange>
          </w:tcPr>
          <w:p w14:paraId="2C4F259E" w14:textId="7A7C007A" w:rsidR="003577B4" w:rsidRPr="0012628A" w:rsidRDefault="003577B4" w:rsidP="003577B4">
            <w:pPr>
              <w:ind w:firstLine="0"/>
            </w:pPr>
            <w:r>
              <w:t>2022-11-01 12:00:00:0000</w:t>
            </w:r>
          </w:p>
        </w:tc>
      </w:tr>
      <w:tr w:rsidR="003577B4" w14:paraId="6145613B" w14:textId="77777777">
        <w:tblPrEx>
          <w:tblW w:w="0" w:type="auto"/>
          <w:jc w:val="center"/>
          <w:tblLayout w:type="fixed"/>
          <w:tblPrExChange w:id="280" w:author="Pablo Ezequiel Britos Silveiro" w:date="2024-07-04T12:47:00Z">
            <w:tblPrEx>
              <w:tblW w:w="0" w:type="auto"/>
              <w:jc w:val="center"/>
              <w:tblLayout w:type="fixed"/>
            </w:tblPrEx>
          </w:tblPrExChange>
        </w:tblPrEx>
        <w:trPr>
          <w:jc w:val="center"/>
          <w:trPrChange w:id="281" w:author="Pablo Ezequiel Britos Silveiro" w:date="2024-07-04T12:47:00Z">
            <w:trPr>
              <w:jc w:val="center"/>
            </w:trPr>
          </w:trPrChange>
        </w:trPr>
        <w:tc>
          <w:tcPr>
            <w:tcW w:w="2547" w:type="dxa"/>
            <w:vAlign w:val="center"/>
            <w:tcPrChange w:id="282" w:author="Pablo Ezequiel Britos Silveiro" w:date="2024-07-04T12:47:00Z">
              <w:tcPr>
                <w:tcW w:w="2547" w:type="dxa"/>
                <w:vAlign w:val="center"/>
              </w:tcPr>
            </w:tcPrChange>
          </w:tcPr>
          <w:p w14:paraId="31ECC7A9" w14:textId="753EA436" w:rsidR="003577B4" w:rsidRPr="00C034F5" w:rsidRDefault="003577B4" w:rsidP="003577B4">
            <w:pPr>
              <w:ind w:firstLine="0"/>
              <w:rPr>
                <w:b/>
                <w:bCs/>
              </w:rPr>
            </w:pPr>
            <w:r>
              <w:rPr>
                <w:b/>
                <w:bCs/>
              </w:rPr>
              <w:t>fecha_fin</w:t>
            </w:r>
          </w:p>
        </w:tc>
        <w:tc>
          <w:tcPr>
            <w:tcW w:w="1166" w:type="dxa"/>
            <w:vAlign w:val="center"/>
            <w:tcPrChange w:id="283" w:author="Pablo Ezequiel Britos Silveiro" w:date="2024-07-04T12:47:00Z">
              <w:tcPr>
                <w:tcW w:w="1166" w:type="dxa"/>
                <w:vAlign w:val="center"/>
              </w:tcPr>
            </w:tcPrChange>
          </w:tcPr>
          <w:p w14:paraId="63B4595C" w14:textId="6DEB3E58" w:rsidR="003577B4" w:rsidRDefault="003577B4" w:rsidP="003577B4">
            <w:pPr>
              <w:ind w:firstLine="0"/>
            </w:pPr>
            <w:r>
              <w:t>TIMESTAMP</w:t>
            </w:r>
          </w:p>
        </w:tc>
        <w:tc>
          <w:tcPr>
            <w:tcW w:w="1669" w:type="dxa"/>
            <w:tcPrChange w:id="284" w:author="Pablo Ezequiel Britos Silveiro" w:date="2024-07-04T12:47:00Z">
              <w:tcPr>
                <w:tcW w:w="1669" w:type="dxa"/>
                <w:vAlign w:val="center"/>
              </w:tcPr>
            </w:tcPrChange>
          </w:tcPr>
          <w:p w14:paraId="18D51CC1" w14:textId="5DB9DE78" w:rsidR="003577B4" w:rsidRDefault="003577B4" w:rsidP="003577B4">
            <w:pPr>
              <w:ind w:firstLine="0"/>
            </w:pPr>
            <w:r>
              <w:t>Fecha que muestra cuando se da de baja el control.</w:t>
            </w:r>
          </w:p>
        </w:tc>
        <w:tc>
          <w:tcPr>
            <w:tcW w:w="3634" w:type="dxa"/>
            <w:vAlign w:val="center"/>
            <w:tcPrChange w:id="285" w:author="Pablo Ezequiel Britos Silveiro" w:date="2024-07-04T12:47:00Z">
              <w:tcPr>
                <w:tcW w:w="3634" w:type="dxa"/>
                <w:vAlign w:val="center"/>
              </w:tcPr>
            </w:tcPrChange>
          </w:tcPr>
          <w:p w14:paraId="42BCD508" w14:textId="74C3AF6D" w:rsidR="003577B4" w:rsidRDefault="003577B4" w:rsidP="003577B4">
            <w:pPr>
              <w:ind w:firstLine="0"/>
            </w:pPr>
            <w:r>
              <w:t>9999-12-31 23:59:59:9999</w:t>
            </w:r>
          </w:p>
        </w:tc>
      </w:tr>
      <w:tr w:rsidR="003577B4" w14:paraId="4D6A24BA" w14:textId="77777777">
        <w:tblPrEx>
          <w:tblW w:w="0" w:type="auto"/>
          <w:jc w:val="center"/>
          <w:tblLayout w:type="fixed"/>
          <w:tblPrExChange w:id="286" w:author="Pablo Ezequiel Britos Silveiro" w:date="2024-07-04T12:47:00Z">
            <w:tblPrEx>
              <w:tblW w:w="0" w:type="auto"/>
              <w:jc w:val="center"/>
              <w:tblLayout w:type="fixed"/>
            </w:tblPrEx>
          </w:tblPrExChange>
        </w:tblPrEx>
        <w:trPr>
          <w:jc w:val="center"/>
          <w:trPrChange w:id="287" w:author="Pablo Ezequiel Britos Silveiro" w:date="2024-07-04T12:47:00Z">
            <w:trPr>
              <w:jc w:val="center"/>
            </w:trPr>
          </w:trPrChange>
        </w:trPr>
        <w:tc>
          <w:tcPr>
            <w:tcW w:w="2547" w:type="dxa"/>
            <w:vAlign w:val="center"/>
            <w:tcPrChange w:id="288" w:author="Pablo Ezequiel Britos Silveiro" w:date="2024-07-04T12:47:00Z">
              <w:tcPr>
                <w:tcW w:w="2547" w:type="dxa"/>
                <w:vAlign w:val="center"/>
              </w:tcPr>
            </w:tcPrChange>
          </w:tcPr>
          <w:p w14:paraId="25E01C05" w14:textId="69A607C0" w:rsidR="003577B4" w:rsidRPr="00C034F5" w:rsidRDefault="003577B4" w:rsidP="003577B4">
            <w:pPr>
              <w:ind w:firstLine="0"/>
              <w:rPr>
                <w:b/>
                <w:bCs/>
              </w:rPr>
            </w:pPr>
            <w:r>
              <w:rPr>
                <w:b/>
                <w:bCs/>
              </w:rPr>
              <w:t>fecha_ini</w:t>
            </w:r>
          </w:p>
        </w:tc>
        <w:tc>
          <w:tcPr>
            <w:tcW w:w="1166" w:type="dxa"/>
            <w:vAlign w:val="center"/>
            <w:tcPrChange w:id="289" w:author="Pablo Ezequiel Britos Silveiro" w:date="2024-07-04T12:47:00Z">
              <w:tcPr>
                <w:tcW w:w="1166" w:type="dxa"/>
                <w:vAlign w:val="center"/>
              </w:tcPr>
            </w:tcPrChange>
          </w:tcPr>
          <w:p w14:paraId="219FA105" w14:textId="122DD360" w:rsidR="003577B4" w:rsidRDefault="003577B4" w:rsidP="003577B4">
            <w:pPr>
              <w:ind w:firstLine="0"/>
            </w:pPr>
            <w:r>
              <w:t>TIMESTAMP</w:t>
            </w:r>
          </w:p>
        </w:tc>
        <w:tc>
          <w:tcPr>
            <w:tcW w:w="1669" w:type="dxa"/>
            <w:tcPrChange w:id="290" w:author="Pablo Ezequiel Britos Silveiro" w:date="2024-07-04T12:47:00Z">
              <w:tcPr>
                <w:tcW w:w="1669" w:type="dxa"/>
                <w:vAlign w:val="center"/>
              </w:tcPr>
            </w:tcPrChange>
          </w:tcPr>
          <w:p w14:paraId="03F0EEF3" w14:textId="3E9884A6" w:rsidR="003577B4" w:rsidRDefault="003577B4" w:rsidP="003577B4">
            <w:pPr>
              <w:ind w:firstLine="0"/>
            </w:pPr>
            <w:r>
              <w:t>Fecha de inicio el control.</w:t>
            </w:r>
          </w:p>
        </w:tc>
        <w:tc>
          <w:tcPr>
            <w:tcW w:w="3634" w:type="dxa"/>
            <w:vAlign w:val="center"/>
            <w:tcPrChange w:id="291" w:author="Pablo Ezequiel Britos Silveiro" w:date="2024-07-04T12:47:00Z">
              <w:tcPr>
                <w:tcW w:w="3634" w:type="dxa"/>
                <w:vAlign w:val="center"/>
              </w:tcPr>
            </w:tcPrChange>
          </w:tcPr>
          <w:p w14:paraId="4D0B813F" w14:textId="0312B736" w:rsidR="003577B4" w:rsidRDefault="003577B4" w:rsidP="003577B4">
            <w:pPr>
              <w:ind w:firstLine="0"/>
            </w:pPr>
            <w:r>
              <w:t>2020-01-01 12:00:00:0000</w:t>
            </w:r>
          </w:p>
        </w:tc>
      </w:tr>
      <w:tr w:rsidR="003577B4" w14:paraId="45475C52" w14:textId="77777777" w:rsidTr="003E5CFC">
        <w:tblPrEx>
          <w:jc w:val="center"/>
        </w:tblPrEx>
        <w:trPr>
          <w:jc w:val="center"/>
        </w:trPr>
        <w:tc>
          <w:tcPr>
            <w:tcW w:w="2547" w:type="dxa"/>
          </w:tcPr>
          <w:p w14:paraId="749CA4C5" w14:textId="5801B3CC" w:rsidR="003577B4" w:rsidRPr="00524328" w:rsidRDefault="003577B4" w:rsidP="003577B4">
            <w:pPr>
              <w:ind w:firstLine="0"/>
              <w:rPr>
                <w:b/>
                <w:bCs/>
                <w:color w:val="000000"/>
              </w:rPr>
            </w:pPr>
            <w:r>
              <w:rPr>
                <w:b/>
                <w:bCs/>
                <w:color w:val="000000"/>
              </w:rPr>
              <w:t>campos_integr_arrastre</w:t>
            </w:r>
          </w:p>
        </w:tc>
        <w:tc>
          <w:tcPr>
            <w:tcW w:w="1166" w:type="dxa"/>
          </w:tcPr>
          <w:p w14:paraId="386A10DA" w14:textId="6F48C955" w:rsidR="003577B4" w:rsidRPr="00524328" w:rsidRDefault="003577B4" w:rsidP="003577B4">
            <w:pPr>
              <w:ind w:firstLine="0"/>
            </w:pPr>
            <w:r>
              <w:t>STRING</w:t>
            </w:r>
          </w:p>
        </w:tc>
        <w:tc>
          <w:tcPr>
            <w:tcW w:w="1669" w:type="dxa"/>
          </w:tcPr>
          <w:p w14:paraId="58155BA0" w14:textId="2F0482BE" w:rsidR="003577B4" w:rsidRPr="00594A8E" w:rsidRDefault="00A2675D" w:rsidP="003577B4">
            <w:pPr>
              <w:ind w:firstLine="0"/>
              <w:rPr>
                <w:color w:val="000000"/>
              </w:rPr>
            </w:pPr>
            <w:r w:rsidRPr="00594A8E">
              <w:rPr>
                <w:color w:val="000000"/>
              </w:rPr>
              <w:t xml:space="preserve">Campo que indica </w:t>
            </w:r>
            <w:r w:rsidR="00594A8E" w:rsidRPr="00594A8E">
              <w:rPr>
                <w:color w:val="000000"/>
              </w:rPr>
              <w:t>para el</w:t>
            </w:r>
            <w:r w:rsidR="00594A8E">
              <w:rPr>
                <w:color w:val="000000"/>
              </w:rPr>
              <w:t xml:space="preserve"> cruce de integridad si se necesita hacer una comparación extra y </w:t>
            </w:r>
            <w:r w:rsidR="00944231">
              <w:rPr>
                <w:color w:val="000000"/>
              </w:rPr>
              <w:t>seleccionar un campo extra.</w:t>
            </w:r>
          </w:p>
        </w:tc>
        <w:tc>
          <w:tcPr>
            <w:tcW w:w="3634" w:type="dxa"/>
          </w:tcPr>
          <w:p w14:paraId="46690090" w14:textId="486C3C1A" w:rsidR="003577B4" w:rsidRPr="001E51A3" w:rsidRDefault="003577B4" w:rsidP="003577B4">
            <w:pPr>
              <w:ind w:firstLine="0"/>
            </w:pPr>
            <w:r>
              <w:t>‘;SALONBAL’</w:t>
            </w:r>
          </w:p>
        </w:tc>
      </w:tr>
      <w:tr w:rsidR="003577B4" w14:paraId="78BC0E72" w14:textId="77777777" w:rsidTr="003E5CFC">
        <w:tblPrEx>
          <w:jc w:val="center"/>
        </w:tblPrEx>
        <w:trPr>
          <w:jc w:val="center"/>
        </w:trPr>
        <w:tc>
          <w:tcPr>
            <w:tcW w:w="2547" w:type="dxa"/>
          </w:tcPr>
          <w:p w14:paraId="24EB0B79" w14:textId="7560E9AF" w:rsidR="003577B4" w:rsidRDefault="003577B4" w:rsidP="003577B4">
            <w:pPr>
              <w:ind w:firstLine="0"/>
              <w:rPr>
                <w:b/>
                <w:bCs/>
                <w:color w:val="000000"/>
              </w:rPr>
            </w:pPr>
            <w:r>
              <w:rPr>
                <w:b/>
                <w:bCs/>
                <w:color w:val="000000"/>
              </w:rPr>
              <w:t>id_campo_main</w:t>
            </w:r>
          </w:p>
        </w:tc>
        <w:tc>
          <w:tcPr>
            <w:tcW w:w="1166" w:type="dxa"/>
          </w:tcPr>
          <w:p w14:paraId="6823DC13" w14:textId="4662D0ED" w:rsidR="003577B4" w:rsidRDefault="003577B4" w:rsidP="003577B4">
            <w:pPr>
              <w:ind w:firstLine="0"/>
            </w:pPr>
            <w:r>
              <w:t>STRING</w:t>
            </w:r>
          </w:p>
        </w:tc>
        <w:tc>
          <w:tcPr>
            <w:tcW w:w="1669" w:type="dxa"/>
          </w:tcPr>
          <w:p w14:paraId="42BEAACE" w14:textId="421ED6EC" w:rsidR="003577B4" w:rsidRPr="00524328" w:rsidRDefault="003577B4" w:rsidP="003577B4">
            <w:pPr>
              <w:ind w:firstLine="0"/>
              <w:rPr>
                <w:color w:val="000000"/>
              </w:rPr>
            </w:pPr>
            <w:r>
              <w:rPr>
                <w:color w:val="000000"/>
              </w:rPr>
              <w:t xml:space="preserve">Campo obligatorio. Se indica los </w:t>
            </w:r>
            <w:r>
              <w:rPr>
                <w:color w:val="000000"/>
              </w:rPr>
              <w:lastRenderedPageBreak/>
              <w:t xml:space="preserve">campos que utiliza el control. </w:t>
            </w:r>
          </w:p>
        </w:tc>
        <w:tc>
          <w:tcPr>
            <w:tcW w:w="3634" w:type="dxa"/>
          </w:tcPr>
          <w:p w14:paraId="27AB7BE0" w14:textId="462C177D" w:rsidR="003577B4" w:rsidRDefault="003577B4" w:rsidP="003577B4">
            <w:pPr>
              <w:ind w:firstLine="0"/>
            </w:pPr>
            <w:r>
              <w:lastRenderedPageBreak/>
              <w:t>‘</w:t>
            </w:r>
            <w:r w:rsidRPr="00FD3131">
              <w:t>S1EMP</w:t>
            </w:r>
            <w:r>
              <w:t>’</w:t>
            </w:r>
          </w:p>
        </w:tc>
      </w:tr>
      <w:tr w:rsidR="003577B4" w14:paraId="57593EEE" w14:textId="77777777" w:rsidTr="003E5CFC">
        <w:tblPrEx>
          <w:jc w:val="center"/>
        </w:tblPrEx>
        <w:trPr>
          <w:jc w:val="center"/>
        </w:trPr>
        <w:tc>
          <w:tcPr>
            <w:tcW w:w="2547" w:type="dxa"/>
          </w:tcPr>
          <w:p w14:paraId="10744AFF" w14:textId="72425EB0" w:rsidR="003577B4" w:rsidRDefault="003577B4" w:rsidP="003577B4">
            <w:pPr>
              <w:ind w:firstLine="0"/>
              <w:rPr>
                <w:b/>
                <w:bCs/>
                <w:color w:val="000000"/>
              </w:rPr>
            </w:pPr>
            <w:r>
              <w:rPr>
                <w:b/>
                <w:bCs/>
                <w:color w:val="000000"/>
              </w:rPr>
              <w:t>id_filtro_baremo</w:t>
            </w:r>
          </w:p>
        </w:tc>
        <w:tc>
          <w:tcPr>
            <w:tcW w:w="1166" w:type="dxa"/>
          </w:tcPr>
          <w:p w14:paraId="586DC5BE" w14:textId="4D4FBF35" w:rsidR="003577B4" w:rsidRDefault="003577B4" w:rsidP="003577B4">
            <w:pPr>
              <w:ind w:firstLine="0"/>
            </w:pPr>
            <w:r>
              <w:t>STRING</w:t>
            </w:r>
          </w:p>
        </w:tc>
        <w:tc>
          <w:tcPr>
            <w:tcW w:w="1669" w:type="dxa"/>
          </w:tcPr>
          <w:p w14:paraId="0647F134" w14:textId="01EEA1AD" w:rsidR="003577B4" w:rsidRDefault="009C4688" w:rsidP="003577B4">
            <w:pPr>
              <w:ind w:firstLine="0"/>
              <w:rPr>
                <w:color w:val="000000"/>
              </w:rPr>
            </w:pPr>
            <w:r>
              <w:rPr>
                <w:color w:val="000000"/>
              </w:rPr>
              <w:t xml:space="preserve">Campo que indica el id_baremo que se </w:t>
            </w:r>
            <w:r w:rsidR="00BC07DC">
              <w:rPr>
                <w:color w:val="000000"/>
              </w:rPr>
              <w:t>buscara en la tabla de Baremos</w:t>
            </w:r>
          </w:p>
        </w:tc>
        <w:tc>
          <w:tcPr>
            <w:tcW w:w="3634" w:type="dxa"/>
          </w:tcPr>
          <w:p w14:paraId="10FD0FF1" w14:textId="3ABD1D2D" w:rsidR="003577B4" w:rsidRPr="00FD3131" w:rsidRDefault="00BC07DC" w:rsidP="003577B4">
            <w:pPr>
              <w:ind w:firstLine="0"/>
            </w:pPr>
            <w:r>
              <w:t>2</w:t>
            </w:r>
          </w:p>
        </w:tc>
      </w:tr>
      <w:tr w:rsidR="003577B4" w14:paraId="59758CEC" w14:textId="77777777" w:rsidTr="003E5CFC">
        <w:tblPrEx>
          <w:jc w:val="center"/>
        </w:tblPrEx>
        <w:trPr>
          <w:jc w:val="center"/>
        </w:trPr>
        <w:tc>
          <w:tcPr>
            <w:tcW w:w="2547" w:type="dxa"/>
          </w:tcPr>
          <w:p w14:paraId="7D0B668A" w14:textId="1E4DC549" w:rsidR="003577B4" w:rsidRDefault="003577B4" w:rsidP="003577B4">
            <w:pPr>
              <w:ind w:firstLine="0"/>
              <w:rPr>
                <w:b/>
                <w:bCs/>
                <w:color w:val="000000"/>
              </w:rPr>
            </w:pPr>
            <w:r>
              <w:rPr>
                <w:b/>
                <w:bCs/>
                <w:color w:val="000000"/>
              </w:rPr>
              <w:t>id_perimetro</w:t>
            </w:r>
          </w:p>
        </w:tc>
        <w:tc>
          <w:tcPr>
            <w:tcW w:w="1166" w:type="dxa"/>
          </w:tcPr>
          <w:p w14:paraId="3969B00D" w14:textId="3D435026" w:rsidR="003577B4" w:rsidRDefault="003577B4" w:rsidP="003577B4">
            <w:pPr>
              <w:ind w:firstLine="0"/>
            </w:pPr>
            <w:r>
              <w:t>STRING</w:t>
            </w:r>
          </w:p>
        </w:tc>
        <w:tc>
          <w:tcPr>
            <w:tcW w:w="1669" w:type="dxa"/>
          </w:tcPr>
          <w:p w14:paraId="2693A496" w14:textId="4BACBB69" w:rsidR="003577B4" w:rsidRDefault="003577B4" w:rsidP="003577B4">
            <w:pPr>
              <w:ind w:firstLine="0"/>
              <w:rPr>
                <w:color w:val="000000"/>
              </w:rPr>
            </w:pPr>
            <w:r>
              <w:rPr>
                <w:color w:val="000000"/>
              </w:rPr>
              <w:t>Campo obligatorio. Se indica el tablón y perímetros necesarios para el control.</w:t>
            </w:r>
          </w:p>
        </w:tc>
        <w:tc>
          <w:tcPr>
            <w:tcW w:w="3634" w:type="dxa"/>
          </w:tcPr>
          <w:p w14:paraId="091DDB5F" w14:textId="24BA2DB7" w:rsidR="003577B4" w:rsidRPr="00FD3131" w:rsidRDefault="003577B4" w:rsidP="003577B4">
            <w:pPr>
              <w:ind w:firstLine="0"/>
            </w:pPr>
            <w:r>
              <w:t>;tablon1;PER434</w:t>
            </w:r>
          </w:p>
        </w:tc>
      </w:tr>
      <w:tr w:rsidR="003577B4" w14:paraId="2FD89723" w14:textId="77777777" w:rsidTr="003E5CFC">
        <w:tblPrEx>
          <w:jc w:val="center"/>
        </w:tblPrEx>
        <w:trPr>
          <w:jc w:val="center"/>
        </w:trPr>
        <w:tc>
          <w:tcPr>
            <w:tcW w:w="2547" w:type="dxa"/>
          </w:tcPr>
          <w:p w14:paraId="23385A6B" w14:textId="5478FEDF" w:rsidR="003577B4" w:rsidRDefault="003577B4" w:rsidP="003577B4">
            <w:pPr>
              <w:ind w:firstLine="0"/>
              <w:rPr>
                <w:b/>
                <w:bCs/>
                <w:color w:val="000000"/>
              </w:rPr>
            </w:pPr>
            <w:r>
              <w:rPr>
                <w:b/>
                <w:bCs/>
                <w:color w:val="000000"/>
              </w:rPr>
              <w:t>tablas_reglas</w:t>
            </w:r>
          </w:p>
        </w:tc>
        <w:tc>
          <w:tcPr>
            <w:tcW w:w="1166" w:type="dxa"/>
          </w:tcPr>
          <w:p w14:paraId="43F17E88" w14:textId="219A331D" w:rsidR="003577B4" w:rsidRDefault="003577B4" w:rsidP="003577B4">
            <w:pPr>
              <w:ind w:firstLine="0"/>
            </w:pPr>
            <w:r>
              <w:t>STRING</w:t>
            </w:r>
          </w:p>
        </w:tc>
        <w:tc>
          <w:tcPr>
            <w:tcW w:w="1669" w:type="dxa"/>
          </w:tcPr>
          <w:p w14:paraId="22900212" w14:textId="3290A8B0" w:rsidR="003577B4" w:rsidRDefault="005D6C25" w:rsidP="003577B4">
            <w:pPr>
              <w:ind w:firstLine="0"/>
              <w:rPr>
                <w:color w:val="000000"/>
              </w:rPr>
            </w:pPr>
            <w:r>
              <w:rPr>
                <w:color w:val="000000"/>
              </w:rPr>
              <w:t>Campo pa</w:t>
            </w:r>
            <w:r w:rsidR="00AC7B04">
              <w:rPr>
                <w:color w:val="000000"/>
              </w:rPr>
              <w:t>ra indicar el orden que se usaran las tablas después del tablón</w:t>
            </w:r>
          </w:p>
        </w:tc>
        <w:tc>
          <w:tcPr>
            <w:tcW w:w="3634" w:type="dxa"/>
          </w:tcPr>
          <w:p w14:paraId="09AC3E24" w14:textId="17E230D4" w:rsidR="003577B4" w:rsidRDefault="003577B4" w:rsidP="003577B4">
            <w:pPr>
              <w:ind w:firstLine="0"/>
            </w:pPr>
            <w:r>
              <w:t>tval1</w:t>
            </w:r>
          </w:p>
        </w:tc>
      </w:tr>
      <w:tr w:rsidR="003577B4" w14:paraId="33B811C4" w14:textId="77777777" w:rsidTr="00A563D2">
        <w:tblPrEx>
          <w:jc w:val="center"/>
        </w:tblPrEx>
        <w:trPr>
          <w:trHeight w:val="2077"/>
          <w:jc w:val="center"/>
        </w:trPr>
        <w:tc>
          <w:tcPr>
            <w:tcW w:w="2547" w:type="dxa"/>
          </w:tcPr>
          <w:p w14:paraId="6706E4D3" w14:textId="3652711F" w:rsidR="003577B4" w:rsidRPr="00B51984" w:rsidRDefault="003577B4" w:rsidP="003577B4">
            <w:pPr>
              <w:ind w:firstLine="0"/>
            </w:pPr>
            <w:r>
              <w:rPr>
                <w:color w:val="000000"/>
              </w:rPr>
              <w:t>i</w:t>
            </w:r>
            <w:r w:rsidRPr="00FD3131">
              <w:rPr>
                <w:color w:val="000000"/>
              </w:rPr>
              <w:t>d</w:t>
            </w:r>
            <w:ins w:id="292" w:author="Pablo Ezequiel Britos Silveiro" w:date="2024-07-04T13:47:00Z">
              <w:r>
                <w:rPr>
                  <w:color w:val="000000"/>
                </w:rPr>
                <w:t>_</w:t>
              </w:r>
            </w:ins>
            <w:r w:rsidRPr="00FD3131">
              <w:rPr>
                <w:color w:val="000000"/>
              </w:rPr>
              <w:t>tabla</w:t>
            </w:r>
            <w:ins w:id="293" w:author="Pablo Ezequiel Britos Silveiro" w:date="2024-07-04T13:47:00Z">
              <w:r>
                <w:rPr>
                  <w:color w:val="000000"/>
                </w:rPr>
                <w:t>_</w:t>
              </w:r>
            </w:ins>
            <w:r>
              <w:rPr>
                <w:color w:val="000000"/>
              </w:rPr>
              <w:t>m</w:t>
            </w:r>
            <w:r w:rsidRPr="00FD3131">
              <w:rPr>
                <w:color w:val="000000"/>
              </w:rPr>
              <w:t>ain</w:t>
            </w:r>
          </w:p>
        </w:tc>
        <w:tc>
          <w:tcPr>
            <w:tcW w:w="1166" w:type="dxa"/>
          </w:tcPr>
          <w:p w14:paraId="0E854F58" w14:textId="6D400712" w:rsidR="003577B4" w:rsidRPr="0012628A" w:rsidRDefault="003577B4" w:rsidP="003577B4">
            <w:pPr>
              <w:ind w:firstLine="0"/>
            </w:pPr>
            <w:r w:rsidRPr="00FD3131">
              <w:t>STRING</w:t>
            </w:r>
          </w:p>
        </w:tc>
        <w:tc>
          <w:tcPr>
            <w:tcW w:w="1669" w:type="dxa"/>
          </w:tcPr>
          <w:p w14:paraId="2B418A88" w14:textId="57B490FF" w:rsidR="003577B4" w:rsidRDefault="003577B4" w:rsidP="003577B4">
            <w:pPr>
              <w:ind w:firstLine="0"/>
              <w:rPr>
                <w:color w:val="000000"/>
              </w:rPr>
            </w:pPr>
            <w:r>
              <w:t xml:space="preserve">Campo obligatorio. Siempre estará informada con el </w:t>
            </w:r>
            <w:r w:rsidRPr="00232745">
              <w:t>nombre de la tabla sobre la que se est</w:t>
            </w:r>
            <w:r>
              <w:t>á realizando la prueba de calidad.</w:t>
            </w:r>
          </w:p>
        </w:tc>
        <w:tc>
          <w:tcPr>
            <w:tcW w:w="3634" w:type="dxa"/>
          </w:tcPr>
          <w:p w14:paraId="0C6C59A7" w14:textId="56C73D40" w:rsidR="003577B4" w:rsidRPr="0012628A" w:rsidRDefault="003577B4" w:rsidP="003577B4">
            <w:pPr>
              <w:ind w:firstLine="0"/>
              <w:rPr>
                <w:color w:val="000000"/>
              </w:rPr>
            </w:pPr>
            <w:r>
              <w:t xml:space="preserve"> JM_CONTR_BIS</w:t>
            </w:r>
          </w:p>
        </w:tc>
      </w:tr>
      <w:tr w:rsidR="003577B4" w14:paraId="63334A59" w14:textId="77777777" w:rsidTr="00A563D2">
        <w:tblPrEx>
          <w:jc w:val="center"/>
        </w:tblPrEx>
        <w:trPr>
          <w:trHeight w:val="2077"/>
          <w:jc w:val="center"/>
        </w:trPr>
        <w:tc>
          <w:tcPr>
            <w:tcW w:w="2547" w:type="dxa"/>
          </w:tcPr>
          <w:p w14:paraId="6A28ABB7" w14:textId="4E7A08A7" w:rsidR="003577B4" w:rsidRDefault="003577B4" w:rsidP="003577B4">
            <w:pPr>
              <w:ind w:firstLine="0"/>
              <w:rPr>
                <w:color w:val="000000"/>
              </w:rPr>
            </w:pPr>
            <w:r>
              <w:rPr>
                <w:color w:val="000000"/>
              </w:rPr>
              <w:lastRenderedPageBreak/>
              <w:t>id_tipo_baremo</w:t>
            </w:r>
          </w:p>
        </w:tc>
        <w:tc>
          <w:tcPr>
            <w:tcW w:w="1166" w:type="dxa"/>
          </w:tcPr>
          <w:p w14:paraId="3550846A" w14:textId="387BEC40" w:rsidR="003577B4" w:rsidRPr="00FD3131" w:rsidRDefault="003577B4" w:rsidP="003577B4">
            <w:pPr>
              <w:ind w:firstLine="0"/>
            </w:pPr>
            <w:r>
              <w:t>STRING</w:t>
            </w:r>
          </w:p>
        </w:tc>
        <w:tc>
          <w:tcPr>
            <w:tcW w:w="1669" w:type="dxa"/>
          </w:tcPr>
          <w:p w14:paraId="6CF4B6CA" w14:textId="77777777" w:rsidR="003577B4" w:rsidRDefault="003577B4" w:rsidP="003577B4">
            <w:pPr>
              <w:ind w:firstLine="0"/>
            </w:pPr>
          </w:p>
        </w:tc>
        <w:tc>
          <w:tcPr>
            <w:tcW w:w="3634" w:type="dxa"/>
          </w:tcPr>
          <w:p w14:paraId="03154CE3" w14:textId="77777777" w:rsidR="003577B4" w:rsidRPr="00FD3131" w:rsidDel="00D31E59" w:rsidRDefault="003577B4" w:rsidP="003577B4">
            <w:pPr>
              <w:ind w:firstLine="0"/>
            </w:pPr>
          </w:p>
        </w:tc>
      </w:tr>
      <w:tr w:rsidR="003577B4" w:rsidRPr="00856CF6" w14:paraId="56621F20" w14:textId="77777777" w:rsidTr="003E5CFC">
        <w:tblPrEx>
          <w:jc w:val="center"/>
        </w:tblPrEx>
        <w:trPr>
          <w:jc w:val="center"/>
        </w:trPr>
        <w:tc>
          <w:tcPr>
            <w:tcW w:w="2547" w:type="dxa"/>
          </w:tcPr>
          <w:p w14:paraId="78C4ED3D" w14:textId="54271B5E" w:rsidR="003577B4" w:rsidRPr="00FD3131" w:rsidRDefault="003577B4" w:rsidP="003577B4">
            <w:pPr>
              <w:ind w:firstLine="0"/>
              <w:rPr>
                <w:color w:val="000000"/>
              </w:rPr>
            </w:pPr>
            <w:r>
              <w:rPr>
                <w:color w:val="000000" w:themeColor="text1"/>
              </w:rPr>
              <w:t>Id_where_constante</w:t>
            </w:r>
          </w:p>
        </w:tc>
        <w:tc>
          <w:tcPr>
            <w:tcW w:w="1166" w:type="dxa"/>
          </w:tcPr>
          <w:p w14:paraId="35CE48C1" w14:textId="5256FC47" w:rsidR="003577B4" w:rsidRPr="00FD3131" w:rsidRDefault="003577B4" w:rsidP="003577B4">
            <w:pPr>
              <w:ind w:firstLine="0"/>
            </w:pPr>
            <w:r>
              <w:t>STRING</w:t>
            </w:r>
          </w:p>
        </w:tc>
        <w:tc>
          <w:tcPr>
            <w:tcW w:w="1669" w:type="dxa"/>
          </w:tcPr>
          <w:p w14:paraId="45C9D6E0" w14:textId="74DFECBF" w:rsidR="003577B4" w:rsidRDefault="003577B4" w:rsidP="003577B4">
            <w:pPr>
              <w:ind w:firstLine="0"/>
              <w:rPr>
                <w:color w:val="000000"/>
              </w:rPr>
            </w:pPr>
            <w:r>
              <w:rPr>
                <w:color w:val="000000"/>
              </w:rPr>
              <w:t>Valor puede ser un campo o una constante</w:t>
            </w:r>
          </w:p>
        </w:tc>
        <w:tc>
          <w:tcPr>
            <w:tcW w:w="3634" w:type="dxa"/>
          </w:tcPr>
          <w:p w14:paraId="6B452324" w14:textId="15895326" w:rsidR="003577B4" w:rsidRPr="00A430E9" w:rsidRDefault="003577B4" w:rsidP="003577B4">
            <w:pPr>
              <w:ind w:firstLine="0"/>
              <w:rPr>
                <w:lang w:val="pt-BR"/>
              </w:rPr>
            </w:pPr>
            <w:r w:rsidRPr="00A430E9">
              <w:rPr>
                <w:lang w:val="pt-BR"/>
              </w:rPr>
              <w:t>campo1, operador, valor || operlogico1 || campo2, operador, valor || operlogico2 …</w:t>
            </w:r>
          </w:p>
        </w:tc>
      </w:tr>
      <w:tr w:rsidR="003577B4" w14:paraId="2F853EDA" w14:textId="77777777" w:rsidTr="003E5CFC">
        <w:tblPrEx>
          <w:jc w:val="center"/>
        </w:tblPrEx>
        <w:trPr>
          <w:jc w:val="center"/>
        </w:trPr>
        <w:tc>
          <w:tcPr>
            <w:tcW w:w="2547" w:type="dxa"/>
          </w:tcPr>
          <w:p w14:paraId="6AD9A117" w14:textId="5402E49E" w:rsidR="003577B4" w:rsidRDefault="003577B4" w:rsidP="003577B4">
            <w:pPr>
              <w:ind w:firstLine="0"/>
              <w:rPr>
                <w:color w:val="000000" w:themeColor="text1"/>
              </w:rPr>
            </w:pPr>
            <w:r>
              <w:rPr>
                <w:color w:val="000000" w:themeColor="text1"/>
              </w:rPr>
              <w:t xml:space="preserve">id_campo_distinct </w:t>
            </w:r>
          </w:p>
        </w:tc>
        <w:tc>
          <w:tcPr>
            <w:tcW w:w="1166" w:type="dxa"/>
          </w:tcPr>
          <w:p w14:paraId="3A05E166" w14:textId="0E5A24F8" w:rsidR="003577B4" w:rsidRDefault="003577B4" w:rsidP="003577B4">
            <w:pPr>
              <w:ind w:firstLine="0"/>
            </w:pPr>
            <w:r>
              <w:t>STRING</w:t>
            </w:r>
          </w:p>
        </w:tc>
        <w:tc>
          <w:tcPr>
            <w:tcW w:w="1669" w:type="dxa"/>
          </w:tcPr>
          <w:p w14:paraId="0EA4CB38" w14:textId="7C21CCFC" w:rsidR="003577B4" w:rsidDel="00A563D2" w:rsidRDefault="003577B4" w:rsidP="003577B4">
            <w:pPr>
              <w:ind w:firstLine="0"/>
              <w:rPr>
                <w:color w:val="000000"/>
              </w:rPr>
            </w:pPr>
            <w:r>
              <w:rPr>
                <w:color w:val="000000"/>
              </w:rPr>
              <w:t xml:space="preserve">Campos por el que se hace un distinct de los datos </w:t>
            </w:r>
          </w:p>
        </w:tc>
        <w:tc>
          <w:tcPr>
            <w:tcW w:w="3634" w:type="dxa"/>
          </w:tcPr>
          <w:p w14:paraId="6314C98E" w14:textId="4CE7D2EA" w:rsidR="003577B4" w:rsidRPr="005D26A7" w:rsidRDefault="003577B4" w:rsidP="003577B4">
            <w:pPr>
              <w:ind w:firstLine="0"/>
            </w:pPr>
            <w:r>
              <w:t>Campo1, Campo2...</w:t>
            </w:r>
          </w:p>
        </w:tc>
      </w:tr>
      <w:tr w:rsidR="003577B4" w14:paraId="6612B61A" w14:textId="77777777" w:rsidTr="003E5CFC">
        <w:tblPrEx>
          <w:jc w:val="center"/>
        </w:tblPrEx>
        <w:trPr>
          <w:jc w:val="center"/>
        </w:trPr>
        <w:tc>
          <w:tcPr>
            <w:tcW w:w="2547" w:type="dxa"/>
          </w:tcPr>
          <w:p w14:paraId="3A0481BA" w14:textId="27E2F824" w:rsidR="003577B4" w:rsidRDefault="003577B4" w:rsidP="003577B4">
            <w:pPr>
              <w:ind w:firstLine="0"/>
              <w:rPr>
                <w:color w:val="000000" w:themeColor="text1"/>
              </w:rPr>
            </w:pPr>
            <w:r>
              <w:rPr>
                <w:color w:val="000000" w:themeColor="text1"/>
              </w:rPr>
              <w:t>id_campo_groupby</w:t>
            </w:r>
          </w:p>
        </w:tc>
        <w:tc>
          <w:tcPr>
            <w:tcW w:w="1166" w:type="dxa"/>
          </w:tcPr>
          <w:p w14:paraId="59F19D3A" w14:textId="37AA093B" w:rsidR="003577B4" w:rsidRDefault="003577B4" w:rsidP="003577B4">
            <w:pPr>
              <w:ind w:firstLine="0"/>
            </w:pPr>
            <w:r>
              <w:t>STRING</w:t>
            </w:r>
          </w:p>
        </w:tc>
        <w:tc>
          <w:tcPr>
            <w:tcW w:w="1669" w:type="dxa"/>
          </w:tcPr>
          <w:p w14:paraId="2529A00D" w14:textId="080E909A" w:rsidR="003577B4" w:rsidRDefault="003577B4" w:rsidP="003577B4">
            <w:pPr>
              <w:ind w:firstLine="0"/>
              <w:rPr>
                <w:color w:val="000000"/>
              </w:rPr>
            </w:pPr>
            <w:r>
              <w:rPr>
                <w:color w:val="000000"/>
              </w:rPr>
              <w:t>Campos por el que se agrupa los datos</w:t>
            </w:r>
          </w:p>
        </w:tc>
        <w:tc>
          <w:tcPr>
            <w:tcW w:w="3634" w:type="dxa"/>
          </w:tcPr>
          <w:p w14:paraId="48EDCE5E" w14:textId="25ECD185" w:rsidR="003577B4" w:rsidRDefault="003577B4" w:rsidP="003577B4">
            <w:pPr>
              <w:ind w:firstLine="0"/>
            </w:pPr>
            <w:r>
              <w:t>Campo1,Campo2..</w:t>
            </w:r>
          </w:p>
        </w:tc>
      </w:tr>
      <w:tr w:rsidR="003577B4" w14:paraId="4BEB91EB" w14:textId="77777777" w:rsidTr="003E5CFC">
        <w:tblPrEx>
          <w:jc w:val="center"/>
        </w:tblPrEx>
        <w:trPr>
          <w:jc w:val="center"/>
        </w:trPr>
        <w:tc>
          <w:tcPr>
            <w:tcW w:w="2547" w:type="dxa"/>
          </w:tcPr>
          <w:p w14:paraId="69CEA13F" w14:textId="4A81F14B" w:rsidR="003577B4" w:rsidRDefault="003577B4" w:rsidP="003577B4">
            <w:pPr>
              <w:ind w:firstLine="0"/>
              <w:rPr>
                <w:color w:val="000000" w:themeColor="text1"/>
              </w:rPr>
            </w:pPr>
            <w:r>
              <w:rPr>
                <w:color w:val="000000" w:themeColor="text1"/>
              </w:rPr>
              <w:t>tablas_join</w:t>
            </w:r>
          </w:p>
        </w:tc>
        <w:tc>
          <w:tcPr>
            <w:tcW w:w="1166" w:type="dxa"/>
          </w:tcPr>
          <w:p w14:paraId="370CE52C" w14:textId="49012B8D" w:rsidR="003577B4" w:rsidRDefault="003577B4" w:rsidP="003577B4">
            <w:pPr>
              <w:ind w:firstLine="0"/>
            </w:pPr>
            <w:r>
              <w:t>STRING</w:t>
            </w:r>
          </w:p>
        </w:tc>
        <w:tc>
          <w:tcPr>
            <w:tcW w:w="1669" w:type="dxa"/>
          </w:tcPr>
          <w:p w14:paraId="04C0A96C" w14:textId="6887A026" w:rsidR="003577B4" w:rsidRDefault="003577B4" w:rsidP="003577B4">
            <w:pPr>
              <w:ind w:firstLine="0"/>
              <w:rPr>
                <w:color w:val="000000"/>
              </w:rPr>
            </w:pPr>
            <w:r>
              <w:rPr>
                <w:color w:val="000000"/>
              </w:rPr>
              <w:t>Tablas con las que se hace cruce</w:t>
            </w:r>
          </w:p>
        </w:tc>
        <w:tc>
          <w:tcPr>
            <w:tcW w:w="3634" w:type="dxa"/>
          </w:tcPr>
          <w:p w14:paraId="6E303EF1" w14:textId="05F464D6" w:rsidR="003577B4" w:rsidRDefault="003577B4" w:rsidP="003577B4">
            <w:pPr>
              <w:ind w:firstLine="0"/>
            </w:pPr>
            <w:r>
              <w:t>JM_CONTR_BIS</w:t>
            </w:r>
          </w:p>
        </w:tc>
      </w:tr>
      <w:tr w:rsidR="003577B4" w14:paraId="72447C71" w14:textId="77777777" w:rsidTr="003E5CFC">
        <w:tblPrEx>
          <w:jc w:val="center"/>
        </w:tblPrEx>
        <w:trPr>
          <w:jc w:val="center"/>
        </w:trPr>
        <w:tc>
          <w:tcPr>
            <w:tcW w:w="2547" w:type="dxa"/>
          </w:tcPr>
          <w:p w14:paraId="6E267AF0" w14:textId="6ADB3645" w:rsidR="003577B4" w:rsidRDefault="003577B4" w:rsidP="003577B4">
            <w:pPr>
              <w:ind w:firstLine="0"/>
              <w:rPr>
                <w:color w:val="000000" w:themeColor="text1"/>
              </w:rPr>
            </w:pPr>
            <w:r>
              <w:rPr>
                <w:color w:val="000000" w:themeColor="text1"/>
              </w:rPr>
              <w:t>calculo_perimetro</w:t>
            </w:r>
          </w:p>
        </w:tc>
        <w:tc>
          <w:tcPr>
            <w:tcW w:w="1166" w:type="dxa"/>
          </w:tcPr>
          <w:p w14:paraId="5547457F" w14:textId="28848D75" w:rsidR="003577B4" w:rsidRDefault="003577B4" w:rsidP="003577B4">
            <w:pPr>
              <w:ind w:firstLine="0"/>
            </w:pPr>
            <w:r>
              <w:t>STRING</w:t>
            </w:r>
          </w:p>
        </w:tc>
        <w:tc>
          <w:tcPr>
            <w:tcW w:w="1669" w:type="dxa"/>
          </w:tcPr>
          <w:p w14:paraId="2A41F0BB" w14:textId="2F77F072" w:rsidR="003577B4" w:rsidRDefault="003577B4" w:rsidP="003577B4">
            <w:pPr>
              <w:ind w:firstLine="0"/>
              <w:rPr>
                <w:color w:val="000000"/>
              </w:rPr>
            </w:pPr>
            <w:r>
              <w:rPr>
                <w:color w:val="000000"/>
              </w:rPr>
              <w:t>Posición en el proceso del control donde se calcula el perímetro</w:t>
            </w:r>
          </w:p>
        </w:tc>
        <w:tc>
          <w:tcPr>
            <w:tcW w:w="3634" w:type="dxa"/>
          </w:tcPr>
          <w:p w14:paraId="3EBCF65F" w14:textId="12B7245D" w:rsidR="003577B4" w:rsidRDefault="003577B4" w:rsidP="003577B4">
            <w:pPr>
              <w:ind w:firstLine="0"/>
            </w:pPr>
            <w:r>
              <w:t>1||0||0</w:t>
            </w:r>
          </w:p>
        </w:tc>
      </w:tr>
      <w:tr w:rsidR="003577B4" w14:paraId="21A8DD81" w14:textId="77777777">
        <w:tblPrEx>
          <w:tblW w:w="0" w:type="auto"/>
          <w:jc w:val="center"/>
          <w:tblLayout w:type="fixed"/>
          <w:tblPrExChange w:id="294" w:author="Pablo Ezequiel Britos Silveiro" w:date="2024-07-04T14:24:00Z">
            <w:tblPrEx>
              <w:tblW w:w="0" w:type="auto"/>
              <w:jc w:val="center"/>
              <w:tblLayout w:type="fixed"/>
            </w:tblPrEx>
          </w:tblPrExChange>
        </w:tblPrEx>
        <w:trPr>
          <w:jc w:val="center"/>
          <w:trPrChange w:id="295" w:author="Pablo Ezequiel Britos Silveiro" w:date="2024-07-04T14:24:00Z">
            <w:trPr>
              <w:jc w:val="center"/>
            </w:trPr>
          </w:trPrChange>
        </w:trPr>
        <w:tc>
          <w:tcPr>
            <w:tcW w:w="2547" w:type="dxa"/>
            <w:tcPrChange w:id="296" w:author="Pablo Ezequiel Britos Silveiro" w:date="2024-07-04T14:24:00Z">
              <w:tcPr>
                <w:tcW w:w="2547" w:type="dxa"/>
              </w:tcPr>
            </w:tcPrChange>
          </w:tcPr>
          <w:p w14:paraId="2B8EC65A" w14:textId="414ED52F" w:rsidR="003577B4" w:rsidRDefault="003577B4" w:rsidP="003577B4">
            <w:pPr>
              <w:ind w:firstLine="0"/>
              <w:rPr>
                <w:color w:val="000000" w:themeColor="text1"/>
              </w:rPr>
            </w:pPr>
            <w:r>
              <w:rPr>
                <w:color w:val="000000" w:themeColor="text1"/>
              </w:rPr>
              <w:t>usuario_mod</w:t>
            </w:r>
          </w:p>
        </w:tc>
        <w:tc>
          <w:tcPr>
            <w:tcW w:w="1166" w:type="dxa"/>
            <w:vAlign w:val="center"/>
            <w:tcPrChange w:id="297" w:author="Pablo Ezequiel Britos Silveiro" w:date="2024-07-04T14:24:00Z">
              <w:tcPr>
                <w:tcW w:w="1166" w:type="dxa"/>
              </w:tcPr>
            </w:tcPrChange>
          </w:tcPr>
          <w:p w14:paraId="1F5C3FD1" w14:textId="18C6FA4B" w:rsidR="003577B4" w:rsidRDefault="003577B4" w:rsidP="003577B4">
            <w:pPr>
              <w:ind w:firstLine="0"/>
            </w:pPr>
            <w:r>
              <w:rPr>
                <w:color w:val="000000"/>
              </w:rPr>
              <w:t>STRING</w:t>
            </w:r>
          </w:p>
        </w:tc>
        <w:tc>
          <w:tcPr>
            <w:tcW w:w="1669" w:type="dxa"/>
            <w:tcPrChange w:id="298" w:author="Pablo Ezequiel Britos Silveiro" w:date="2024-07-04T14:24:00Z">
              <w:tcPr>
                <w:tcW w:w="1669" w:type="dxa"/>
              </w:tcPr>
            </w:tcPrChange>
          </w:tcPr>
          <w:p w14:paraId="3108F597" w14:textId="247CD648" w:rsidR="003577B4" w:rsidRDefault="003577B4" w:rsidP="003577B4">
            <w:pPr>
              <w:ind w:firstLine="0"/>
              <w:rPr>
                <w:color w:val="000000"/>
              </w:rPr>
            </w:pPr>
            <w:r>
              <w:t>Usuario que ha creado/modificado control</w:t>
            </w:r>
          </w:p>
        </w:tc>
        <w:tc>
          <w:tcPr>
            <w:tcW w:w="3634" w:type="dxa"/>
            <w:vAlign w:val="center"/>
            <w:tcPrChange w:id="299" w:author="Pablo Ezequiel Britos Silveiro" w:date="2024-07-04T14:24:00Z">
              <w:tcPr>
                <w:tcW w:w="3634" w:type="dxa"/>
              </w:tcPr>
            </w:tcPrChange>
          </w:tcPr>
          <w:p w14:paraId="3FC27254" w14:textId="6435431F" w:rsidR="003577B4" w:rsidRDefault="003577B4" w:rsidP="003577B4">
            <w:pPr>
              <w:ind w:firstLine="0"/>
            </w:pPr>
            <w:r>
              <w:t>SISTEMA</w:t>
            </w:r>
          </w:p>
        </w:tc>
      </w:tr>
      <w:tr w:rsidR="003577B4" w14:paraId="6118DB04" w14:textId="77777777">
        <w:tblPrEx>
          <w:jc w:val="center"/>
        </w:tblPrEx>
        <w:trPr>
          <w:jc w:val="center"/>
        </w:trPr>
        <w:tc>
          <w:tcPr>
            <w:tcW w:w="2547" w:type="dxa"/>
          </w:tcPr>
          <w:p w14:paraId="36805FF1" w14:textId="6144E2AA" w:rsidR="003577B4" w:rsidRDefault="003577B4" w:rsidP="003577B4">
            <w:pPr>
              <w:ind w:firstLine="0"/>
              <w:rPr>
                <w:color w:val="000000" w:themeColor="text1"/>
              </w:rPr>
            </w:pPr>
            <w:r>
              <w:rPr>
                <w:color w:val="000000" w:themeColor="text1"/>
              </w:rPr>
              <w:t>ref_regla</w:t>
            </w:r>
          </w:p>
        </w:tc>
        <w:tc>
          <w:tcPr>
            <w:tcW w:w="1166" w:type="dxa"/>
            <w:vAlign w:val="center"/>
          </w:tcPr>
          <w:p w14:paraId="75ED6110" w14:textId="0565647B" w:rsidR="003577B4" w:rsidRDefault="003577B4" w:rsidP="003577B4">
            <w:pPr>
              <w:ind w:firstLine="0"/>
              <w:rPr>
                <w:color w:val="000000"/>
              </w:rPr>
            </w:pPr>
            <w:r>
              <w:rPr>
                <w:color w:val="000000"/>
              </w:rPr>
              <w:t>STRING</w:t>
            </w:r>
          </w:p>
        </w:tc>
        <w:tc>
          <w:tcPr>
            <w:tcW w:w="1669" w:type="dxa"/>
          </w:tcPr>
          <w:p w14:paraId="2EB18BB7" w14:textId="5F65A8E1" w:rsidR="003577B4" w:rsidRDefault="003577B4" w:rsidP="003577B4">
            <w:pPr>
              <w:ind w:firstLine="0"/>
            </w:pPr>
            <w:r>
              <w:t>Proceso de regla genérico</w:t>
            </w:r>
          </w:p>
        </w:tc>
        <w:tc>
          <w:tcPr>
            <w:tcW w:w="3634" w:type="dxa"/>
            <w:vAlign w:val="center"/>
          </w:tcPr>
          <w:p w14:paraId="6C49AA58" w14:textId="79D26435" w:rsidR="003577B4" w:rsidRDefault="003577B4" w:rsidP="003577B4">
            <w:pPr>
              <w:ind w:firstLine="0"/>
            </w:pPr>
            <w:r>
              <w:t>RGL_CAL_001</w:t>
            </w:r>
          </w:p>
        </w:tc>
      </w:tr>
      <w:tr w:rsidR="003577B4" w14:paraId="71639FC0" w14:textId="77777777">
        <w:tblPrEx>
          <w:jc w:val="center"/>
        </w:tblPrEx>
        <w:trPr>
          <w:jc w:val="center"/>
        </w:trPr>
        <w:tc>
          <w:tcPr>
            <w:tcW w:w="2547" w:type="dxa"/>
          </w:tcPr>
          <w:p w14:paraId="3B16F1F8" w14:textId="77EEE5BD" w:rsidR="003577B4" w:rsidRDefault="003577B4" w:rsidP="003577B4">
            <w:pPr>
              <w:ind w:firstLine="0"/>
              <w:rPr>
                <w:color w:val="000000" w:themeColor="text1"/>
              </w:rPr>
            </w:pPr>
            <w:r>
              <w:rPr>
                <w:color w:val="000000" w:themeColor="text1"/>
              </w:rPr>
              <w:lastRenderedPageBreak/>
              <w:t>tablas_código</w:t>
            </w:r>
          </w:p>
        </w:tc>
        <w:tc>
          <w:tcPr>
            <w:tcW w:w="1166" w:type="dxa"/>
            <w:vAlign w:val="center"/>
          </w:tcPr>
          <w:p w14:paraId="7A4D8DC8" w14:textId="1A205655" w:rsidR="003577B4" w:rsidRDefault="003577B4" w:rsidP="003577B4">
            <w:pPr>
              <w:ind w:firstLine="0"/>
              <w:rPr>
                <w:color w:val="000000"/>
              </w:rPr>
            </w:pPr>
            <w:r>
              <w:rPr>
                <w:color w:val="000000"/>
              </w:rPr>
              <w:t>STRING</w:t>
            </w:r>
          </w:p>
        </w:tc>
        <w:tc>
          <w:tcPr>
            <w:tcW w:w="1669" w:type="dxa"/>
          </w:tcPr>
          <w:p w14:paraId="0C4537EE" w14:textId="7EC44C08" w:rsidR="003577B4" w:rsidRDefault="003577B4" w:rsidP="003577B4">
            <w:pPr>
              <w:ind w:firstLine="0"/>
            </w:pPr>
            <w:r>
              <w:t>Tablas utilizadas en el perímetro previo</w:t>
            </w:r>
          </w:p>
        </w:tc>
        <w:tc>
          <w:tcPr>
            <w:tcW w:w="3634" w:type="dxa"/>
            <w:vAlign w:val="center"/>
          </w:tcPr>
          <w:p w14:paraId="567F6C1E" w14:textId="551A6501" w:rsidR="003577B4" w:rsidRDefault="003577B4" w:rsidP="003577B4">
            <w:pPr>
              <w:ind w:firstLine="0"/>
            </w:pPr>
            <w:r>
              <w:t>JM_CONTR_BIS</w:t>
            </w:r>
          </w:p>
        </w:tc>
      </w:tr>
      <w:tr w:rsidR="003577B4" w14:paraId="501C0257" w14:textId="77777777">
        <w:tblPrEx>
          <w:jc w:val="center"/>
        </w:tblPrEx>
        <w:trPr>
          <w:jc w:val="center"/>
        </w:trPr>
        <w:tc>
          <w:tcPr>
            <w:tcW w:w="2547" w:type="dxa"/>
          </w:tcPr>
          <w:p w14:paraId="3929DBAA" w14:textId="7A24AD89" w:rsidR="003577B4" w:rsidRDefault="003577B4" w:rsidP="003577B4">
            <w:pPr>
              <w:ind w:firstLine="0"/>
              <w:rPr>
                <w:color w:val="000000" w:themeColor="text1"/>
              </w:rPr>
            </w:pPr>
            <w:r>
              <w:rPr>
                <w:color w:val="000000" w:themeColor="text1"/>
              </w:rPr>
              <w:t>fecha_mod</w:t>
            </w:r>
          </w:p>
        </w:tc>
        <w:tc>
          <w:tcPr>
            <w:tcW w:w="1166" w:type="dxa"/>
            <w:vAlign w:val="center"/>
          </w:tcPr>
          <w:p w14:paraId="15DCCB99" w14:textId="0C349434" w:rsidR="003577B4" w:rsidRDefault="003577B4" w:rsidP="003577B4">
            <w:pPr>
              <w:ind w:firstLine="0"/>
              <w:rPr>
                <w:color w:val="000000"/>
              </w:rPr>
            </w:pPr>
            <w:r>
              <w:t>TIMESTAMP</w:t>
            </w:r>
          </w:p>
        </w:tc>
        <w:tc>
          <w:tcPr>
            <w:tcW w:w="1669" w:type="dxa"/>
          </w:tcPr>
          <w:p w14:paraId="527B60F5" w14:textId="58264D9B" w:rsidR="003577B4" w:rsidRDefault="003577B4" w:rsidP="003577B4">
            <w:pPr>
              <w:ind w:firstLine="0"/>
            </w:pPr>
            <w:r>
              <w:rPr>
                <w:color w:val="000000"/>
              </w:rPr>
              <w:t>Fecha modificación del control</w:t>
            </w:r>
          </w:p>
        </w:tc>
        <w:tc>
          <w:tcPr>
            <w:tcW w:w="3634" w:type="dxa"/>
            <w:vAlign w:val="center"/>
          </w:tcPr>
          <w:p w14:paraId="62436F91" w14:textId="507C0E6C" w:rsidR="003577B4" w:rsidRDefault="003577B4" w:rsidP="003577B4">
            <w:pPr>
              <w:ind w:firstLine="0"/>
            </w:pPr>
            <w:r>
              <w:t>2020-01-01 12:00:00:0000</w:t>
            </w:r>
          </w:p>
        </w:tc>
      </w:tr>
    </w:tbl>
    <w:p w14:paraId="6F24293E" w14:textId="6A2C1596" w:rsidR="00021241" w:rsidDel="00DE2291" w:rsidRDefault="00021241" w:rsidP="00515CF9">
      <w:pPr>
        <w:spacing w:before="0" w:after="0" w:line="240" w:lineRule="auto"/>
        <w:ind w:firstLine="0"/>
        <w:jc w:val="left"/>
      </w:pPr>
    </w:p>
    <w:p w14:paraId="6CE957B4" w14:textId="0CAD36C7" w:rsidR="00B45639" w:rsidDel="00B45639" w:rsidRDefault="00B45639" w:rsidP="007547C6">
      <w:pPr>
        <w:rPr>
          <w:del w:id="300" w:author="Juan Carlos Lopez Hernandez" w:date="2022-10-18T09:19:00Z"/>
        </w:rPr>
      </w:pPr>
    </w:p>
    <w:tbl>
      <w:tblPr>
        <w:tblStyle w:val="Tablaconcuadrcula"/>
        <w:tblW w:w="0" w:type="auto"/>
        <w:tblLook w:val="04A0" w:firstRow="1" w:lastRow="0" w:firstColumn="1" w:lastColumn="0" w:noHBand="0" w:noVBand="1"/>
      </w:tblPr>
      <w:tblGrid>
        <w:gridCol w:w="3697"/>
        <w:gridCol w:w="1311"/>
        <w:gridCol w:w="1824"/>
        <w:gridCol w:w="2184"/>
      </w:tblGrid>
      <w:tr w:rsidR="003C2B72" w:rsidRPr="00081438" w14:paraId="2BE57AE2" w14:textId="77777777" w:rsidTr="001B2B18">
        <w:trPr>
          <w:trHeight w:val="1109"/>
        </w:trPr>
        <w:tc>
          <w:tcPr>
            <w:tcW w:w="3697" w:type="dxa"/>
            <w:shd w:val="clear" w:color="auto" w:fill="FF0000"/>
          </w:tcPr>
          <w:p w14:paraId="00624C60" w14:textId="77777777" w:rsidR="003C2B72" w:rsidRDefault="003C2B72">
            <w:pPr>
              <w:tabs>
                <w:tab w:val="left" w:pos="1530"/>
              </w:tabs>
              <w:ind w:firstLine="0"/>
              <w:rPr>
                <w:b/>
                <w:bCs/>
                <w:color w:val="FFFFFF" w:themeColor="background1"/>
                <w:sz w:val="24"/>
              </w:rPr>
            </w:pPr>
            <w:r>
              <w:rPr>
                <w:b/>
                <w:bCs/>
                <w:color w:val="FFFFFF" w:themeColor="background1"/>
                <w:sz w:val="24"/>
              </w:rPr>
              <w:t>TABLA:</w:t>
            </w:r>
          </w:p>
          <w:p w14:paraId="5618AE9A" w14:textId="6323F92E" w:rsidR="003C2B72" w:rsidDel="007F7B4E" w:rsidRDefault="003C2B72">
            <w:pPr>
              <w:tabs>
                <w:tab w:val="left" w:pos="1530"/>
              </w:tabs>
              <w:ind w:firstLine="0"/>
              <w:rPr>
                <w:del w:id="301" w:author="Juan Carlos Lopez Hernandez" w:date="2022-11-10T14:09:00Z"/>
                <w:b/>
                <w:bCs/>
                <w:color w:val="FFFFFF" w:themeColor="background1"/>
                <w:sz w:val="24"/>
              </w:rPr>
            </w:pPr>
            <w:r w:rsidRPr="00E333AF">
              <w:rPr>
                <w:b/>
                <w:bCs/>
                <w:color w:val="FFFFFF" w:themeColor="background1"/>
                <w:sz w:val="24"/>
              </w:rPr>
              <w:t>MAC</w:t>
            </w:r>
            <w:r w:rsidR="00C041D7">
              <w:rPr>
                <w:b/>
                <w:bCs/>
                <w:color w:val="FFFFFF" w:themeColor="background1"/>
                <w:sz w:val="24"/>
              </w:rPr>
              <w:t>_</w:t>
            </w:r>
            <w:r>
              <w:rPr>
                <w:b/>
                <w:bCs/>
                <w:color w:val="FFFFFF" w:themeColor="background1"/>
                <w:sz w:val="24"/>
              </w:rPr>
              <w:t>DICCIONARIO</w:t>
            </w:r>
          </w:p>
          <w:p w14:paraId="0BEF3ED7" w14:textId="77777777" w:rsidR="003C2B72" w:rsidRPr="00FA0BDD" w:rsidRDefault="003C2B72">
            <w:pPr>
              <w:tabs>
                <w:tab w:val="left" w:pos="1530"/>
              </w:tabs>
              <w:ind w:firstLine="0"/>
              <w:rPr>
                <w:b/>
                <w:bCs/>
                <w:i/>
                <w:iCs/>
                <w:szCs w:val="20"/>
              </w:rPr>
            </w:pPr>
          </w:p>
        </w:tc>
        <w:tc>
          <w:tcPr>
            <w:tcW w:w="5319" w:type="dxa"/>
            <w:gridSpan w:val="3"/>
          </w:tcPr>
          <w:p w14:paraId="656D4463" w14:textId="615D5FAB" w:rsidR="003C2B72" w:rsidRPr="00081438" w:rsidRDefault="003C2B72">
            <w:pPr>
              <w:ind w:firstLine="0"/>
              <w:rPr>
                <w:b/>
                <w:bCs/>
              </w:rPr>
            </w:pPr>
            <w:r w:rsidRPr="006200D1">
              <w:rPr>
                <w:b/>
                <w:bCs/>
              </w:rPr>
              <w:t xml:space="preserve">Tabla maestra que contiene la información relativa </w:t>
            </w:r>
            <w:r w:rsidR="00383ACD">
              <w:rPr>
                <w:b/>
                <w:bCs/>
              </w:rPr>
              <w:t xml:space="preserve">a </w:t>
            </w:r>
            <w:r w:rsidR="00E24369">
              <w:rPr>
                <w:b/>
                <w:bCs/>
              </w:rPr>
              <w:t>las tablas</w:t>
            </w:r>
            <w:r w:rsidR="0002590B">
              <w:rPr>
                <w:b/>
                <w:bCs/>
              </w:rPr>
              <w:t xml:space="preserve"> sobre las que se van a pasar la calidad de datos.</w:t>
            </w:r>
          </w:p>
        </w:tc>
      </w:tr>
      <w:tr w:rsidR="003C2B72" w:rsidRPr="00B604C0" w14:paraId="351121E6" w14:textId="77777777" w:rsidTr="001B2B18">
        <w:tblPrEx>
          <w:jc w:val="center"/>
        </w:tblPrEx>
        <w:trPr>
          <w:tblHeader/>
          <w:jc w:val="center"/>
        </w:trPr>
        <w:tc>
          <w:tcPr>
            <w:tcW w:w="3697" w:type="dxa"/>
            <w:shd w:val="clear" w:color="auto" w:fill="FF0000"/>
          </w:tcPr>
          <w:p w14:paraId="1DA7FFAE" w14:textId="77777777" w:rsidR="003C2B72" w:rsidRPr="00B604C0" w:rsidRDefault="003C2B72">
            <w:pPr>
              <w:ind w:firstLine="0"/>
              <w:jc w:val="left"/>
              <w:rPr>
                <w:b/>
                <w:bCs/>
                <w:color w:val="FFFFFF" w:themeColor="background1"/>
              </w:rPr>
            </w:pPr>
            <w:r>
              <w:rPr>
                <w:b/>
                <w:bCs/>
                <w:color w:val="FFFFFF" w:themeColor="background1"/>
              </w:rPr>
              <w:t>NOMBRE DE CAMPO</w:t>
            </w:r>
          </w:p>
        </w:tc>
        <w:tc>
          <w:tcPr>
            <w:tcW w:w="1311" w:type="dxa"/>
            <w:shd w:val="clear" w:color="auto" w:fill="FF0000"/>
          </w:tcPr>
          <w:p w14:paraId="510865F1" w14:textId="77777777" w:rsidR="003C2B72" w:rsidRPr="00B604C0" w:rsidRDefault="003C2B72">
            <w:pPr>
              <w:ind w:firstLine="0"/>
              <w:jc w:val="left"/>
              <w:rPr>
                <w:b/>
                <w:bCs/>
                <w:color w:val="FFFFFF" w:themeColor="background1"/>
              </w:rPr>
            </w:pPr>
            <w:r>
              <w:rPr>
                <w:b/>
                <w:bCs/>
                <w:color w:val="FFFFFF" w:themeColor="background1"/>
              </w:rPr>
              <w:t>TIPO</w:t>
            </w:r>
          </w:p>
        </w:tc>
        <w:tc>
          <w:tcPr>
            <w:tcW w:w="1824" w:type="dxa"/>
            <w:shd w:val="clear" w:color="auto" w:fill="FF0000"/>
          </w:tcPr>
          <w:p w14:paraId="4A3B9D13" w14:textId="77777777" w:rsidR="003C2B72" w:rsidRDefault="003C2B72">
            <w:pPr>
              <w:ind w:firstLine="0"/>
              <w:rPr>
                <w:b/>
                <w:bCs/>
                <w:color w:val="FFFFFF" w:themeColor="background1"/>
              </w:rPr>
            </w:pPr>
            <w:r>
              <w:rPr>
                <w:b/>
                <w:bCs/>
                <w:color w:val="FFFFFF" w:themeColor="background1"/>
              </w:rPr>
              <w:t>DESCRIPCION</w:t>
            </w:r>
          </w:p>
        </w:tc>
        <w:tc>
          <w:tcPr>
            <w:tcW w:w="2184" w:type="dxa"/>
            <w:shd w:val="clear" w:color="auto" w:fill="FF0000"/>
          </w:tcPr>
          <w:p w14:paraId="6C05C987" w14:textId="77777777" w:rsidR="003C2B72" w:rsidRPr="00B604C0" w:rsidRDefault="003C2B72">
            <w:pPr>
              <w:ind w:firstLine="0"/>
              <w:rPr>
                <w:b/>
                <w:bCs/>
                <w:color w:val="FFFFFF" w:themeColor="background1"/>
              </w:rPr>
            </w:pPr>
            <w:r>
              <w:rPr>
                <w:b/>
                <w:bCs/>
                <w:color w:val="FFFFFF" w:themeColor="background1"/>
              </w:rPr>
              <w:t>EJEMPLO</w:t>
            </w:r>
          </w:p>
        </w:tc>
      </w:tr>
      <w:tr w:rsidR="003C2B72" w:rsidRPr="00B604C0" w14:paraId="335E3C9D" w14:textId="77777777" w:rsidTr="001B2B18">
        <w:tblPrEx>
          <w:jc w:val="center"/>
        </w:tblPrEx>
        <w:trPr>
          <w:tblHeader/>
          <w:jc w:val="center"/>
        </w:trPr>
        <w:tc>
          <w:tcPr>
            <w:tcW w:w="3697" w:type="dxa"/>
            <w:shd w:val="clear" w:color="auto" w:fill="auto"/>
          </w:tcPr>
          <w:p w14:paraId="6D4E5715" w14:textId="503F5DCB" w:rsidR="003C2B72" w:rsidRPr="008A68BF" w:rsidRDefault="00554A29">
            <w:pPr>
              <w:ind w:firstLine="0"/>
              <w:rPr>
                <w:b/>
                <w:bCs/>
                <w:color w:val="000000"/>
              </w:rPr>
            </w:pPr>
            <w:r>
              <w:rPr>
                <w:b/>
                <w:bCs/>
                <w:color w:val="000000"/>
              </w:rPr>
              <w:t>i</w:t>
            </w:r>
            <w:r w:rsidR="003C2B72" w:rsidRPr="008A68BF">
              <w:rPr>
                <w:b/>
                <w:bCs/>
                <w:color w:val="000000"/>
              </w:rPr>
              <w:t>d</w:t>
            </w:r>
            <w:ins w:id="302" w:author="Pablo Ezequiel Britos Silveiro" w:date="2024-07-05T10:36:00Z">
              <w:r w:rsidR="007D49CB">
                <w:rPr>
                  <w:b/>
                  <w:bCs/>
                  <w:color w:val="000000"/>
                </w:rPr>
                <w:t>_</w:t>
              </w:r>
            </w:ins>
            <w:r w:rsidR="00F32302">
              <w:rPr>
                <w:b/>
                <w:bCs/>
                <w:color w:val="000000"/>
              </w:rPr>
              <w:t>tabla</w:t>
            </w:r>
            <w:ins w:id="303" w:author="Pablo Ezequiel Britos Silveiro" w:date="2024-07-05T10:36:00Z">
              <w:r w:rsidR="007D49CB">
                <w:rPr>
                  <w:b/>
                  <w:bCs/>
                  <w:color w:val="000000"/>
                </w:rPr>
                <w:t>_</w:t>
              </w:r>
            </w:ins>
            <w:r w:rsidR="00157545">
              <w:rPr>
                <w:b/>
                <w:bCs/>
                <w:color w:val="000000"/>
              </w:rPr>
              <w:t>m</w:t>
            </w:r>
            <w:r w:rsidR="00F32302">
              <w:rPr>
                <w:b/>
                <w:bCs/>
                <w:color w:val="000000"/>
              </w:rPr>
              <w:t>ain</w:t>
            </w:r>
          </w:p>
        </w:tc>
        <w:tc>
          <w:tcPr>
            <w:tcW w:w="1311" w:type="dxa"/>
            <w:shd w:val="clear" w:color="auto" w:fill="auto"/>
          </w:tcPr>
          <w:p w14:paraId="716FBB5C" w14:textId="77777777" w:rsidR="003C2B72" w:rsidRPr="008A68BF" w:rsidRDefault="003C2B72">
            <w:pPr>
              <w:ind w:firstLine="0"/>
              <w:rPr>
                <w:color w:val="000000"/>
              </w:rPr>
            </w:pPr>
            <w:r w:rsidRPr="00FD3131">
              <w:t>STRING</w:t>
            </w:r>
          </w:p>
        </w:tc>
        <w:tc>
          <w:tcPr>
            <w:tcW w:w="1824" w:type="dxa"/>
            <w:shd w:val="clear" w:color="auto" w:fill="auto"/>
          </w:tcPr>
          <w:p w14:paraId="6673A6A4" w14:textId="79DA9FF2" w:rsidR="003C2B72" w:rsidRPr="008A68BF" w:rsidRDefault="00AA138D">
            <w:pPr>
              <w:ind w:firstLine="0"/>
              <w:rPr>
                <w:color w:val="000000"/>
              </w:rPr>
            </w:pPr>
            <w:r>
              <w:t xml:space="preserve">Campo obligatorio. Siempre estará informada con el </w:t>
            </w:r>
            <w:r w:rsidRPr="00232745">
              <w:t>nombre de la tabla sobre la que se est</w:t>
            </w:r>
            <w:r>
              <w:t>á realizando la prueba de calidad.</w:t>
            </w:r>
          </w:p>
        </w:tc>
        <w:tc>
          <w:tcPr>
            <w:tcW w:w="2184" w:type="dxa"/>
            <w:shd w:val="clear" w:color="auto" w:fill="auto"/>
          </w:tcPr>
          <w:p w14:paraId="7DCCC2E8" w14:textId="3FC3DD42" w:rsidR="003C2B72" w:rsidRPr="008A68BF" w:rsidRDefault="001517BE">
            <w:pPr>
              <w:ind w:firstLine="0"/>
              <w:rPr>
                <w:color w:val="000000"/>
              </w:rPr>
            </w:pPr>
            <w:r>
              <w:rPr>
                <w:color w:val="000000"/>
              </w:rPr>
              <w:t>‘JM_</w:t>
            </w:r>
            <w:r w:rsidR="00810326">
              <w:rPr>
                <w:color w:val="000000"/>
              </w:rPr>
              <w:t>CLIEN_JURI</w:t>
            </w:r>
            <w:r>
              <w:rPr>
                <w:color w:val="000000"/>
              </w:rPr>
              <w:t>’</w:t>
            </w:r>
          </w:p>
        </w:tc>
      </w:tr>
      <w:tr w:rsidR="00554A29" w:rsidRPr="00B604C0" w14:paraId="0335E9B3" w14:textId="77777777" w:rsidTr="001B2B18">
        <w:tblPrEx>
          <w:jc w:val="center"/>
        </w:tblPrEx>
        <w:trPr>
          <w:tblHeader/>
          <w:jc w:val="center"/>
        </w:trPr>
        <w:tc>
          <w:tcPr>
            <w:tcW w:w="3697" w:type="dxa"/>
            <w:shd w:val="clear" w:color="auto" w:fill="auto"/>
          </w:tcPr>
          <w:p w14:paraId="769832A3" w14:textId="0953B40E" w:rsidR="00554A29" w:rsidRDefault="00554A29">
            <w:pPr>
              <w:ind w:firstLine="0"/>
              <w:rPr>
                <w:b/>
                <w:bCs/>
                <w:color w:val="000000"/>
              </w:rPr>
            </w:pPr>
            <w:r>
              <w:rPr>
                <w:b/>
                <w:bCs/>
                <w:color w:val="000000"/>
              </w:rPr>
              <w:t>campo_particion</w:t>
            </w:r>
          </w:p>
        </w:tc>
        <w:tc>
          <w:tcPr>
            <w:tcW w:w="1311" w:type="dxa"/>
            <w:shd w:val="clear" w:color="auto" w:fill="auto"/>
          </w:tcPr>
          <w:p w14:paraId="47DB9FF5" w14:textId="2470A67A" w:rsidR="00554A29" w:rsidRPr="00FD3131" w:rsidRDefault="00554A29">
            <w:pPr>
              <w:ind w:firstLine="0"/>
            </w:pPr>
            <w:r>
              <w:t>STRING</w:t>
            </w:r>
          </w:p>
        </w:tc>
        <w:tc>
          <w:tcPr>
            <w:tcW w:w="1824" w:type="dxa"/>
            <w:shd w:val="clear" w:color="auto" w:fill="auto"/>
          </w:tcPr>
          <w:p w14:paraId="4F9466E0" w14:textId="77777777" w:rsidR="00554A29" w:rsidRDefault="00554A29">
            <w:pPr>
              <w:ind w:firstLine="0"/>
              <w:rPr>
                <w:color w:val="000000"/>
              </w:rPr>
            </w:pPr>
          </w:p>
        </w:tc>
        <w:tc>
          <w:tcPr>
            <w:tcW w:w="2184" w:type="dxa"/>
            <w:shd w:val="clear" w:color="auto" w:fill="auto"/>
          </w:tcPr>
          <w:p w14:paraId="0B3B764C" w14:textId="77777777" w:rsidR="00554A29" w:rsidRPr="008A68BF" w:rsidRDefault="00554A29">
            <w:pPr>
              <w:ind w:firstLine="0"/>
              <w:rPr>
                <w:color w:val="000000"/>
              </w:rPr>
            </w:pPr>
          </w:p>
        </w:tc>
      </w:tr>
      <w:tr w:rsidR="00021056" w:rsidRPr="00B604C0" w14:paraId="5FAA02D8" w14:textId="77777777" w:rsidTr="001B2B18">
        <w:tblPrEx>
          <w:jc w:val="center"/>
        </w:tblPrEx>
        <w:trPr>
          <w:tblHeader/>
          <w:jc w:val="center"/>
        </w:trPr>
        <w:tc>
          <w:tcPr>
            <w:tcW w:w="3697" w:type="dxa"/>
            <w:shd w:val="clear" w:color="auto" w:fill="auto"/>
          </w:tcPr>
          <w:p w14:paraId="0578A836" w14:textId="7E15D0D3" w:rsidR="00021056" w:rsidRDefault="00021056">
            <w:pPr>
              <w:ind w:firstLine="0"/>
              <w:rPr>
                <w:b/>
                <w:bCs/>
                <w:color w:val="000000"/>
              </w:rPr>
            </w:pPr>
            <w:r>
              <w:rPr>
                <w:b/>
                <w:bCs/>
                <w:color w:val="000000"/>
              </w:rPr>
              <w:t>des_tabla</w:t>
            </w:r>
          </w:p>
        </w:tc>
        <w:tc>
          <w:tcPr>
            <w:tcW w:w="1311" w:type="dxa"/>
            <w:shd w:val="clear" w:color="auto" w:fill="auto"/>
          </w:tcPr>
          <w:p w14:paraId="00D9C5E9" w14:textId="3C566A56" w:rsidR="00021056" w:rsidRPr="00FD3131" w:rsidRDefault="00FE7ADD">
            <w:pPr>
              <w:ind w:firstLine="0"/>
            </w:pPr>
            <w:r>
              <w:t>STRING</w:t>
            </w:r>
          </w:p>
        </w:tc>
        <w:tc>
          <w:tcPr>
            <w:tcW w:w="1824" w:type="dxa"/>
            <w:shd w:val="clear" w:color="auto" w:fill="auto"/>
          </w:tcPr>
          <w:p w14:paraId="3D8A2827" w14:textId="77777777" w:rsidR="00021056" w:rsidRDefault="00021056">
            <w:pPr>
              <w:ind w:firstLine="0"/>
              <w:rPr>
                <w:color w:val="000000"/>
              </w:rPr>
            </w:pPr>
          </w:p>
        </w:tc>
        <w:tc>
          <w:tcPr>
            <w:tcW w:w="2184" w:type="dxa"/>
            <w:shd w:val="clear" w:color="auto" w:fill="auto"/>
          </w:tcPr>
          <w:p w14:paraId="783335F5" w14:textId="4FFA1832" w:rsidR="00021056" w:rsidRPr="008A68BF" w:rsidRDefault="00695E8B">
            <w:pPr>
              <w:ind w:firstLine="0"/>
              <w:rPr>
                <w:color w:val="000000"/>
              </w:rPr>
            </w:pPr>
            <w:r>
              <w:rPr>
                <w:color w:val="000000"/>
              </w:rPr>
              <w:t xml:space="preserve">03.04.08 </w:t>
            </w:r>
            <w:r w:rsidR="00C25233">
              <w:rPr>
                <w:color w:val="000000"/>
              </w:rPr>
              <w:t>Calificación</w:t>
            </w:r>
            <w:r>
              <w:rPr>
                <w:color w:val="000000"/>
              </w:rPr>
              <w:t xml:space="preserve"> Cliente</w:t>
            </w:r>
          </w:p>
        </w:tc>
      </w:tr>
      <w:tr w:rsidR="00FE7ADD" w:rsidRPr="00B604C0" w14:paraId="5E51AE60" w14:textId="77777777" w:rsidTr="001B2B18">
        <w:tblPrEx>
          <w:jc w:val="center"/>
        </w:tblPrEx>
        <w:trPr>
          <w:tblHeader/>
          <w:jc w:val="center"/>
        </w:trPr>
        <w:tc>
          <w:tcPr>
            <w:tcW w:w="3697" w:type="dxa"/>
            <w:shd w:val="clear" w:color="auto" w:fill="auto"/>
          </w:tcPr>
          <w:p w14:paraId="2C7D519E" w14:textId="1D62313E" w:rsidR="00FE7ADD" w:rsidRDefault="00FE7ADD">
            <w:pPr>
              <w:ind w:firstLine="0"/>
              <w:rPr>
                <w:b/>
                <w:bCs/>
                <w:color w:val="000000"/>
              </w:rPr>
            </w:pPr>
            <w:r>
              <w:rPr>
                <w:b/>
                <w:bCs/>
                <w:color w:val="000000"/>
              </w:rPr>
              <w:t>id_lit</w:t>
            </w:r>
          </w:p>
        </w:tc>
        <w:tc>
          <w:tcPr>
            <w:tcW w:w="1311" w:type="dxa"/>
            <w:shd w:val="clear" w:color="auto" w:fill="auto"/>
          </w:tcPr>
          <w:p w14:paraId="5EB0D8BD" w14:textId="4F0CE7E3" w:rsidR="00FE7ADD" w:rsidRDefault="00FE7ADD">
            <w:pPr>
              <w:ind w:firstLine="0"/>
            </w:pPr>
            <w:r>
              <w:t>INT</w:t>
            </w:r>
          </w:p>
        </w:tc>
        <w:tc>
          <w:tcPr>
            <w:tcW w:w="1824" w:type="dxa"/>
            <w:shd w:val="clear" w:color="auto" w:fill="auto"/>
          </w:tcPr>
          <w:p w14:paraId="4177A94B" w14:textId="77777777" w:rsidR="00FE7ADD" w:rsidRDefault="00FE7ADD">
            <w:pPr>
              <w:ind w:firstLine="0"/>
              <w:rPr>
                <w:color w:val="000000"/>
              </w:rPr>
            </w:pPr>
          </w:p>
        </w:tc>
        <w:tc>
          <w:tcPr>
            <w:tcW w:w="2184" w:type="dxa"/>
            <w:shd w:val="clear" w:color="auto" w:fill="auto"/>
          </w:tcPr>
          <w:p w14:paraId="26A68BE6" w14:textId="18A98D1D" w:rsidR="00FE7ADD" w:rsidRPr="008A68BF" w:rsidRDefault="00C25233">
            <w:pPr>
              <w:ind w:firstLine="0"/>
              <w:rPr>
                <w:color w:val="000000"/>
              </w:rPr>
            </w:pPr>
            <w:r>
              <w:rPr>
                <w:color w:val="000000"/>
              </w:rPr>
              <w:t>1006</w:t>
            </w:r>
          </w:p>
        </w:tc>
      </w:tr>
      <w:tr w:rsidR="00CC1045" w:rsidRPr="00B604C0" w14:paraId="4C692099" w14:textId="77777777" w:rsidTr="001B2B18">
        <w:tblPrEx>
          <w:jc w:val="center"/>
        </w:tblPrEx>
        <w:trPr>
          <w:tblHeader/>
          <w:jc w:val="center"/>
        </w:trPr>
        <w:tc>
          <w:tcPr>
            <w:tcW w:w="3697" w:type="dxa"/>
            <w:shd w:val="clear" w:color="auto" w:fill="auto"/>
          </w:tcPr>
          <w:p w14:paraId="2281E353" w14:textId="4308BC82" w:rsidR="00CC1045" w:rsidRDefault="00554A29" w:rsidP="00CC1045">
            <w:pPr>
              <w:ind w:firstLine="0"/>
              <w:rPr>
                <w:color w:val="000000"/>
              </w:rPr>
            </w:pPr>
            <w:r>
              <w:rPr>
                <w:color w:val="000000"/>
              </w:rPr>
              <w:lastRenderedPageBreak/>
              <w:t>ind_particionada</w:t>
            </w:r>
          </w:p>
        </w:tc>
        <w:tc>
          <w:tcPr>
            <w:tcW w:w="1311" w:type="dxa"/>
            <w:shd w:val="clear" w:color="auto" w:fill="auto"/>
          </w:tcPr>
          <w:p w14:paraId="6BFAB53A" w14:textId="289072B9" w:rsidR="00CC1045" w:rsidRDefault="00CC1045" w:rsidP="00CC1045">
            <w:pPr>
              <w:ind w:firstLine="0"/>
            </w:pPr>
            <w:r>
              <w:t>BYTE</w:t>
            </w:r>
          </w:p>
        </w:tc>
        <w:tc>
          <w:tcPr>
            <w:tcW w:w="1824" w:type="dxa"/>
            <w:shd w:val="clear" w:color="auto" w:fill="auto"/>
          </w:tcPr>
          <w:p w14:paraId="0C075641" w14:textId="42067715" w:rsidR="00CC1045" w:rsidRDefault="00CC1045" w:rsidP="00CC1045">
            <w:pPr>
              <w:ind w:firstLine="0"/>
              <w:rPr>
                <w:color w:val="000000"/>
              </w:rPr>
            </w:pPr>
          </w:p>
        </w:tc>
        <w:tc>
          <w:tcPr>
            <w:tcW w:w="2184" w:type="dxa"/>
            <w:shd w:val="clear" w:color="auto" w:fill="auto"/>
          </w:tcPr>
          <w:p w14:paraId="1084A98C" w14:textId="173BF426" w:rsidR="00CC1045" w:rsidRPr="008A68BF" w:rsidRDefault="004A00E9" w:rsidP="00CC1045">
            <w:pPr>
              <w:ind w:firstLine="0"/>
              <w:rPr>
                <w:color w:val="000000"/>
              </w:rPr>
            </w:pPr>
            <w:r>
              <w:rPr>
                <w:color w:val="000000"/>
              </w:rPr>
              <w:t>True, False</w:t>
            </w:r>
          </w:p>
        </w:tc>
      </w:tr>
      <w:tr w:rsidR="00B85B72" w:rsidRPr="00856CF6" w14:paraId="1E77FCFB" w14:textId="77777777" w:rsidTr="001B2B18">
        <w:tblPrEx>
          <w:jc w:val="center"/>
        </w:tblPrEx>
        <w:trPr>
          <w:tblHeader/>
          <w:jc w:val="center"/>
        </w:trPr>
        <w:tc>
          <w:tcPr>
            <w:tcW w:w="3697" w:type="dxa"/>
            <w:shd w:val="clear" w:color="auto" w:fill="auto"/>
          </w:tcPr>
          <w:p w14:paraId="3DE031EB" w14:textId="372D158F" w:rsidR="00B85B72" w:rsidRDefault="00B85B72" w:rsidP="00CC1045">
            <w:pPr>
              <w:ind w:firstLine="0"/>
              <w:rPr>
                <w:color w:val="000000"/>
              </w:rPr>
            </w:pPr>
            <w:r>
              <w:rPr>
                <w:color w:val="000000"/>
              </w:rPr>
              <w:t>id_submodelo</w:t>
            </w:r>
          </w:p>
        </w:tc>
        <w:tc>
          <w:tcPr>
            <w:tcW w:w="1311" w:type="dxa"/>
            <w:shd w:val="clear" w:color="auto" w:fill="auto"/>
          </w:tcPr>
          <w:p w14:paraId="5CE7DC1C" w14:textId="2AA86730" w:rsidR="00B85B72" w:rsidRDefault="004A00E9" w:rsidP="00CC1045">
            <w:pPr>
              <w:ind w:firstLine="0"/>
            </w:pPr>
            <w:r>
              <w:t>INT</w:t>
            </w:r>
          </w:p>
        </w:tc>
        <w:tc>
          <w:tcPr>
            <w:tcW w:w="1824" w:type="dxa"/>
            <w:shd w:val="clear" w:color="auto" w:fill="auto"/>
          </w:tcPr>
          <w:p w14:paraId="45F412E9" w14:textId="2125EC25" w:rsidR="00B85B72" w:rsidRDefault="00725900" w:rsidP="00CC1045">
            <w:pPr>
              <w:ind w:firstLine="0"/>
              <w:rPr>
                <w:color w:val="000000"/>
              </w:rPr>
            </w:pPr>
            <w:r>
              <w:rPr>
                <w:color w:val="000000"/>
              </w:rPr>
              <w:t>Identificador del submodelo del control</w:t>
            </w:r>
          </w:p>
        </w:tc>
        <w:tc>
          <w:tcPr>
            <w:tcW w:w="2184" w:type="dxa"/>
            <w:shd w:val="clear" w:color="auto" w:fill="auto"/>
          </w:tcPr>
          <w:p w14:paraId="3F864E56" w14:textId="535EBAFF" w:rsidR="00B85B72" w:rsidRPr="00C25233" w:rsidRDefault="00C25233" w:rsidP="00CC1045">
            <w:pPr>
              <w:ind w:firstLine="0"/>
              <w:rPr>
                <w:color w:val="000000"/>
                <w:lang w:val="en-US"/>
              </w:rPr>
            </w:pPr>
            <w:r w:rsidRPr="00C25233">
              <w:rPr>
                <w:color w:val="000000"/>
                <w:lang w:val="en-US"/>
              </w:rPr>
              <w:t>BDU, MOTOR, MOTOR_STD, BDR_ND, MOTOR_ND</w:t>
            </w:r>
          </w:p>
        </w:tc>
      </w:tr>
      <w:tr w:rsidR="004A00E9" w:rsidRPr="00B604C0" w14:paraId="139F39A1" w14:textId="77777777" w:rsidTr="001B2B18">
        <w:tblPrEx>
          <w:jc w:val="center"/>
        </w:tblPrEx>
        <w:trPr>
          <w:tblHeader/>
          <w:jc w:val="center"/>
        </w:trPr>
        <w:tc>
          <w:tcPr>
            <w:tcW w:w="3697" w:type="dxa"/>
            <w:shd w:val="clear" w:color="auto" w:fill="auto"/>
          </w:tcPr>
          <w:p w14:paraId="6603F255" w14:textId="052C80ED" w:rsidR="004A00E9" w:rsidRDefault="004A00E9" w:rsidP="004A00E9">
            <w:pPr>
              <w:ind w:firstLine="0"/>
              <w:rPr>
                <w:color w:val="000000"/>
              </w:rPr>
            </w:pPr>
            <w:r>
              <w:rPr>
                <w:color w:val="000000"/>
              </w:rPr>
              <w:t>Ind_tabla_nd</w:t>
            </w:r>
          </w:p>
        </w:tc>
        <w:tc>
          <w:tcPr>
            <w:tcW w:w="1311" w:type="dxa"/>
            <w:shd w:val="clear" w:color="auto" w:fill="auto"/>
          </w:tcPr>
          <w:p w14:paraId="4074A223" w14:textId="545DDCA7" w:rsidR="004A00E9" w:rsidRDefault="004A00E9" w:rsidP="004A00E9">
            <w:pPr>
              <w:ind w:firstLine="0"/>
            </w:pPr>
            <w:r>
              <w:t>BYTE</w:t>
            </w:r>
          </w:p>
        </w:tc>
        <w:tc>
          <w:tcPr>
            <w:tcW w:w="1824" w:type="dxa"/>
            <w:shd w:val="clear" w:color="auto" w:fill="auto"/>
          </w:tcPr>
          <w:p w14:paraId="557CEAD6" w14:textId="77777777" w:rsidR="004A00E9" w:rsidRDefault="004A00E9" w:rsidP="004A00E9">
            <w:pPr>
              <w:ind w:firstLine="0"/>
              <w:rPr>
                <w:color w:val="000000"/>
              </w:rPr>
            </w:pPr>
          </w:p>
        </w:tc>
        <w:tc>
          <w:tcPr>
            <w:tcW w:w="2184" w:type="dxa"/>
            <w:shd w:val="clear" w:color="auto" w:fill="auto"/>
          </w:tcPr>
          <w:p w14:paraId="3449F094" w14:textId="02026ABC" w:rsidR="004A00E9" w:rsidRPr="008A68BF" w:rsidRDefault="004A00E9" w:rsidP="004A00E9">
            <w:pPr>
              <w:ind w:firstLine="0"/>
              <w:rPr>
                <w:color w:val="000000"/>
              </w:rPr>
            </w:pPr>
            <w:r>
              <w:rPr>
                <w:color w:val="000000"/>
              </w:rPr>
              <w:t>True, False</w:t>
            </w:r>
          </w:p>
        </w:tc>
      </w:tr>
      <w:tr w:rsidR="004A00E9" w:rsidRPr="00B604C0" w14:paraId="5AB17141" w14:textId="77777777" w:rsidTr="001B2B18">
        <w:tblPrEx>
          <w:jc w:val="center"/>
        </w:tblPrEx>
        <w:trPr>
          <w:tblHeader/>
          <w:jc w:val="center"/>
        </w:trPr>
        <w:tc>
          <w:tcPr>
            <w:tcW w:w="3697" w:type="dxa"/>
            <w:shd w:val="clear" w:color="auto" w:fill="auto"/>
          </w:tcPr>
          <w:p w14:paraId="6E7B5401" w14:textId="14C44A94" w:rsidR="004A00E9" w:rsidRDefault="004A00E9" w:rsidP="004A00E9">
            <w:pPr>
              <w:ind w:firstLine="0"/>
              <w:rPr>
                <w:color w:val="000000"/>
              </w:rPr>
            </w:pPr>
            <w:r>
              <w:rPr>
                <w:color w:val="000000"/>
              </w:rPr>
              <w:t>id_baremo</w:t>
            </w:r>
          </w:p>
        </w:tc>
        <w:tc>
          <w:tcPr>
            <w:tcW w:w="1311" w:type="dxa"/>
            <w:shd w:val="clear" w:color="auto" w:fill="auto"/>
          </w:tcPr>
          <w:p w14:paraId="0C529870" w14:textId="29BA18F6" w:rsidR="004A00E9" w:rsidRDefault="004A00E9" w:rsidP="004A00E9">
            <w:pPr>
              <w:ind w:firstLine="0"/>
            </w:pPr>
            <w:r>
              <w:t>STRING</w:t>
            </w:r>
          </w:p>
        </w:tc>
        <w:tc>
          <w:tcPr>
            <w:tcW w:w="1824" w:type="dxa"/>
            <w:shd w:val="clear" w:color="auto" w:fill="auto"/>
          </w:tcPr>
          <w:p w14:paraId="57AEADB8" w14:textId="77777777" w:rsidR="004A00E9" w:rsidRDefault="004A00E9" w:rsidP="004A00E9">
            <w:pPr>
              <w:ind w:firstLine="0"/>
              <w:rPr>
                <w:color w:val="000000"/>
              </w:rPr>
            </w:pPr>
          </w:p>
        </w:tc>
        <w:tc>
          <w:tcPr>
            <w:tcW w:w="2184" w:type="dxa"/>
            <w:shd w:val="clear" w:color="auto" w:fill="auto"/>
          </w:tcPr>
          <w:p w14:paraId="634B4C0D" w14:textId="1071284C" w:rsidR="004A00E9" w:rsidRPr="008A68BF" w:rsidRDefault="00AE0708" w:rsidP="004A00E9">
            <w:pPr>
              <w:ind w:firstLine="0"/>
              <w:rPr>
                <w:color w:val="000000"/>
              </w:rPr>
            </w:pPr>
            <w:r>
              <w:rPr>
                <w:color w:val="000000"/>
              </w:rPr>
              <w:t>17</w:t>
            </w:r>
          </w:p>
        </w:tc>
      </w:tr>
    </w:tbl>
    <w:p w14:paraId="199FD208" w14:textId="2D7382A3" w:rsidR="000A0BFA" w:rsidRDefault="000A0BFA" w:rsidP="000A0BFA">
      <w:pPr>
        <w:ind w:firstLine="0"/>
        <w:rPr>
          <w:lang w:val="en-US"/>
        </w:rPr>
      </w:pPr>
    </w:p>
    <w:tbl>
      <w:tblPr>
        <w:tblStyle w:val="Tablaconcuadrcula"/>
        <w:tblW w:w="0" w:type="auto"/>
        <w:tblLook w:val="04A0" w:firstRow="1" w:lastRow="0" w:firstColumn="1" w:lastColumn="0" w:noHBand="0" w:noVBand="1"/>
      </w:tblPr>
      <w:tblGrid>
        <w:gridCol w:w="3697"/>
        <w:gridCol w:w="1311"/>
        <w:gridCol w:w="1824"/>
        <w:gridCol w:w="2184"/>
      </w:tblGrid>
      <w:tr w:rsidR="00390230" w:rsidRPr="00081438" w14:paraId="16645100" w14:textId="77777777">
        <w:trPr>
          <w:trHeight w:val="1109"/>
        </w:trPr>
        <w:tc>
          <w:tcPr>
            <w:tcW w:w="3697" w:type="dxa"/>
            <w:shd w:val="clear" w:color="auto" w:fill="FF0000"/>
          </w:tcPr>
          <w:p w14:paraId="7430BF87" w14:textId="77777777" w:rsidR="00390230" w:rsidRDefault="00390230">
            <w:pPr>
              <w:tabs>
                <w:tab w:val="left" w:pos="1530"/>
              </w:tabs>
              <w:ind w:firstLine="0"/>
              <w:rPr>
                <w:b/>
                <w:bCs/>
                <w:color w:val="FFFFFF" w:themeColor="background1"/>
                <w:sz w:val="24"/>
              </w:rPr>
            </w:pPr>
            <w:r>
              <w:rPr>
                <w:b/>
                <w:bCs/>
                <w:color w:val="FFFFFF" w:themeColor="background1"/>
                <w:sz w:val="24"/>
              </w:rPr>
              <w:t>TABLA:</w:t>
            </w:r>
          </w:p>
          <w:p w14:paraId="0D308539" w14:textId="67407626" w:rsidR="00390230" w:rsidDel="007F7B4E" w:rsidRDefault="00390230">
            <w:pPr>
              <w:tabs>
                <w:tab w:val="left" w:pos="1530"/>
              </w:tabs>
              <w:ind w:firstLine="0"/>
              <w:rPr>
                <w:del w:id="304" w:author="Juan Carlos Lopez Hernandez" w:date="2022-11-10T14:09:00Z"/>
                <w:b/>
                <w:bCs/>
                <w:color w:val="FFFFFF" w:themeColor="background1"/>
                <w:sz w:val="24"/>
              </w:rPr>
            </w:pPr>
            <w:r w:rsidRPr="00E333AF">
              <w:rPr>
                <w:b/>
                <w:bCs/>
                <w:color w:val="FFFFFF" w:themeColor="background1"/>
                <w:sz w:val="24"/>
              </w:rPr>
              <w:t>MAC</w:t>
            </w:r>
            <w:r>
              <w:rPr>
                <w:b/>
                <w:bCs/>
                <w:color w:val="FFFFFF" w:themeColor="background1"/>
                <w:sz w:val="24"/>
              </w:rPr>
              <w:t>_CAMPOS_DICCIONARIO</w:t>
            </w:r>
          </w:p>
          <w:p w14:paraId="197393D5" w14:textId="77777777" w:rsidR="00390230" w:rsidRPr="00FA0BDD" w:rsidRDefault="00390230">
            <w:pPr>
              <w:tabs>
                <w:tab w:val="left" w:pos="1530"/>
              </w:tabs>
              <w:ind w:firstLine="0"/>
              <w:rPr>
                <w:b/>
                <w:bCs/>
                <w:i/>
                <w:iCs/>
                <w:szCs w:val="20"/>
              </w:rPr>
            </w:pPr>
          </w:p>
        </w:tc>
        <w:tc>
          <w:tcPr>
            <w:tcW w:w="5319" w:type="dxa"/>
            <w:gridSpan w:val="3"/>
          </w:tcPr>
          <w:p w14:paraId="01FB07BB" w14:textId="0F8ABB1E" w:rsidR="00390230" w:rsidRPr="00081438" w:rsidRDefault="00390230">
            <w:pPr>
              <w:ind w:firstLine="0"/>
              <w:rPr>
                <w:b/>
                <w:bCs/>
              </w:rPr>
            </w:pPr>
            <w:r w:rsidRPr="006200D1">
              <w:rPr>
                <w:b/>
                <w:bCs/>
              </w:rPr>
              <w:t xml:space="preserve">Tabla maestra que contiene la información relativa </w:t>
            </w:r>
            <w:r>
              <w:rPr>
                <w:b/>
                <w:bCs/>
              </w:rPr>
              <w:t xml:space="preserve">a </w:t>
            </w:r>
            <w:r w:rsidR="00F35918">
              <w:rPr>
                <w:b/>
                <w:bCs/>
              </w:rPr>
              <w:t xml:space="preserve">los campos </w:t>
            </w:r>
            <w:r w:rsidR="00ED3319">
              <w:rPr>
                <w:b/>
                <w:bCs/>
              </w:rPr>
              <w:t>de cada tabla</w:t>
            </w:r>
            <w:r>
              <w:rPr>
                <w:b/>
                <w:bCs/>
              </w:rPr>
              <w:t>.</w:t>
            </w:r>
          </w:p>
        </w:tc>
      </w:tr>
      <w:tr w:rsidR="00390230" w:rsidRPr="00B604C0" w14:paraId="5A6A7CBE" w14:textId="77777777">
        <w:tblPrEx>
          <w:jc w:val="center"/>
        </w:tblPrEx>
        <w:trPr>
          <w:tblHeader/>
          <w:jc w:val="center"/>
        </w:trPr>
        <w:tc>
          <w:tcPr>
            <w:tcW w:w="3697" w:type="dxa"/>
            <w:shd w:val="clear" w:color="auto" w:fill="FF0000"/>
          </w:tcPr>
          <w:p w14:paraId="21842C18" w14:textId="77777777" w:rsidR="00390230" w:rsidRPr="00B604C0" w:rsidRDefault="00390230">
            <w:pPr>
              <w:ind w:firstLine="0"/>
              <w:jc w:val="left"/>
              <w:rPr>
                <w:b/>
                <w:bCs/>
                <w:color w:val="FFFFFF" w:themeColor="background1"/>
              </w:rPr>
            </w:pPr>
            <w:r>
              <w:rPr>
                <w:b/>
                <w:bCs/>
                <w:color w:val="FFFFFF" w:themeColor="background1"/>
              </w:rPr>
              <w:t>NOMBRE DE CAMPO</w:t>
            </w:r>
          </w:p>
        </w:tc>
        <w:tc>
          <w:tcPr>
            <w:tcW w:w="1311" w:type="dxa"/>
            <w:shd w:val="clear" w:color="auto" w:fill="FF0000"/>
          </w:tcPr>
          <w:p w14:paraId="669C5CF3" w14:textId="77777777" w:rsidR="00390230" w:rsidRPr="00B604C0" w:rsidRDefault="00390230">
            <w:pPr>
              <w:ind w:firstLine="0"/>
              <w:jc w:val="left"/>
              <w:rPr>
                <w:b/>
                <w:bCs/>
                <w:color w:val="FFFFFF" w:themeColor="background1"/>
              </w:rPr>
            </w:pPr>
            <w:r>
              <w:rPr>
                <w:b/>
                <w:bCs/>
                <w:color w:val="FFFFFF" w:themeColor="background1"/>
              </w:rPr>
              <w:t>TIPO</w:t>
            </w:r>
          </w:p>
        </w:tc>
        <w:tc>
          <w:tcPr>
            <w:tcW w:w="1824" w:type="dxa"/>
            <w:shd w:val="clear" w:color="auto" w:fill="FF0000"/>
          </w:tcPr>
          <w:p w14:paraId="17A6B404" w14:textId="77777777" w:rsidR="00390230" w:rsidRDefault="00390230">
            <w:pPr>
              <w:ind w:firstLine="0"/>
              <w:rPr>
                <w:b/>
                <w:bCs/>
                <w:color w:val="FFFFFF" w:themeColor="background1"/>
              </w:rPr>
            </w:pPr>
            <w:r>
              <w:rPr>
                <w:b/>
                <w:bCs/>
                <w:color w:val="FFFFFF" w:themeColor="background1"/>
              </w:rPr>
              <w:t>DESCRIPCION</w:t>
            </w:r>
          </w:p>
        </w:tc>
        <w:tc>
          <w:tcPr>
            <w:tcW w:w="2184" w:type="dxa"/>
            <w:shd w:val="clear" w:color="auto" w:fill="FF0000"/>
          </w:tcPr>
          <w:p w14:paraId="7154B9D8" w14:textId="77777777" w:rsidR="00390230" w:rsidRPr="00B604C0" w:rsidRDefault="00390230">
            <w:pPr>
              <w:ind w:firstLine="0"/>
              <w:rPr>
                <w:b/>
                <w:bCs/>
                <w:color w:val="FFFFFF" w:themeColor="background1"/>
              </w:rPr>
            </w:pPr>
            <w:r>
              <w:rPr>
                <w:b/>
                <w:bCs/>
                <w:color w:val="FFFFFF" w:themeColor="background1"/>
              </w:rPr>
              <w:t>EJEMPLO</w:t>
            </w:r>
          </w:p>
        </w:tc>
      </w:tr>
      <w:tr w:rsidR="00390230" w:rsidRPr="008A68BF" w14:paraId="5DC5D93C" w14:textId="77777777">
        <w:tblPrEx>
          <w:jc w:val="center"/>
        </w:tblPrEx>
        <w:trPr>
          <w:tblHeader/>
          <w:jc w:val="center"/>
        </w:trPr>
        <w:tc>
          <w:tcPr>
            <w:tcW w:w="3697" w:type="dxa"/>
            <w:shd w:val="clear" w:color="auto" w:fill="auto"/>
          </w:tcPr>
          <w:p w14:paraId="424066CE" w14:textId="77777777" w:rsidR="00390230" w:rsidRPr="008A68BF" w:rsidRDefault="00390230">
            <w:pPr>
              <w:ind w:firstLine="0"/>
              <w:rPr>
                <w:b/>
                <w:bCs/>
                <w:color w:val="000000"/>
              </w:rPr>
            </w:pPr>
            <w:r>
              <w:rPr>
                <w:b/>
                <w:bCs/>
                <w:color w:val="000000"/>
              </w:rPr>
              <w:t>i</w:t>
            </w:r>
            <w:r w:rsidRPr="008A68BF">
              <w:rPr>
                <w:b/>
                <w:bCs/>
                <w:color w:val="000000"/>
              </w:rPr>
              <w:t>d</w:t>
            </w:r>
            <w:ins w:id="305" w:author="Pablo Ezequiel Britos Silveiro" w:date="2024-07-05T10:36:00Z">
              <w:r>
                <w:rPr>
                  <w:b/>
                  <w:bCs/>
                  <w:color w:val="000000"/>
                </w:rPr>
                <w:t>_</w:t>
              </w:r>
            </w:ins>
            <w:r>
              <w:rPr>
                <w:b/>
                <w:bCs/>
                <w:color w:val="000000"/>
              </w:rPr>
              <w:t>tabla</w:t>
            </w:r>
            <w:ins w:id="306" w:author="Pablo Ezequiel Britos Silveiro" w:date="2024-07-05T10:36:00Z">
              <w:r>
                <w:rPr>
                  <w:b/>
                  <w:bCs/>
                  <w:color w:val="000000"/>
                </w:rPr>
                <w:t>_</w:t>
              </w:r>
            </w:ins>
            <w:r>
              <w:rPr>
                <w:b/>
                <w:bCs/>
                <w:color w:val="000000"/>
              </w:rPr>
              <w:t>main</w:t>
            </w:r>
          </w:p>
        </w:tc>
        <w:tc>
          <w:tcPr>
            <w:tcW w:w="1311" w:type="dxa"/>
            <w:shd w:val="clear" w:color="auto" w:fill="auto"/>
          </w:tcPr>
          <w:p w14:paraId="3BB4C840" w14:textId="77777777" w:rsidR="00390230" w:rsidRPr="008A68BF" w:rsidRDefault="00390230">
            <w:pPr>
              <w:ind w:firstLine="0"/>
              <w:rPr>
                <w:color w:val="000000"/>
              </w:rPr>
            </w:pPr>
            <w:r w:rsidRPr="00FD3131">
              <w:t>STRING</w:t>
            </w:r>
          </w:p>
        </w:tc>
        <w:tc>
          <w:tcPr>
            <w:tcW w:w="1824" w:type="dxa"/>
            <w:shd w:val="clear" w:color="auto" w:fill="auto"/>
          </w:tcPr>
          <w:p w14:paraId="217309CE" w14:textId="77777777" w:rsidR="00390230" w:rsidRPr="008A68BF" w:rsidRDefault="00390230">
            <w:pPr>
              <w:ind w:firstLine="0"/>
              <w:rPr>
                <w:color w:val="000000"/>
              </w:rPr>
            </w:pPr>
            <w:r>
              <w:t xml:space="preserve">Campo obligatorio. Siempre estará informada con el </w:t>
            </w:r>
            <w:r w:rsidRPr="00232745">
              <w:t>nombre de la tabla sobre la que se est</w:t>
            </w:r>
            <w:r>
              <w:t>á realizando la prueba de calidad.</w:t>
            </w:r>
          </w:p>
        </w:tc>
        <w:tc>
          <w:tcPr>
            <w:tcW w:w="2184" w:type="dxa"/>
            <w:shd w:val="clear" w:color="auto" w:fill="auto"/>
          </w:tcPr>
          <w:p w14:paraId="554BF369" w14:textId="77777777" w:rsidR="00390230" w:rsidRPr="008A68BF" w:rsidRDefault="00390230">
            <w:pPr>
              <w:ind w:firstLine="0"/>
              <w:rPr>
                <w:color w:val="000000"/>
              </w:rPr>
            </w:pPr>
            <w:r>
              <w:rPr>
                <w:color w:val="000000"/>
              </w:rPr>
              <w:t>‘JM_CLIEN_JURI’</w:t>
            </w:r>
          </w:p>
        </w:tc>
      </w:tr>
      <w:tr w:rsidR="00390230" w:rsidRPr="008A68BF" w14:paraId="072188FC" w14:textId="77777777">
        <w:tblPrEx>
          <w:jc w:val="center"/>
        </w:tblPrEx>
        <w:trPr>
          <w:tblHeader/>
          <w:jc w:val="center"/>
        </w:trPr>
        <w:tc>
          <w:tcPr>
            <w:tcW w:w="3697" w:type="dxa"/>
            <w:shd w:val="clear" w:color="auto" w:fill="auto"/>
          </w:tcPr>
          <w:p w14:paraId="0A2BC7B0" w14:textId="1186B13E" w:rsidR="00390230" w:rsidRDefault="00BD37C3">
            <w:pPr>
              <w:ind w:firstLine="0"/>
              <w:rPr>
                <w:b/>
                <w:bCs/>
                <w:color w:val="000000"/>
              </w:rPr>
            </w:pPr>
            <w:r>
              <w:rPr>
                <w:b/>
                <w:bCs/>
                <w:color w:val="000000"/>
              </w:rPr>
              <w:t>i</w:t>
            </w:r>
            <w:r w:rsidR="008C3680">
              <w:rPr>
                <w:b/>
                <w:bCs/>
                <w:color w:val="000000"/>
              </w:rPr>
              <w:t>d_campo</w:t>
            </w:r>
          </w:p>
        </w:tc>
        <w:tc>
          <w:tcPr>
            <w:tcW w:w="1311" w:type="dxa"/>
            <w:shd w:val="clear" w:color="auto" w:fill="auto"/>
          </w:tcPr>
          <w:p w14:paraId="4C986C33" w14:textId="77777777" w:rsidR="00390230" w:rsidRPr="00FD3131" w:rsidRDefault="00390230">
            <w:pPr>
              <w:ind w:firstLine="0"/>
            </w:pPr>
            <w:r>
              <w:t>STRING</w:t>
            </w:r>
          </w:p>
        </w:tc>
        <w:tc>
          <w:tcPr>
            <w:tcW w:w="1824" w:type="dxa"/>
            <w:shd w:val="clear" w:color="auto" w:fill="auto"/>
          </w:tcPr>
          <w:p w14:paraId="0E7BC263" w14:textId="77777777" w:rsidR="00390230" w:rsidRDefault="00390230">
            <w:pPr>
              <w:ind w:firstLine="0"/>
              <w:rPr>
                <w:color w:val="000000"/>
              </w:rPr>
            </w:pPr>
          </w:p>
        </w:tc>
        <w:tc>
          <w:tcPr>
            <w:tcW w:w="2184" w:type="dxa"/>
            <w:shd w:val="clear" w:color="auto" w:fill="auto"/>
          </w:tcPr>
          <w:p w14:paraId="3CDD0BFC" w14:textId="77777777" w:rsidR="00390230" w:rsidRPr="008A68BF" w:rsidRDefault="00390230">
            <w:pPr>
              <w:ind w:firstLine="0"/>
              <w:rPr>
                <w:color w:val="000000"/>
              </w:rPr>
            </w:pPr>
          </w:p>
        </w:tc>
      </w:tr>
      <w:tr w:rsidR="00390230" w:rsidRPr="008A68BF" w14:paraId="5526BFE3" w14:textId="77777777">
        <w:tblPrEx>
          <w:jc w:val="center"/>
        </w:tblPrEx>
        <w:trPr>
          <w:tblHeader/>
          <w:jc w:val="center"/>
        </w:trPr>
        <w:tc>
          <w:tcPr>
            <w:tcW w:w="3697" w:type="dxa"/>
            <w:shd w:val="clear" w:color="auto" w:fill="auto"/>
          </w:tcPr>
          <w:p w14:paraId="2C90D522" w14:textId="7696C2E7" w:rsidR="00390230" w:rsidRDefault="00BD37C3">
            <w:pPr>
              <w:ind w:firstLine="0"/>
              <w:rPr>
                <w:b/>
                <w:bCs/>
                <w:color w:val="000000"/>
              </w:rPr>
            </w:pPr>
            <w:r>
              <w:rPr>
                <w:b/>
                <w:bCs/>
                <w:color w:val="000000"/>
              </w:rPr>
              <w:t>d</w:t>
            </w:r>
            <w:r w:rsidR="00390230">
              <w:rPr>
                <w:b/>
                <w:bCs/>
                <w:color w:val="000000"/>
              </w:rPr>
              <w:t>es</w:t>
            </w:r>
            <w:r>
              <w:rPr>
                <w:b/>
                <w:bCs/>
                <w:color w:val="000000"/>
              </w:rPr>
              <w:t>c_campo</w:t>
            </w:r>
          </w:p>
        </w:tc>
        <w:tc>
          <w:tcPr>
            <w:tcW w:w="1311" w:type="dxa"/>
            <w:shd w:val="clear" w:color="auto" w:fill="auto"/>
          </w:tcPr>
          <w:p w14:paraId="4B4D4BEC" w14:textId="77777777" w:rsidR="00390230" w:rsidRPr="00FD3131" w:rsidRDefault="00390230">
            <w:pPr>
              <w:ind w:firstLine="0"/>
            </w:pPr>
            <w:r>
              <w:t>STRING</w:t>
            </w:r>
          </w:p>
        </w:tc>
        <w:tc>
          <w:tcPr>
            <w:tcW w:w="1824" w:type="dxa"/>
            <w:shd w:val="clear" w:color="auto" w:fill="auto"/>
          </w:tcPr>
          <w:p w14:paraId="6F667D04" w14:textId="77777777" w:rsidR="00390230" w:rsidRDefault="00390230">
            <w:pPr>
              <w:ind w:firstLine="0"/>
              <w:rPr>
                <w:color w:val="000000"/>
              </w:rPr>
            </w:pPr>
          </w:p>
        </w:tc>
        <w:tc>
          <w:tcPr>
            <w:tcW w:w="2184" w:type="dxa"/>
            <w:shd w:val="clear" w:color="auto" w:fill="auto"/>
          </w:tcPr>
          <w:p w14:paraId="49D6EBF4" w14:textId="033A03A3" w:rsidR="00390230" w:rsidRPr="008A68BF" w:rsidRDefault="00390230">
            <w:pPr>
              <w:ind w:firstLine="0"/>
              <w:rPr>
                <w:color w:val="000000"/>
              </w:rPr>
            </w:pPr>
          </w:p>
        </w:tc>
      </w:tr>
      <w:tr w:rsidR="000360B0" w:rsidRPr="008A68BF" w14:paraId="21D49B88" w14:textId="77777777">
        <w:tblPrEx>
          <w:jc w:val="center"/>
        </w:tblPrEx>
        <w:trPr>
          <w:tblHeader/>
          <w:jc w:val="center"/>
        </w:trPr>
        <w:tc>
          <w:tcPr>
            <w:tcW w:w="3697" w:type="dxa"/>
            <w:shd w:val="clear" w:color="auto" w:fill="auto"/>
          </w:tcPr>
          <w:p w14:paraId="45EC4CF9" w14:textId="49A667CF" w:rsidR="000360B0" w:rsidRDefault="00AB3F27">
            <w:pPr>
              <w:ind w:firstLine="0"/>
              <w:rPr>
                <w:b/>
                <w:bCs/>
                <w:color w:val="000000"/>
              </w:rPr>
            </w:pPr>
            <w:r>
              <w:rPr>
                <w:b/>
                <w:bCs/>
                <w:color w:val="000000"/>
              </w:rPr>
              <w:lastRenderedPageBreak/>
              <w:t>d</w:t>
            </w:r>
            <w:r w:rsidR="000360B0">
              <w:rPr>
                <w:b/>
                <w:bCs/>
                <w:color w:val="000000"/>
              </w:rPr>
              <w:t>esc_</w:t>
            </w:r>
            <w:r>
              <w:rPr>
                <w:b/>
                <w:bCs/>
                <w:color w:val="000000"/>
              </w:rPr>
              <w:t>tipo</w:t>
            </w:r>
          </w:p>
        </w:tc>
        <w:tc>
          <w:tcPr>
            <w:tcW w:w="1311" w:type="dxa"/>
            <w:shd w:val="clear" w:color="auto" w:fill="auto"/>
          </w:tcPr>
          <w:p w14:paraId="1551BA9C" w14:textId="11D3009B" w:rsidR="000360B0" w:rsidRDefault="00AB3F27">
            <w:pPr>
              <w:ind w:firstLine="0"/>
            </w:pPr>
            <w:r>
              <w:t>STRING</w:t>
            </w:r>
          </w:p>
        </w:tc>
        <w:tc>
          <w:tcPr>
            <w:tcW w:w="1824" w:type="dxa"/>
            <w:shd w:val="clear" w:color="auto" w:fill="auto"/>
          </w:tcPr>
          <w:p w14:paraId="7B70B774" w14:textId="77777777" w:rsidR="000360B0" w:rsidRDefault="000360B0">
            <w:pPr>
              <w:ind w:firstLine="0"/>
              <w:rPr>
                <w:color w:val="000000"/>
              </w:rPr>
            </w:pPr>
          </w:p>
        </w:tc>
        <w:tc>
          <w:tcPr>
            <w:tcW w:w="2184" w:type="dxa"/>
            <w:shd w:val="clear" w:color="auto" w:fill="auto"/>
          </w:tcPr>
          <w:p w14:paraId="2E3AD39B" w14:textId="0D633C7F" w:rsidR="000360B0" w:rsidRPr="008A68BF" w:rsidRDefault="00313DFD">
            <w:pPr>
              <w:ind w:firstLine="0"/>
              <w:rPr>
                <w:color w:val="000000"/>
              </w:rPr>
            </w:pPr>
            <w:r>
              <w:rPr>
                <w:color w:val="000000"/>
              </w:rPr>
              <w:t>DECIMAL, INTEGER…</w:t>
            </w:r>
          </w:p>
        </w:tc>
      </w:tr>
      <w:tr w:rsidR="00390230" w:rsidRPr="008A68BF" w14:paraId="27B35BEE" w14:textId="77777777">
        <w:tblPrEx>
          <w:jc w:val="center"/>
        </w:tblPrEx>
        <w:trPr>
          <w:tblHeader/>
          <w:jc w:val="center"/>
        </w:trPr>
        <w:tc>
          <w:tcPr>
            <w:tcW w:w="3697" w:type="dxa"/>
            <w:shd w:val="clear" w:color="auto" w:fill="auto"/>
          </w:tcPr>
          <w:p w14:paraId="4A9C55E9" w14:textId="7E5D5E4E" w:rsidR="00390230" w:rsidRDefault="00664B11">
            <w:pPr>
              <w:ind w:firstLine="0"/>
              <w:rPr>
                <w:b/>
                <w:bCs/>
                <w:color w:val="000000"/>
              </w:rPr>
            </w:pPr>
            <w:r>
              <w:rPr>
                <w:b/>
                <w:bCs/>
                <w:color w:val="000000"/>
              </w:rPr>
              <w:t>i</w:t>
            </w:r>
            <w:r w:rsidR="00AB3F27">
              <w:rPr>
                <w:b/>
                <w:bCs/>
                <w:color w:val="000000"/>
              </w:rPr>
              <w:t>nd_pk</w:t>
            </w:r>
          </w:p>
        </w:tc>
        <w:tc>
          <w:tcPr>
            <w:tcW w:w="1311" w:type="dxa"/>
            <w:shd w:val="clear" w:color="auto" w:fill="auto"/>
          </w:tcPr>
          <w:p w14:paraId="6A989B71" w14:textId="2C1412F0" w:rsidR="00390230" w:rsidRDefault="00E31346">
            <w:pPr>
              <w:ind w:firstLine="0"/>
            </w:pPr>
            <w:r>
              <w:t>BOOLEAN</w:t>
            </w:r>
          </w:p>
        </w:tc>
        <w:tc>
          <w:tcPr>
            <w:tcW w:w="1824" w:type="dxa"/>
            <w:shd w:val="clear" w:color="auto" w:fill="auto"/>
          </w:tcPr>
          <w:p w14:paraId="7B90290C" w14:textId="77777777" w:rsidR="00390230" w:rsidRDefault="00390230">
            <w:pPr>
              <w:ind w:firstLine="0"/>
              <w:rPr>
                <w:color w:val="000000"/>
              </w:rPr>
            </w:pPr>
          </w:p>
        </w:tc>
        <w:tc>
          <w:tcPr>
            <w:tcW w:w="2184" w:type="dxa"/>
            <w:shd w:val="clear" w:color="auto" w:fill="auto"/>
          </w:tcPr>
          <w:p w14:paraId="648399E2" w14:textId="4D7F97E0" w:rsidR="00390230" w:rsidRPr="00AB3F27" w:rsidRDefault="00F948D7">
            <w:pPr>
              <w:ind w:firstLine="0"/>
              <w:rPr>
                <w:color w:val="000000"/>
                <w:sz w:val="18"/>
                <w:szCs w:val="22"/>
              </w:rPr>
            </w:pPr>
            <w:r>
              <w:rPr>
                <w:color w:val="000000"/>
                <w:sz w:val="18"/>
                <w:szCs w:val="22"/>
              </w:rPr>
              <w:t>[  ], [v]</w:t>
            </w:r>
          </w:p>
        </w:tc>
      </w:tr>
      <w:tr w:rsidR="00AB3F27" w:rsidRPr="008A68BF" w14:paraId="578D717B" w14:textId="77777777">
        <w:tblPrEx>
          <w:jc w:val="center"/>
        </w:tblPrEx>
        <w:trPr>
          <w:tblHeader/>
          <w:jc w:val="center"/>
        </w:trPr>
        <w:tc>
          <w:tcPr>
            <w:tcW w:w="3697" w:type="dxa"/>
            <w:shd w:val="clear" w:color="auto" w:fill="auto"/>
          </w:tcPr>
          <w:p w14:paraId="26DA715C" w14:textId="1C73DD9E" w:rsidR="00AB3F27" w:rsidRDefault="00AB3F27" w:rsidP="00AB3F27">
            <w:pPr>
              <w:ind w:firstLine="0"/>
              <w:rPr>
                <w:color w:val="000000"/>
              </w:rPr>
            </w:pPr>
            <w:r>
              <w:rPr>
                <w:b/>
                <w:bCs/>
                <w:color w:val="000000"/>
              </w:rPr>
              <w:t>id_lit</w:t>
            </w:r>
          </w:p>
        </w:tc>
        <w:tc>
          <w:tcPr>
            <w:tcW w:w="1311" w:type="dxa"/>
            <w:shd w:val="clear" w:color="auto" w:fill="auto"/>
          </w:tcPr>
          <w:p w14:paraId="253B9D3B" w14:textId="24506AD2" w:rsidR="00AB3F27" w:rsidRDefault="00AB3F27" w:rsidP="00AB3F27">
            <w:pPr>
              <w:ind w:firstLine="0"/>
            </w:pPr>
            <w:r>
              <w:t>INT</w:t>
            </w:r>
          </w:p>
        </w:tc>
        <w:tc>
          <w:tcPr>
            <w:tcW w:w="1824" w:type="dxa"/>
            <w:shd w:val="clear" w:color="auto" w:fill="auto"/>
          </w:tcPr>
          <w:p w14:paraId="7B0BACDB" w14:textId="77777777" w:rsidR="00AB3F27" w:rsidRDefault="00AB3F27" w:rsidP="00AB3F27">
            <w:pPr>
              <w:ind w:firstLine="0"/>
              <w:rPr>
                <w:color w:val="000000"/>
              </w:rPr>
            </w:pPr>
          </w:p>
        </w:tc>
        <w:tc>
          <w:tcPr>
            <w:tcW w:w="2184" w:type="dxa"/>
            <w:shd w:val="clear" w:color="auto" w:fill="auto"/>
          </w:tcPr>
          <w:p w14:paraId="09F35841" w14:textId="04135ACE" w:rsidR="00AB3F27" w:rsidRPr="008A68BF" w:rsidRDefault="00AB3F27" w:rsidP="00AB3F27">
            <w:pPr>
              <w:ind w:firstLine="0"/>
              <w:rPr>
                <w:color w:val="000000"/>
              </w:rPr>
            </w:pPr>
            <w:r>
              <w:rPr>
                <w:color w:val="000000"/>
              </w:rPr>
              <w:t>1006</w:t>
            </w:r>
          </w:p>
        </w:tc>
      </w:tr>
    </w:tbl>
    <w:p w14:paraId="2858DD5B" w14:textId="77777777" w:rsidR="00390230" w:rsidRDefault="00390230" w:rsidP="000A0BFA">
      <w:pPr>
        <w:ind w:firstLine="0"/>
        <w:rPr>
          <w:ins w:id="307" w:author="Juan Carlos Lopez Hernandez" w:date="2022-11-10T13:59:00Z"/>
          <w:lang w:val="en-US"/>
        </w:rPr>
      </w:pPr>
    </w:p>
    <w:p w14:paraId="4CE526B9" w14:textId="679F5130" w:rsidR="00E61EB2" w:rsidRPr="00311950" w:rsidDel="00B45639" w:rsidRDefault="00E61EB2" w:rsidP="00515CF9">
      <w:pPr>
        <w:spacing w:before="0" w:after="0" w:line="240" w:lineRule="auto"/>
        <w:ind w:firstLine="0"/>
        <w:jc w:val="left"/>
        <w:rPr>
          <w:del w:id="308" w:author="Juan Carlos Lopez Hernandez" w:date="2022-10-18T09:19:00Z"/>
          <w:lang w:val="en-US"/>
        </w:rPr>
      </w:pPr>
    </w:p>
    <w:tbl>
      <w:tblPr>
        <w:tblStyle w:val="Tablaconcuadrcula"/>
        <w:tblW w:w="0" w:type="auto"/>
        <w:tblLook w:val="04A0" w:firstRow="1" w:lastRow="0" w:firstColumn="1" w:lastColumn="0" w:noHBand="0" w:noVBand="1"/>
      </w:tblPr>
      <w:tblGrid>
        <w:gridCol w:w="2897"/>
        <w:gridCol w:w="1463"/>
        <w:gridCol w:w="2213"/>
        <w:gridCol w:w="2443"/>
      </w:tblGrid>
      <w:tr w:rsidR="00B26C84" w:rsidRPr="00081438" w14:paraId="3505721F" w14:textId="77777777" w:rsidTr="00BB7CCF">
        <w:trPr>
          <w:trHeight w:val="1109"/>
        </w:trPr>
        <w:tc>
          <w:tcPr>
            <w:tcW w:w="2763" w:type="dxa"/>
            <w:shd w:val="clear" w:color="auto" w:fill="FF0000"/>
          </w:tcPr>
          <w:p w14:paraId="48DFA1B7" w14:textId="77777777" w:rsidR="00B26C84" w:rsidRDefault="00B26C84">
            <w:pPr>
              <w:tabs>
                <w:tab w:val="left" w:pos="1530"/>
              </w:tabs>
              <w:ind w:firstLine="0"/>
              <w:rPr>
                <w:b/>
                <w:bCs/>
                <w:color w:val="FFFFFF" w:themeColor="background1"/>
                <w:sz w:val="24"/>
              </w:rPr>
            </w:pPr>
            <w:r>
              <w:rPr>
                <w:b/>
                <w:bCs/>
                <w:color w:val="FFFFFF" w:themeColor="background1"/>
                <w:sz w:val="24"/>
              </w:rPr>
              <w:t>TABLA:</w:t>
            </w:r>
          </w:p>
          <w:p w14:paraId="464BD1A1" w14:textId="71B5A583" w:rsidR="00B26C84" w:rsidRDefault="00B26C84">
            <w:pPr>
              <w:tabs>
                <w:tab w:val="left" w:pos="1530"/>
              </w:tabs>
              <w:ind w:firstLine="0"/>
              <w:rPr>
                <w:b/>
                <w:bCs/>
                <w:color w:val="FFFFFF" w:themeColor="background1"/>
                <w:sz w:val="24"/>
              </w:rPr>
            </w:pPr>
            <w:r w:rsidRPr="00E333AF">
              <w:rPr>
                <w:b/>
                <w:bCs/>
                <w:color w:val="FFFFFF" w:themeColor="background1"/>
                <w:sz w:val="24"/>
              </w:rPr>
              <w:t>MAC_</w:t>
            </w:r>
            <w:r>
              <w:rPr>
                <w:b/>
                <w:bCs/>
                <w:color w:val="FFFFFF" w:themeColor="background1"/>
                <w:sz w:val="24"/>
              </w:rPr>
              <w:t>CAMPOS</w:t>
            </w:r>
            <w:r w:rsidR="00392545">
              <w:rPr>
                <w:b/>
                <w:bCs/>
                <w:color w:val="FFFFFF" w:themeColor="background1"/>
                <w:sz w:val="24"/>
              </w:rPr>
              <w:t>_</w:t>
            </w:r>
            <w:r w:rsidR="00E61EB2">
              <w:rPr>
                <w:b/>
                <w:bCs/>
                <w:color w:val="FFFFFF" w:themeColor="background1"/>
                <w:sz w:val="24"/>
              </w:rPr>
              <w:t>TABLA</w:t>
            </w:r>
          </w:p>
          <w:p w14:paraId="65B5F9C2" w14:textId="77777777" w:rsidR="00B26C84" w:rsidRPr="00FA0BDD" w:rsidRDefault="00B26C84">
            <w:pPr>
              <w:tabs>
                <w:tab w:val="left" w:pos="1530"/>
              </w:tabs>
              <w:ind w:firstLine="0"/>
              <w:rPr>
                <w:b/>
                <w:bCs/>
                <w:i/>
                <w:iCs/>
                <w:szCs w:val="20"/>
              </w:rPr>
            </w:pPr>
          </w:p>
        </w:tc>
        <w:tc>
          <w:tcPr>
            <w:tcW w:w="6253" w:type="dxa"/>
            <w:gridSpan w:val="3"/>
          </w:tcPr>
          <w:p w14:paraId="113B7360" w14:textId="77777777" w:rsidR="00B26C84" w:rsidRDefault="00B26C84">
            <w:pPr>
              <w:ind w:firstLine="0"/>
              <w:rPr>
                <w:b/>
                <w:bCs/>
              </w:rPr>
            </w:pPr>
            <w:r w:rsidRPr="006200D1">
              <w:rPr>
                <w:b/>
                <w:bCs/>
              </w:rPr>
              <w:t xml:space="preserve">Tabla maestra que contiene la información relativa </w:t>
            </w:r>
            <w:r>
              <w:rPr>
                <w:b/>
                <w:bCs/>
              </w:rPr>
              <w:t>a los campos que se seleccionan y se informan en la tabla de registros erróneos para cada tabla main.</w:t>
            </w:r>
          </w:p>
          <w:p w14:paraId="30C5F2EE" w14:textId="77777777" w:rsidR="00B26C84" w:rsidRPr="00081438" w:rsidRDefault="00B26C84">
            <w:pPr>
              <w:ind w:firstLine="0"/>
              <w:rPr>
                <w:b/>
                <w:bCs/>
              </w:rPr>
            </w:pPr>
            <w:r>
              <w:rPr>
                <w:b/>
                <w:bCs/>
              </w:rPr>
              <w:t>Relación con 1:1 CONTROL</w:t>
            </w:r>
          </w:p>
        </w:tc>
      </w:tr>
      <w:tr w:rsidR="00E61EB2" w:rsidRPr="00B604C0" w14:paraId="7A19A256" w14:textId="77777777" w:rsidTr="00BB7CCF">
        <w:tblPrEx>
          <w:jc w:val="center"/>
        </w:tblPrEx>
        <w:trPr>
          <w:tblHeader/>
          <w:jc w:val="center"/>
        </w:trPr>
        <w:tc>
          <w:tcPr>
            <w:tcW w:w="2763" w:type="dxa"/>
            <w:shd w:val="clear" w:color="auto" w:fill="FF0000"/>
          </w:tcPr>
          <w:p w14:paraId="2CF7EB0D" w14:textId="77777777" w:rsidR="00B26C84" w:rsidRPr="00B604C0" w:rsidRDefault="00B26C84">
            <w:pPr>
              <w:ind w:firstLine="0"/>
              <w:jc w:val="left"/>
              <w:rPr>
                <w:b/>
                <w:bCs/>
                <w:color w:val="FFFFFF" w:themeColor="background1"/>
              </w:rPr>
            </w:pPr>
            <w:r>
              <w:rPr>
                <w:b/>
                <w:bCs/>
                <w:color w:val="FFFFFF" w:themeColor="background1"/>
              </w:rPr>
              <w:t>NOMBRE DE CAMPO</w:t>
            </w:r>
          </w:p>
        </w:tc>
        <w:tc>
          <w:tcPr>
            <w:tcW w:w="1502" w:type="dxa"/>
            <w:shd w:val="clear" w:color="auto" w:fill="FF0000"/>
          </w:tcPr>
          <w:p w14:paraId="3E0118C1" w14:textId="77777777" w:rsidR="00B26C84" w:rsidRPr="00B604C0" w:rsidRDefault="00B26C84">
            <w:pPr>
              <w:ind w:firstLine="0"/>
              <w:jc w:val="left"/>
              <w:rPr>
                <w:b/>
                <w:bCs/>
                <w:color w:val="FFFFFF" w:themeColor="background1"/>
              </w:rPr>
            </w:pPr>
            <w:r>
              <w:rPr>
                <w:b/>
                <w:bCs/>
                <w:color w:val="FFFFFF" w:themeColor="background1"/>
              </w:rPr>
              <w:t>TIPO</w:t>
            </w:r>
          </w:p>
        </w:tc>
        <w:tc>
          <w:tcPr>
            <w:tcW w:w="2260" w:type="dxa"/>
            <w:shd w:val="clear" w:color="auto" w:fill="FF0000"/>
          </w:tcPr>
          <w:p w14:paraId="4B1F8572" w14:textId="77777777" w:rsidR="00B26C84" w:rsidRDefault="00B26C84">
            <w:pPr>
              <w:ind w:firstLine="0"/>
              <w:rPr>
                <w:b/>
                <w:bCs/>
                <w:color w:val="FFFFFF" w:themeColor="background1"/>
              </w:rPr>
            </w:pPr>
            <w:r>
              <w:rPr>
                <w:b/>
                <w:bCs/>
                <w:color w:val="FFFFFF" w:themeColor="background1"/>
              </w:rPr>
              <w:t>DESCRIPCION</w:t>
            </w:r>
          </w:p>
        </w:tc>
        <w:tc>
          <w:tcPr>
            <w:tcW w:w="2491" w:type="dxa"/>
            <w:shd w:val="clear" w:color="auto" w:fill="FF0000"/>
          </w:tcPr>
          <w:p w14:paraId="134F3E62" w14:textId="77777777" w:rsidR="00B26C84" w:rsidRPr="00B604C0" w:rsidRDefault="00B26C84">
            <w:pPr>
              <w:ind w:firstLine="0"/>
              <w:rPr>
                <w:b/>
                <w:bCs/>
                <w:color w:val="FFFFFF" w:themeColor="background1"/>
              </w:rPr>
            </w:pPr>
            <w:r>
              <w:rPr>
                <w:b/>
                <w:bCs/>
                <w:color w:val="FFFFFF" w:themeColor="background1"/>
              </w:rPr>
              <w:t>EJEMPLO</w:t>
            </w:r>
          </w:p>
        </w:tc>
      </w:tr>
      <w:tr w:rsidR="00CB74EA" w:rsidRPr="00B604C0" w14:paraId="09C9C4A0" w14:textId="77777777" w:rsidTr="00BB7CCF">
        <w:tblPrEx>
          <w:jc w:val="center"/>
        </w:tblPrEx>
        <w:trPr>
          <w:tblHeader/>
          <w:jc w:val="center"/>
        </w:trPr>
        <w:tc>
          <w:tcPr>
            <w:tcW w:w="2763" w:type="dxa"/>
            <w:shd w:val="clear" w:color="auto" w:fill="auto"/>
          </w:tcPr>
          <w:p w14:paraId="721CA5A4" w14:textId="7CB900B5" w:rsidR="00CB74EA" w:rsidRPr="008A68BF" w:rsidRDefault="00CB74EA" w:rsidP="00CB74EA">
            <w:pPr>
              <w:ind w:firstLine="0"/>
              <w:rPr>
                <w:b/>
                <w:bCs/>
                <w:color w:val="000000"/>
              </w:rPr>
            </w:pPr>
            <w:r>
              <w:rPr>
                <w:b/>
                <w:bCs/>
                <w:color w:val="000000"/>
              </w:rPr>
              <w:t>i</w:t>
            </w:r>
            <w:r w:rsidRPr="008A68BF">
              <w:rPr>
                <w:b/>
                <w:bCs/>
                <w:color w:val="000000"/>
              </w:rPr>
              <w:t>d</w:t>
            </w:r>
            <w:r>
              <w:rPr>
                <w:b/>
                <w:bCs/>
                <w:color w:val="000000"/>
              </w:rPr>
              <w:t>_tabla_m</w:t>
            </w:r>
            <w:r w:rsidRPr="008A68BF">
              <w:rPr>
                <w:b/>
                <w:bCs/>
                <w:color w:val="000000"/>
              </w:rPr>
              <w:t>ain</w:t>
            </w:r>
          </w:p>
        </w:tc>
        <w:tc>
          <w:tcPr>
            <w:tcW w:w="1502" w:type="dxa"/>
            <w:shd w:val="clear" w:color="auto" w:fill="auto"/>
          </w:tcPr>
          <w:p w14:paraId="500B6FCD" w14:textId="709140E2" w:rsidR="00CB74EA" w:rsidRPr="008A68BF" w:rsidRDefault="00CB74EA" w:rsidP="00CB74EA">
            <w:pPr>
              <w:ind w:firstLine="0"/>
              <w:rPr>
                <w:color w:val="000000"/>
              </w:rPr>
            </w:pPr>
            <w:r w:rsidRPr="00FD3131">
              <w:t>STRING</w:t>
            </w:r>
          </w:p>
        </w:tc>
        <w:tc>
          <w:tcPr>
            <w:tcW w:w="2260" w:type="dxa"/>
            <w:shd w:val="clear" w:color="auto" w:fill="auto"/>
          </w:tcPr>
          <w:p w14:paraId="61CCE29D" w14:textId="4F35FE75" w:rsidR="00CB74EA" w:rsidRPr="008A68BF" w:rsidRDefault="00CB74EA" w:rsidP="00CB74EA">
            <w:pPr>
              <w:ind w:firstLine="0"/>
              <w:rPr>
                <w:color w:val="000000"/>
              </w:rPr>
            </w:pPr>
            <w:r>
              <w:t xml:space="preserve">Campo obligatorio. Siempre estará informada con el </w:t>
            </w:r>
            <w:r w:rsidRPr="00232745">
              <w:t>nombre de la tabla sobre la que se est</w:t>
            </w:r>
            <w:r>
              <w:t>á realizando la prueba de calidad.</w:t>
            </w:r>
          </w:p>
        </w:tc>
        <w:tc>
          <w:tcPr>
            <w:tcW w:w="2491" w:type="dxa"/>
            <w:shd w:val="clear" w:color="auto" w:fill="auto"/>
          </w:tcPr>
          <w:p w14:paraId="0C1E8465" w14:textId="094C161E" w:rsidR="00CB74EA" w:rsidRPr="008A68BF" w:rsidRDefault="00CB74EA" w:rsidP="00CB74EA">
            <w:pPr>
              <w:ind w:firstLine="0"/>
              <w:rPr>
                <w:color w:val="000000"/>
              </w:rPr>
            </w:pPr>
            <w:r>
              <w:rPr>
                <w:color w:val="000000"/>
              </w:rPr>
              <w:t>‘JM_CLIEN_JURI’</w:t>
            </w:r>
          </w:p>
        </w:tc>
      </w:tr>
      <w:tr w:rsidR="00CB74EA" w:rsidRPr="00B604C0" w14:paraId="08C5A9AA" w14:textId="77777777">
        <w:tblPrEx>
          <w:jc w:val="center"/>
        </w:tblPrEx>
        <w:trPr>
          <w:tblHeader/>
          <w:jc w:val="center"/>
        </w:trPr>
        <w:tc>
          <w:tcPr>
            <w:tcW w:w="2763" w:type="dxa"/>
            <w:shd w:val="clear" w:color="auto" w:fill="auto"/>
          </w:tcPr>
          <w:p w14:paraId="22DD8B17" w14:textId="24E222EE" w:rsidR="00CB74EA" w:rsidRPr="008A68BF" w:rsidRDefault="00CB74EA" w:rsidP="00CB74EA">
            <w:pPr>
              <w:ind w:firstLine="0"/>
              <w:rPr>
                <w:b/>
                <w:bCs/>
                <w:color w:val="000000"/>
              </w:rPr>
            </w:pPr>
            <w:r>
              <w:rPr>
                <w:b/>
                <w:bCs/>
                <w:color w:val="000000"/>
              </w:rPr>
              <w:t>i</w:t>
            </w:r>
            <w:r w:rsidRPr="008A68BF">
              <w:rPr>
                <w:b/>
                <w:bCs/>
                <w:color w:val="000000"/>
              </w:rPr>
              <w:t>d</w:t>
            </w:r>
            <w:r>
              <w:rPr>
                <w:b/>
                <w:bCs/>
                <w:color w:val="000000"/>
              </w:rPr>
              <w:t>_</w:t>
            </w:r>
            <w:r w:rsidRPr="008A68BF">
              <w:rPr>
                <w:b/>
                <w:bCs/>
                <w:color w:val="000000"/>
              </w:rPr>
              <w:t>campo</w:t>
            </w:r>
          </w:p>
        </w:tc>
        <w:tc>
          <w:tcPr>
            <w:tcW w:w="1502" w:type="dxa"/>
            <w:shd w:val="clear" w:color="auto" w:fill="auto"/>
          </w:tcPr>
          <w:p w14:paraId="282DB5C4" w14:textId="3D7CE559" w:rsidR="00CB74EA" w:rsidRPr="00FD3131" w:rsidRDefault="00CB74EA" w:rsidP="00CB74EA">
            <w:pPr>
              <w:ind w:firstLine="0"/>
            </w:pPr>
            <w:r w:rsidRPr="00FD3131">
              <w:t>STRING</w:t>
            </w:r>
          </w:p>
        </w:tc>
        <w:tc>
          <w:tcPr>
            <w:tcW w:w="2260" w:type="dxa"/>
            <w:shd w:val="clear" w:color="auto" w:fill="auto"/>
          </w:tcPr>
          <w:p w14:paraId="7CA2F3D2" w14:textId="2B4B2404" w:rsidR="00CB74EA" w:rsidRDefault="00CB74EA" w:rsidP="00CB74EA">
            <w:pPr>
              <w:ind w:firstLine="0"/>
              <w:rPr>
                <w:color w:val="000000"/>
              </w:rPr>
            </w:pPr>
            <w:r>
              <w:rPr>
                <w:color w:val="000000"/>
              </w:rPr>
              <w:t xml:space="preserve">Campo obligatorio. Se indica los campos principales que utiliza el control. </w:t>
            </w:r>
          </w:p>
        </w:tc>
        <w:tc>
          <w:tcPr>
            <w:tcW w:w="2491" w:type="dxa"/>
            <w:shd w:val="clear" w:color="auto" w:fill="auto"/>
          </w:tcPr>
          <w:p w14:paraId="1270B468" w14:textId="3E08434D" w:rsidR="00CB74EA" w:rsidRPr="008A68BF" w:rsidRDefault="00CB74EA" w:rsidP="00CB74EA">
            <w:pPr>
              <w:ind w:firstLine="0"/>
              <w:rPr>
                <w:color w:val="000000"/>
              </w:rPr>
            </w:pPr>
            <w:r w:rsidRPr="00FD3131">
              <w:t>S1EMP</w:t>
            </w:r>
          </w:p>
        </w:tc>
      </w:tr>
      <w:tr w:rsidR="00CB74EA" w:rsidRPr="00B604C0" w14:paraId="1BA9D6F7" w14:textId="77777777">
        <w:tblPrEx>
          <w:jc w:val="center"/>
        </w:tblPrEx>
        <w:trPr>
          <w:tblHeader/>
          <w:jc w:val="center"/>
        </w:trPr>
        <w:tc>
          <w:tcPr>
            <w:tcW w:w="2763" w:type="dxa"/>
            <w:shd w:val="clear" w:color="auto" w:fill="auto"/>
            <w:vAlign w:val="center"/>
          </w:tcPr>
          <w:p w14:paraId="300D1710" w14:textId="7CF1383F" w:rsidR="00CB74EA" w:rsidRPr="008A68BF" w:rsidRDefault="00397A03" w:rsidP="00CB74EA">
            <w:pPr>
              <w:ind w:firstLine="0"/>
              <w:rPr>
                <w:b/>
                <w:bCs/>
                <w:color w:val="000000"/>
              </w:rPr>
            </w:pPr>
            <w:r>
              <w:rPr>
                <w:b/>
                <w:bCs/>
                <w:color w:val="000000"/>
              </w:rPr>
              <w:t>i</w:t>
            </w:r>
            <w:r w:rsidR="00CB74EA" w:rsidRPr="008A68BF">
              <w:rPr>
                <w:b/>
                <w:bCs/>
                <w:color w:val="000000"/>
              </w:rPr>
              <w:t>d</w:t>
            </w:r>
            <w:r w:rsidR="00CB74EA">
              <w:rPr>
                <w:b/>
                <w:bCs/>
                <w:color w:val="000000"/>
              </w:rPr>
              <w:t>_</w:t>
            </w:r>
            <w:r w:rsidR="00CB74EA" w:rsidRPr="008A68BF">
              <w:rPr>
                <w:b/>
                <w:bCs/>
                <w:color w:val="000000"/>
              </w:rPr>
              <w:t>uso</w:t>
            </w:r>
          </w:p>
        </w:tc>
        <w:tc>
          <w:tcPr>
            <w:tcW w:w="1502" w:type="dxa"/>
            <w:shd w:val="clear" w:color="auto" w:fill="auto"/>
            <w:vAlign w:val="center"/>
          </w:tcPr>
          <w:p w14:paraId="013A9BA1" w14:textId="33D047C9" w:rsidR="00CB74EA" w:rsidRPr="00FD3131" w:rsidRDefault="00CB74EA" w:rsidP="00CB74EA">
            <w:pPr>
              <w:ind w:firstLine="0"/>
            </w:pPr>
            <w:r w:rsidRPr="00CC072F">
              <w:rPr>
                <w:color w:val="000000"/>
              </w:rPr>
              <w:t>INT</w:t>
            </w:r>
          </w:p>
        </w:tc>
        <w:tc>
          <w:tcPr>
            <w:tcW w:w="2260" w:type="dxa"/>
            <w:shd w:val="clear" w:color="auto" w:fill="auto"/>
            <w:vAlign w:val="center"/>
          </w:tcPr>
          <w:p w14:paraId="407128A9" w14:textId="463B1ED1" w:rsidR="00CB74EA" w:rsidRDefault="00CB74EA" w:rsidP="00CB74EA">
            <w:pPr>
              <w:ind w:firstLine="0"/>
              <w:rPr>
                <w:color w:val="000000"/>
              </w:rPr>
            </w:pPr>
            <w:r>
              <w:rPr>
                <w:color w:val="000000"/>
              </w:rPr>
              <w:t>Campo obligatorio</w:t>
            </w:r>
            <w:r w:rsidR="00ED5C11">
              <w:rPr>
                <w:color w:val="000000"/>
              </w:rPr>
              <w:t xml:space="preserve">. Indentificador del uso de los campos de la tabla. </w:t>
            </w:r>
          </w:p>
        </w:tc>
        <w:tc>
          <w:tcPr>
            <w:tcW w:w="2491" w:type="dxa"/>
            <w:shd w:val="clear" w:color="auto" w:fill="auto"/>
            <w:vAlign w:val="center"/>
          </w:tcPr>
          <w:p w14:paraId="5031A593" w14:textId="37FAAE03" w:rsidR="00CB74EA" w:rsidRPr="008A68BF" w:rsidRDefault="00CB74EA" w:rsidP="00CB74EA">
            <w:pPr>
              <w:ind w:firstLine="0"/>
              <w:rPr>
                <w:color w:val="000000"/>
              </w:rPr>
            </w:pPr>
            <w:r w:rsidRPr="00CC072F">
              <w:t>IRB, Metodología Estándar, New Default, Estimación de Parámetros.</w:t>
            </w:r>
          </w:p>
        </w:tc>
      </w:tr>
    </w:tbl>
    <w:p w14:paraId="1DCF6C34" w14:textId="77777777" w:rsidR="00214F0E" w:rsidRDefault="00214F0E">
      <w:pPr>
        <w:spacing w:before="0" w:after="0" w:line="240" w:lineRule="auto"/>
        <w:ind w:firstLine="0"/>
        <w:jc w:val="left"/>
      </w:pPr>
    </w:p>
    <w:p w14:paraId="0BAC739C" w14:textId="21F2C809" w:rsidR="00B45639" w:rsidRDefault="00B45639">
      <w:pPr>
        <w:spacing w:before="0" w:after="0" w:line="240" w:lineRule="auto"/>
        <w:ind w:firstLine="0"/>
        <w:jc w:val="left"/>
      </w:pPr>
    </w:p>
    <w:p w14:paraId="20E95CC9" w14:textId="570293B6" w:rsidR="00B45639" w:rsidRDefault="00B45639" w:rsidP="00214F0E">
      <w:pPr>
        <w:spacing w:before="0" w:after="0" w:line="240" w:lineRule="auto"/>
        <w:ind w:firstLine="0"/>
      </w:pPr>
    </w:p>
    <w:tbl>
      <w:tblPr>
        <w:tblStyle w:val="Tablaconcuadrcula"/>
        <w:tblW w:w="0" w:type="auto"/>
        <w:tblLook w:val="04A0" w:firstRow="1" w:lastRow="0" w:firstColumn="1" w:lastColumn="0" w:noHBand="0" w:noVBand="1"/>
      </w:tblPr>
      <w:tblGrid>
        <w:gridCol w:w="2377"/>
        <w:gridCol w:w="1530"/>
        <w:gridCol w:w="2228"/>
        <w:gridCol w:w="2881"/>
      </w:tblGrid>
      <w:tr w:rsidR="00584E7B" w:rsidRPr="00081438" w14:paraId="2E2C165B" w14:textId="77777777" w:rsidTr="00C041D7">
        <w:trPr>
          <w:trHeight w:val="1109"/>
        </w:trPr>
        <w:tc>
          <w:tcPr>
            <w:tcW w:w="2377" w:type="dxa"/>
            <w:shd w:val="clear" w:color="auto" w:fill="FF0000"/>
          </w:tcPr>
          <w:p w14:paraId="6B9F0AE0" w14:textId="77777777" w:rsidR="00584E7B" w:rsidRDefault="00584E7B">
            <w:pPr>
              <w:tabs>
                <w:tab w:val="left" w:pos="1530"/>
              </w:tabs>
              <w:ind w:firstLine="0"/>
              <w:rPr>
                <w:b/>
                <w:bCs/>
                <w:color w:val="FFFFFF" w:themeColor="background1"/>
                <w:sz w:val="24"/>
              </w:rPr>
            </w:pPr>
            <w:r>
              <w:rPr>
                <w:b/>
                <w:bCs/>
                <w:color w:val="FFFFFF" w:themeColor="background1"/>
                <w:sz w:val="24"/>
              </w:rPr>
              <w:t>TABLA:</w:t>
            </w:r>
          </w:p>
          <w:p w14:paraId="4F7131EE" w14:textId="217E73C9" w:rsidR="00584E7B" w:rsidRPr="00E333AF" w:rsidRDefault="00584E7B">
            <w:pPr>
              <w:tabs>
                <w:tab w:val="left" w:pos="1530"/>
              </w:tabs>
              <w:ind w:firstLine="0"/>
              <w:rPr>
                <w:b/>
                <w:bCs/>
                <w:sz w:val="24"/>
              </w:rPr>
            </w:pPr>
            <w:r w:rsidRPr="00E333AF">
              <w:rPr>
                <w:b/>
                <w:bCs/>
                <w:color w:val="FFFFFF" w:themeColor="background1"/>
                <w:sz w:val="24"/>
              </w:rPr>
              <w:t>MAC_</w:t>
            </w:r>
            <w:r>
              <w:rPr>
                <w:b/>
                <w:bCs/>
                <w:color w:val="FFFFFF" w:themeColor="background1"/>
                <w:sz w:val="24"/>
              </w:rPr>
              <w:t>ESTADO</w:t>
            </w:r>
          </w:p>
        </w:tc>
        <w:tc>
          <w:tcPr>
            <w:tcW w:w="6639" w:type="dxa"/>
            <w:gridSpan w:val="3"/>
          </w:tcPr>
          <w:p w14:paraId="4495495C" w14:textId="6D0ADF5A" w:rsidR="00584E7B" w:rsidRPr="00081438" w:rsidRDefault="00584E7B">
            <w:pPr>
              <w:ind w:firstLine="0"/>
              <w:rPr>
                <w:b/>
                <w:bCs/>
              </w:rPr>
            </w:pPr>
            <w:r w:rsidRPr="006200D1">
              <w:rPr>
                <w:b/>
                <w:bCs/>
              </w:rPr>
              <w:t xml:space="preserve">Tabla maestra que contiene la información relativa </w:t>
            </w:r>
            <w:r w:rsidR="000B008D">
              <w:rPr>
                <w:b/>
                <w:bCs/>
              </w:rPr>
              <w:t>a</w:t>
            </w:r>
            <w:r w:rsidR="00520DB6">
              <w:rPr>
                <w:b/>
                <w:bCs/>
              </w:rPr>
              <w:t xml:space="preserve"> </w:t>
            </w:r>
            <w:r w:rsidR="000B008D">
              <w:rPr>
                <w:b/>
                <w:bCs/>
              </w:rPr>
              <w:t>l</w:t>
            </w:r>
            <w:r w:rsidR="00520DB6">
              <w:rPr>
                <w:b/>
                <w:bCs/>
              </w:rPr>
              <w:t>os distintos</w:t>
            </w:r>
            <w:r w:rsidR="000B008D">
              <w:rPr>
                <w:b/>
                <w:bCs/>
              </w:rPr>
              <w:t xml:space="preserve"> estado</w:t>
            </w:r>
            <w:r w:rsidR="00520DB6">
              <w:rPr>
                <w:b/>
                <w:bCs/>
              </w:rPr>
              <w:t>s</w:t>
            </w:r>
            <w:r w:rsidR="000B008D">
              <w:rPr>
                <w:b/>
                <w:bCs/>
              </w:rPr>
              <w:t xml:space="preserve"> </w:t>
            </w:r>
            <w:r w:rsidR="00680A42">
              <w:rPr>
                <w:b/>
                <w:bCs/>
              </w:rPr>
              <w:t>en los que puede estar una regla</w:t>
            </w:r>
            <w:r w:rsidR="005F6828">
              <w:rPr>
                <w:b/>
                <w:bCs/>
              </w:rPr>
              <w:t xml:space="preserve"> dentro del </w:t>
            </w:r>
            <w:r>
              <w:rPr>
                <w:b/>
                <w:bCs/>
              </w:rPr>
              <w:t>MAC</w:t>
            </w:r>
            <w:r w:rsidR="00520DB6">
              <w:rPr>
                <w:b/>
                <w:bCs/>
              </w:rPr>
              <w:t>.</w:t>
            </w:r>
            <w:r>
              <w:rPr>
                <w:b/>
                <w:bCs/>
              </w:rPr>
              <w:t xml:space="preserve"> </w:t>
            </w:r>
          </w:p>
        </w:tc>
      </w:tr>
      <w:tr w:rsidR="00584E7B" w14:paraId="5850D0F3" w14:textId="77777777" w:rsidTr="00C041D7">
        <w:tblPrEx>
          <w:jc w:val="center"/>
        </w:tblPrEx>
        <w:trPr>
          <w:tblHeader/>
          <w:jc w:val="center"/>
        </w:trPr>
        <w:tc>
          <w:tcPr>
            <w:tcW w:w="2377" w:type="dxa"/>
            <w:shd w:val="clear" w:color="auto" w:fill="FF0000"/>
          </w:tcPr>
          <w:p w14:paraId="6C6262EB" w14:textId="77777777" w:rsidR="00584E7B" w:rsidRPr="00B604C0" w:rsidRDefault="00584E7B">
            <w:pPr>
              <w:ind w:firstLine="0"/>
              <w:jc w:val="left"/>
              <w:rPr>
                <w:b/>
                <w:bCs/>
                <w:color w:val="FFFFFF" w:themeColor="background1"/>
              </w:rPr>
            </w:pPr>
            <w:r>
              <w:rPr>
                <w:b/>
                <w:bCs/>
                <w:color w:val="FFFFFF" w:themeColor="background1"/>
              </w:rPr>
              <w:t>NOMBRE DE CAMPO</w:t>
            </w:r>
          </w:p>
        </w:tc>
        <w:tc>
          <w:tcPr>
            <w:tcW w:w="1530" w:type="dxa"/>
            <w:shd w:val="clear" w:color="auto" w:fill="FF0000"/>
          </w:tcPr>
          <w:p w14:paraId="1579C49D" w14:textId="77777777" w:rsidR="00584E7B" w:rsidRPr="00B604C0" w:rsidRDefault="00584E7B">
            <w:pPr>
              <w:ind w:firstLine="0"/>
              <w:jc w:val="left"/>
              <w:rPr>
                <w:b/>
                <w:bCs/>
                <w:color w:val="FFFFFF" w:themeColor="background1"/>
              </w:rPr>
            </w:pPr>
            <w:r>
              <w:rPr>
                <w:b/>
                <w:bCs/>
                <w:color w:val="FFFFFF" w:themeColor="background1"/>
              </w:rPr>
              <w:t>TIPO</w:t>
            </w:r>
          </w:p>
        </w:tc>
        <w:tc>
          <w:tcPr>
            <w:tcW w:w="2228" w:type="dxa"/>
            <w:shd w:val="clear" w:color="auto" w:fill="FF0000"/>
          </w:tcPr>
          <w:p w14:paraId="2EB47E1E" w14:textId="23CBF961" w:rsidR="00C041D7" w:rsidRDefault="00C041D7">
            <w:pPr>
              <w:ind w:firstLine="0"/>
              <w:rPr>
                <w:b/>
                <w:bCs/>
                <w:color w:val="FFFFFF" w:themeColor="background1"/>
              </w:rPr>
            </w:pPr>
            <w:r>
              <w:rPr>
                <w:b/>
                <w:bCs/>
                <w:color w:val="FFFFFF" w:themeColor="background1"/>
              </w:rPr>
              <w:t>DESCRIPCION</w:t>
            </w:r>
          </w:p>
        </w:tc>
        <w:tc>
          <w:tcPr>
            <w:tcW w:w="2881" w:type="dxa"/>
            <w:shd w:val="clear" w:color="auto" w:fill="FF0000"/>
          </w:tcPr>
          <w:p w14:paraId="7B787C98" w14:textId="64B92B06" w:rsidR="00584E7B" w:rsidRPr="00B604C0" w:rsidRDefault="00584E7B">
            <w:pPr>
              <w:ind w:firstLine="0"/>
              <w:rPr>
                <w:b/>
                <w:bCs/>
                <w:color w:val="FFFFFF" w:themeColor="background1"/>
              </w:rPr>
            </w:pPr>
            <w:r>
              <w:rPr>
                <w:b/>
                <w:bCs/>
                <w:color w:val="FFFFFF" w:themeColor="background1"/>
              </w:rPr>
              <w:t>EJEMPLO</w:t>
            </w:r>
          </w:p>
        </w:tc>
      </w:tr>
      <w:tr w:rsidR="00584E7B" w14:paraId="2EBE3B2D" w14:textId="77777777" w:rsidTr="00C041D7">
        <w:tblPrEx>
          <w:jc w:val="center"/>
        </w:tblPrEx>
        <w:trPr>
          <w:jc w:val="center"/>
        </w:trPr>
        <w:tc>
          <w:tcPr>
            <w:tcW w:w="2377" w:type="dxa"/>
            <w:vAlign w:val="center"/>
          </w:tcPr>
          <w:p w14:paraId="2F6CCC53" w14:textId="36BF409D" w:rsidR="00584E7B" w:rsidRPr="006F2FB7" w:rsidRDefault="00435DFC">
            <w:pPr>
              <w:ind w:firstLine="0"/>
              <w:rPr>
                <w:b/>
                <w:bCs/>
              </w:rPr>
            </w:pPr>
            <w:r>
              <w:rPr>
                <w:b/>
                <w:bCs/>
              </w:rPr>
              <w:t>i</w:t>
            </w:r>
            <w:r w:rsidR="00584E7B" w:rsidRPr="006F2FB7">
              <w:rPr>
                <w:b/>
                <w:bCs/>
              </w:rPr>
              <w:t>d</w:t>
            </w:r>
            <w:r>
              <w:rPr>
                <w:b/>
                <w:bCs/>
              </w:rPr>
              <w:t>_</w:t>
            </w:r>
            <w:r w:rsidR="00584E7B">
              <w:rPr>
                <w:b/>
                <w:bCs/>
              </w:rPr>
              <w:t>estado</w:t>
            </w:r>
          </w:p>
        </w:tc>
        <w:tc>
          <w:tcPr>
            <w:tcW w:w="1530" w:type="dxa"/>
            <w:vAlign w:val="center"/>
          </w:tcPr>
          <w:p w14:paraId="7BE76204" w14:textId="77777777" w:rsidR="00584E7B" w:rsidRPr="0012628A" w:rsidRDefault="00584E7B">
            <w:pPr>
              <w:ind w:firstLine="0"/>
            </w:pPr>
            <w:r>
              <w:t>INT</w:t>
            </w:r>
          </w:p>
        </w:tc>
        <w:tc>
          <w:tcPr>
            <w:tcW w:w="2228" w:type="dxa"/>
          </w:tcPr>
          <w:p w14:paraId="6D7A816C" w14:textId="5DE8B0A8" w:rsidR="00C041D7" w:rsidRDefault="00C041D7">
            <w:pPr>
              <w:ind w:firstLine="0"/>
            </w:pPr>
            <w:r>
              <w:t>Identificador del estado del control.</w:t>
            </w:r>
          </w:p>
        </w:tc>
        <w:tc>
          <w:tcPr>
            <w:tcW w:w="2881" w:type="dxa"/>
            <w:vAlign w:val="center"/>
          </w:tcPr>
          <w:p w14:paraId="76A839CC" w14:textId="5D56FED1" w:rsidR="00584E7B" w:rsidRPr="0012628A" w:rsidRDefault="00584E7B">
            <w:pPr>
              <w:ind w:firstLine="0"/>
            </w:pPr>
            <w:r>
              <w:t>‘1’, …</w:t>
            </w:r>
          </w:p>
        </w:tc>
      </w:tr>
      <w:tr w:rsidR="00584E7B" w14:paraId="3BE1BD70" w14:textId="77777777" w:rsidTr="00C041D7">
        <w:tblPrEx>
          <w:jc w:val="center"/>
        </w:tblPrEx>
        <w:trPr>
          <w:jc w:val="center"/>
        </w:trPr>
        <w:tc>
          <w:tcPr>
            <w:tcW w:w="2377" w:type="dxa"/>
            <w:vAlign w:val="center"/>
          </w:tcPr>
          <w:p w14:paraId="52F0EEC2" w14:textId="39E85939" w:rsidR="00584E7B" w:rsidRPr="001F25E0" w:rsidRDefault="00435DFC">
            <w:pPr>
              <w:ind w:firstLine="0"/>
              <w:rPr>
                <w:b/>
                <w:bCs/>
              </w:rPr>
            </w:pPr>
            <w:r>
              <w:rPr>
                <w:b/>
                <w:bCs/>
                <w:color w:val="000000"/>
              </w:rPr>
              <w:t>d</w:t>
            </w:r>
            <w:r w:rsidR="00584E7B" w:rsidRPr="001F25E0">
              <w:rPr>
                <w:b/>
                <w:bCs/>
                <w:color w:val="000000"/>
              </w:rPr>
              <w:t>es</w:t>
            </w:r>
            <w:r>
              <w:rPr>
                <w:b/>
                <w:bCs/>
                <w:color w:val="000000"/>
              </w:rPr>
              <w:t>_</w:t>
            </w:r>
            <w:r w:rsidR="00584E7B">
              <w:rPr>
                <w:b/>
                <w:bCs/>
                <w:color w:val="000000"/>
              </w:rPr>
              <w:t>estado</w:t>
            </w:r>
          </w:p>
        </w:tc>
        <w:tc>
          <w:tcPr>
            <w:tcW w:w="1530" w:type="dxa"/>
            <w:vAlign w:val="center"/>
          </w:tcPr>
          <w:p w14:paraId="00047846" w14:textId="77777777" w:rsidR="00584E7B" w:rsidRPr="0012628A" w:rsidRDefault="00584E7B">
            <w:pPr>
              <w:ind w:firstLine="0"/>
            </w:pPr>
            <w:r w:rsidRPr="0012628A">
              <w:rPr>
                <w:color w:val="000000"/>
              </w:rPr>
              <w:t>STRING</w:t>
            </w:r>
          </w:p>
        </w:tc>
        <w:tc>
          <w:tcPr>
            <w:tcW w:w="2228" w:type="dxa"/>
          </w:tcPr>
          <w:p w14:paraId="6DAE06FC" w14:textId="1D246A30" w:rsidR="00C041D7" w:rsidRDefault="00C041D7">
            <w:pPr>
              <w:ind w:firstLine="0"/>
              <w:rPr>
                <w:color w:val="000000"/>
              </w:rPr>
            </w:pPr>
            <w:r>
              <w:rPr>
                <w:color w:val="000000"/>
              </w:rPr>
              <w:t>Descripción del estado del control.</w:t>
            </w:r>
          </w:p>
        </w:tc>
        <w:tc>
          <w:tcPr>
            <w:tcW w:w="2881" w:type="dxa"/>
            <w:vAlign w:val="center"/>
          </w:tcPr>
          <w:p w14:paraId="4686C934" w14:textId="0FC402D9" w:rsidR="00584E7B" w:rsidRPr="0012628A" w:rsidRDefault="00584E7B">
            <w:pPr>
              <w:ind w:firstLine="0"/>
              <w:rPr>
                <w:color w:val="000000"/>
              </w:rPr>
            </w:pPr>
            <w:r>
              <w:rPr>
                <w:color w:val="000000"/>
              </w:rPr>
              <w:t>‘</w:t>
            </w:r>
            <w:r w:rsidR="00520DB6">
              <w:rPr>
                <w:color w:val="000000"/>
              </w:rPr>
              <w:t>Terminada</w:t>
            </w:r>
            <w:r>
              <w:rPr>
                <w:color w:val="000000"/>
              </w:rPr>
              <w:t xml:space="preserve">, </w:t>
            </w:r>
            <w:r w:rsidR="00520DB6">
              <w:rPr>
                <w:color w:val="000000"/>
              </w:rPr>
              <w:t>Baja</w:t>
            </w:r>
            <w:r w:rsidR="00CD2AB0">
              <w:rPr>
                <w:color w:val="000000"/>
              </w:rPr>
              <w:t xml:space="preserve">, </w:t>
            </w:r>
            <w:r>
              <w:rPr>
                <w:color w:val="000000"/>
              </w:rPr>
              <w:t>...</w:t>
            </w:r>
          </w:p>
        </w:tc>
      </w:tr>
      <w:tr w:rsidR="00083DC8" w14:paraId="1D1D54ED" w14:textId="77777777" w:rsidTr="00C041D7">
        <w:tblPrEx>
          <w:jc w:val="center"/>
        </w:tblPrEx>
        <w:trPr>
          <w:jc w:val="center"/>
        </w:trPr>
        <w:tc>
          <w:tcPr>
            <w:tcW w:w="2377" w:type="dxa"/>
            <w:vAlign w:val="center"/>
          </w:tcPr>
          <w:p w14:paraId="5E2D4874" w14:textId="673B40EE" w:rsidR="00083DC8" w:rsidRPr="001F25E0" w:rsidRDefault="00083DC8" w:rsidP="00083DC8">
            <w:pPr>
              <w:ind w:firstLine="0"/>
              <w:rPr>
                <w:b/>
                <w:bCs/>
                <w:color w:val="000000"/>
              </w:rPr>
            </w:pPr>
            <w:r>
              <w:rPr>
                <w:b/>
                <w:bCs/>
              </w:rPr>
              <w:t>fecha_fin</w:t>
            </w:r>
          </w:p>
        </w:tc>
        <w:tc>
          <w:tcPr>
            <w:tcW w:w="1530" w:type="dxa"/>
            <w:vAlign w:val="center"/>
          </w:tcPr>
          <w:p w14:paraId="0A417105" w14:textId="40961046" w:rsidR="00083DC8" w:rsidRDefault="00083DC8" w:rsidP="00083DC8">
            <w:pPr>
              <w:ind w:firstLine="0"/>
            </w:pPr>
            <w:r>
              <w:t>TIMESTAMP</w:t>
            </w:r>
          </w:p>
        </w:tc>
        <w:tc>
          <w:tcPr>
            <w:tcW w:w="2228" w:type="dxa"/>
          </w:tcPr>
          <w:p w14:paraId="172749E0" w14:textId="77777777" w:rsidR="00C041D7" w:rsidRDefault="00C041D7" w:rsidP="00083DC8">
            <w:pPr>
              <w:ind w:firstLine="0"/>
            </w:pPr>
          </w:p>
        </w:tc>
        <w:tc>
          <w:tcPr>
            <w:tcW w:w="2881" w:type="dxa"/>
            <w:vAlign w:val="center"/>
          </w:tcPr>
          <w:p w14:paraId="0B998F5B" w14:textId="484EEEAD" w:rsidR="00083DC8" w:rsidRDefault="00083DC8" w:rsidP="00083DC8">
            <w:pPr>
              <w:ind w:firstLine="0"/>
              <w:rPr>
                <w:color w:val="000000"/>
              </w:rPr>
            </w:pPr>
            <w:r>
              <w:t>9999-12-31 23:59:59:9999</w:t>
            </w:r>
          </w:p>
        </w:tc>
      </w:tr>
      <w:tr w:rsidR="00083DC8" w14:paraId="6AF356A1" w14:textId="77777777" w:rsidTr="00C041D7">
        <w:tblPrEx>
          <w:jc w:val="center"/>
        </w:tblPrEx>
        <w:trPr>
          <w:jc w:val="center"/>
        </w:trPr>
        <w:tc>
          <w:tcPr>
            <w:tcW w:w="2377" w:type="dxa"/>
            <w:vAlign w:val="center"/>
          </w:tcPr>
          <w:p w14:paraId="094FCACA" w14:textId="0501C75F" w:rsidR="00083DC8" w:rsidRPr="002E018B" w:rsidRDefault="00083DC8" w:rsidP="00083DC8">
            <w:pPr>
              <w:ind w:firstLine="0"/>
              <w:rPr>
                <w:b/>
                <w:bCs/>
              </w:rPr>
            </w:pPr>
            <w:r>
              <w:rPr>
                <w:b/>
                <w:bCs/>
              </w:rPr>
              <w:t>fecha_ini</w:t>
            </w:r>
          </w:p>
        </w:tc>
        <w:tc>
          <w:tcPr>
            <w:tcW w:w="1530" w:type="dxa"/>
            <w:vAlign w:val="center"/>
          </w:tcPr>
          <w:p w14:paraId="55234DD2" w14:textId="2D638F73" w:rsidR="00083DC8" w:rsidRDefault="00083DC8" w:rsidP="00083DC8">
            <w:pPr>
              <w:ind w:firstLine="0"/>
            </w:pPr>
            <w:r>
              <w:t>TIMESTAMP</w:t>
            </w:r>
          </w:p>
        </w:tc>
        <w:tc>
          <w:tcPr>
            <w:tcW w:w="2228" w:type="dxa"/>
          </w:tcPr>
          <w:p w14:paraId="0329EFD2" w14:textId="77777777" w:rsidR="00C041D7" w:rsidRDefault="00C041D7" w:rsidP="00083DC8">
            <w:pPr>
              <w:ind w:firstLine="0"/>
            </w:pPr>
          </w:p>
        </w:tc>
        <w:tc>
          <w:tcPr>
            <w:tcW w:w="2881" w:type="dxa"/>
            <w:vAlign w:val="center"/>
          </w:tcPr>
          <w:p w14:paraId="466D5219" w14:textId="5949E6D9" w:rsidR="00083DC8" w:rsidRDefault="00083DC8" w:rsidP="00083DC8">
            <w:pPr>
              <w:ind w:firstLine="0"/>
              <w:rPr>
                <w:color w:val="000000"/>
              </w:rPr>
            </w:pPr>
            <w:r>
              <w:t>2020-01-01 12:00:00:0000</w:t>
            </w:r>
          </w:p>
        </w:tc>
      </w:tr>
      <w:tr w:rsidR="00083DC8" w14:paraId="7639B35F" w14:textId="77777777" w:rsidTr="00C041D7">
        <w:tblPrEx>
          <w:jc w:val="center"/>
        </w:tblPrEx>
        <w:trPr>
          <w:jc w:val="center"/>
        </w:trPr>
        <w:tc>
          <w:tcPr>
            <w:tcW w:w="2377" w:type="dxa"/>
            <w:vAlign w:val="center"/>
          </w:tcPr>
          <w:p w14:paraId="4D7F2812" w14:textId="6AE10472" w:rsidR="00083DC8" w:rsidRDefault="00134EB1" w:rsidP="00083DC8">
            <w:pPr>
              <w:ind w:firstLine="0"/>
              <w:rPr>
                <w:b/>
                <w:bCs/>
              </w:rPr>
            </w:pPr>
            <w:r>
              <w:rPr>
                <w:b/>
                <w:bCs/>
              </w:rPr>
              <w:t>id_lit</w:t>
            </w:r>
          </w:p>
        </w:tc>
        <w:tc>
          <w:tcPr>
            <w:tcW w:w="1530" w:type="dxa"/>
            <w:vAlign w:val="center"/>
          </w:tcPr>
          <w:p w14:paraId="22310B3D" w14:textId="712DEBFA" w:rsidR="00083DC8" w:rsidRDefault="00134EB1" w:rsidP="00083DC8">
            <w:pPr>
              <w:ind w:firstLine="0"/>
            </w:pPr>
            <w:r>
              <w:t>INT</w:t>
            </w:r>
          </w:p>
        </w:tc>
        <w:tc>
          <w:tcPr>
            <w:tcW w:w="2228" w:type="dxa"/>
          </w:tcPr>
          <w:p w14:paraId="4D5BBB55" w14:textId="6783A9E4" w:rsidR="00C041D7" w:rsidRDefault="00C041D7" w:rsidP="00083DC8">
            <w:pPr>
              <w:ind w:firstLine="0"/>
            </w:pPr>
          </w:p>
        </w:tc>
        <w:tc>
          <w:tcPr>
            <w:tcW w:w="2881" w:type="dxa"/>
            <w:vAlign w:val="center"/>
          </w:tcPr>
          <w:p w14:paraId="4E88EEB0" w14:textId="7AE20EB9" w:rsidR="00083DC8" w:rsidRDefault="007D79F5" w:rsidP="00083DC8">
            <w:pPr>
              <w:ind w:firstLine="0"/>
            </w:pPr>
            <w:r>
              <w:t>400</w:t>
            </w:r>
          </w:p>
        </w:tc>
      </w:tr>
      <w:tr w:rsidR="007D79F5" w14:paraId="46406E14" w14:textId="77777777" w:rsidTr="00C041D7">
        <w:tblPrEx>
          <w:jc w:val="center"/>
        </w:tblPrEx>
        <w:trPr>
          <w:jc w:val="center"/>
        </w:trPr>
        <w:tc>
          <w:tcPr>
            <w:tcW w:w="2377" w:type="dxa"/>
            <w:vAlign w:val="center"/>
          </w:tcPr>
          <w:p w14:paraId="6801C43E" w14:textId="1402D50A" w:rsidR="007D79F5" w:rsidRDefault="00C041D7" w:rsidP="00083DC8">
            <w:pPr>
              <w:ind w:firstLine="0"/>
              <w:rPr>
                <w:b/>
                <w:bCs/>
              </w:rPr>
            </w:pPr>
            <w:r>
              <w:rPr>
                <w:b/>
                <w:bCs/>
              </w:rPr>
              <w:t>usuario</w:t>
            </w:r>
            <w:r w:rsidR="007D79F5">
              <w:rPr>
                <w:b/>
                <w:bCs/>
              </w:rPr>
              <w:t>_mod</w:t>
            </w:r>
          </w:p>
        </w:tc>
        <w:tc>
          <w:tcPr>
            <w:tcW w:w="1530" w:type="dxa"/>
            <w:vAlign w:val="center"/>
          </w:tcPr>
          <w:p w14:paraId="26D272F7" w14:textId="51D18DE3" w:rsidR="007D79F5" w:rsidRDefault="00C041D7" w:rsidP="00083DC8">
            <w:pPr>
              <w:ind w:firstLine="0"/>
            </w:pPr>
            <w:r>
              <w:rPr>
                <w:color w:val="000000"/>
              </w:rPr>
              <w:t>STRING</w:t>
            </w:r>
          </w:p>
        </w:tc>
        <w:tc>
          <w:tcPr>
            <w:tcW w:w="2228" w:type="dxa"/>
          </w:tcPr>
          <w:p w14:paraId="391D88EA" w14:textId="6EF5AC2F" w:rsidR="00101322" w:rsidRDefault="00101322" w:rsidP="00C041D7">
            <w:pPr>
              <w:ind w:firstLine="0"/>
            </w:pPr>
            <w:r>
              <w:t>Usuario que ha modicado/creado</w:t>
            </w:r>
          </w:p>
        </w:tc>
        <w:tc>
          <w:tcPr>
            <w:tcW w:w="2881" w:type="dxa"/>
            <w:vAlign w:val="center"/>
          </w:tcPr>
          <w:p w14:paraId="72912B8B" w14:textId="14AB68E9" w:rsidR="007D79F5" w:rsidRDefault="00C041D7" w:rsidP="00083DC8">
            <w:pPr>
              <w:ind w:firstLine="0"/>
            </w:pPr>
            <w:r>
              <w:t>SISTEMA</w:t>
            </w:r>
          </w:p>
        </w:tc>
      </w:tr>
    </w:tbl>
    <w:p w14:paraId="582B67F4" w14:textId="77777777" w:rsidR="00584E7B" w:rsidRDefault="00584E7B" w:rsidP="00F218C5">
      <w:pPr>
        <w:ind w:firstLine="0"/>
      </w:pPr>
    </w:p>
    <w:p w14:paraId="435870E2" w14:textId="76FAA407" w:rsidR="00B45639" w:rsidRDefault="00B45639">
      <w:pPr>
        <w:spacing w:before="0" w:after="0" w:line="240" w:lineRule="auto"/>
        <w:ind w:firstLine="0"/>
        <w:jc w:val="left"/>
      </w:pPr>
    </w:p>
    <w:tbl>
      <w:tblPr>
        <w:tblStyle w:val="Tablaconcuadrcula"/>
        <w:tblW w:w="0" w:type="auto"/>
        <w:tblLook w:val="04A0" w:firstRow="1" w:lastRow="0" w:firstColumn="1" w:lastColumn="0" w:noHBand="0" w:noVBand="1"/>
      </w:tblPr>
      <w:tblGrid>
        <w:gridCol w:w="2595"/>
        <w:gridCol w:w="1383"/>
        <w:gridCol w:w="2257"/>
        <w:gridCol w:w="2781"/>
      </w:tblGrid>
      <w:tr w:rsidR="00F218C5" w:rsidRPr="00081438" w14:paraId="142133D1" w14:textId="77777777" w:rsidTr="00304408">
        <w:trPr>
          <w:trHeight w:val="1109"/>
        </w:trPr>
        <w:tc>
          <w:tcPr>
            <w:tcW w:w="2595" w:type="dxa"/>
            <w:shd w:val="clear" w:color="auto" w:fill="FF0000"/>
          </w:tcPr>
          <w:p w14:paraId="7136D6FE" w14:textId="77777777" w:rsidR="00F218C5" w:rsidRDefault="00F218C5">
            <w:pPr>
              <w:tabs>
                <w:tab w:val="left" w:pos="1530"/>
              </w:tabs>
              <w:ind w:firstLine="0"/>
              <w:rPr>
                <w:b/>
                <w:bCs/>
                <w:color w:val="FFFFFF" w:themeColor="background1"/>
                <w:sz w:val="24"/>
              </w:rPr>
            </w:pPr>
            <w:r>
              <w:rPr>
                <w:b/>
                <w:bCs/>
                <w:color w:val="FFFFFF" w:themeColor="background1"/>
                <w:sz w:val="24"/>
              </w:rPr>
              <w:t>TABLA:</w:t>
            </w:r>
          </w:p>
          <w:p w14:paraId="5FE2CC3A" w14:textId="77777777" w:rsidR="00F218C5" w:rsidRPr="00E333AF" w:rsidRDefault="00F218C5">
            <w:pPr>
              <w:tabs>
                <w:tab w:val="left" w:pos="1530"/>
              </w:tabs>
              <w:ind w:firstLine="0"/>
              <w:rPr>
                <w:b/>
                <w:bCs/>
                <w:sz w:val="24"/>
              </w:rPr>
            </w:pPr>
            <w:r w:rsidRPr="00E333AF">
              <w:rPr>
                <w:b/>
                <w:bCs/>
                <w:color w:val="FFFFFF" w:themeColor="background1"/>
                <w:sz w:val="24"/>
              </w:rPr>
              <w:t>MAC_</w:t>
            </w:r>
            <w:r>
              <w:rPr>
                <w:b/>
                <w:bCs/>
                <w:color w:val="FFFFFF" w:themeColor="background1"/>
                <w:sz w:val="24"/>
              </w:rPr>
              <w:t>CATEGORIA</w:t>
            </w:r>
          </w:p>
        </w:tc>
        <w:tc>
          <w:tcPr>
            <w:tcW w:w="6421" w:type="dxa"/>
            <w:gridSpan w:val="3"/>
          </w:tcPr>
          <w:p w14:paraId="1AC1B3F3" w14:textId="3C390154" w:rsidR="00F218C5" w:rsidRPr="00081438" w:rsidRDefault="00F218C5">
            <w:pPr>
              <w:ind w:firstLine="0"/>
              <w:rPr>
                <w:b/>
                <w:bCs/>
              </w:rPr>
            </w:pPr>
            <w:r w:rsidRPr="006200D1">
              <w:rPr>
                <w:b/>
                <w:bCs/>
              </w:rPr>
              <w:t xml:space="preserve">Tabla maestra que contiene la información relativa </w:t>
            </w:r>
            <w:r>
              <w:rPr>
                <w:b/>
                <w:bCs/>
              </w:rPr>
              <w:t>a las categorías por las que podemos agrupar las reglas en una determina</w:t>
            </w:r>
            <w:r w:rsidR="00106042">
              <w:rPr>
                <w:b/>
                <w:bCs/>
              </w:rPr>
              <w:t>d</w:t>
            </w:r>
            <w:r>
              <w:rPr>
                <w:b/>
                <w:bCs/>
              </w:rPr>
              <w:t xml:space="preserve">a unidad del MAC. </w:t>
            </w:r>
          </w:p>
        </w:tc>
      </w:tr>
      <w:tr w:rsidR="00F218C5" w14:paraId="2A16106F" w14:textId="77777777" w:rsidTr="00304408">
        <w:tblPrEx>
          <w:jc w:val="center"/>
        </w:tblPrEx>
        <w:trPr>
          <w:tblHeader/>
          <w:jc w:val="center"/>
        </w:trPr>
        <w:tc>
          <w:tcPr>
            <w:tcW w:w="2595" w:type="dxa"/>
            <w:shd w:val="clear" w:color="auto" w:fill="FF0000"/>
          </w:tcPr>
          <w:p w14:paraId="58CD97CA" w14:textId="77777777" w:rsidR="00F218C5" w:rsidRPr="00B604C0" w:rsidRDefault="00F218C5" w:rsidP="008F68BF">
            <w:pPr>
              <w:ind w:firstLine="0"/>
              <w:jc w:val="left"/>
              <w:rPr>
                <w:b/>
                <w:bCs/>
                <w:color w:val="FFFFFF" w:themeColor="background1"/>
              </w:rPr>
            </w:pPr>
            <w:r>
              <w:rPr>
                <w:b/>
                <w:bCs/>
                <w:color w:val="FFFFFF" w:themeColor="background1"/>
              </w:rPr>
              <w:t>NOMBRE DE CAMPO</w:t>
            </w:r>
          </w:p>
        </w:tc>
        <w:tc>
          <w:tcPr>
            <w:tcW w:w="1383" w:type="dxa"/>
            <w:shd w:val="clear" w:color="auto" w:fill="FF0000"/>
          </w:tcPr>
          <w:p w14:paraId="6245096E" w14:textId="77777777" w:rsidR="00F218C5" w:rsidRPr="00B604C0" w:rsidRDefault="00F218C5" w:rsidP="008F68BF">
            <w:pPr>
              <w:ind w:firstLine="0"/>
              <w:jc w:val="left"/>
              <w:rPr>
                <w:b/>
                <w:bCs/>
                <w:color w:val="FFFFFF" w:themeColor="background1"/>
              </w:rPr>
            </w:pPr>
            <w:r>
              <w:rPr>
                <w:b/>
                <w:bCs/>
                <w:color w:val="FFFFFF" w:themeColor="background1"/>
              </w:rPr>
              <w:t>TIPO</w:t>
            </w:r>
          </w:p>
        </w:tc>
        <w:tc>
          <w:tcPr>
            <w:tcW w:w="2257" w:type="dxa"/>
            <w:shd w:val="clear" w:color="auto" w:fill="FF0000"/>
          </w:tcPr>
          <w:p w14:paraId="1AE01FF8" w14:textId="77921857" w:rsidR="00101322" w:rsidRDefault="00101322" w:rsidP="008F68BF">
            <w:pPr>
              <w:ind w:firstLine="0"/>
              <w:rPr>
                <w:b/>
                <w:bCs/>
                <w:color w:val="FFFFFF" w:themeColor="background1"/>
              </w:rPr>
            </w:pPr>
            <w:r>
              <w:rPr>
                <w:b/>
                <w:bCs/>
                <w:color w:val="FFFFFF" w:themeColor="background1"/>
              </w:rPr>
              <w:t>DESCRIPCION</w:t>
            </w:r>
          </w:p>
        </w:tc>
        <w:tc>
          <w:tcPr>
            <w:tcW w:w="2781" w:type="dxa"/>
            <w:shd w:val="clear" w:color="auto" w:fill="FF0000"/>
          </w:tcPr>
          <w:p w14:paraId="0D87B421" w14:textId="53CDD7E4" w:rsidR="00F218C5" w:rsidRPr="00B604C0" w:rsidRDefault="00F218C5" w:rsidP="008F68BF">
            <w:pPr>
              <w:ind w:firstLine="0"/>
              <w:rPr>
                <w:b/>
                <w:bCs/>
                <w:color w:val="FFFFFF" w:themeColor="background1"/>
              </w:rPr>
            </w:pPr>
            <w:r>
              <w:rPr>
                <w:b/>
                <w:bCs/>
                <w:color w:val="FFFFFF" w:themeColor="background1"/>
              </w:rPr>
              <w:t>EJEMPLO</w:t>
            </w:r>
          </w:p>
        </w:tc>
      </w:tr>
      <w:tr w:rsidR="00F218C5" w14:paraId="54EF272A" w14:textId="77777777" w:rsidTr="00304408">
        <w:tblPrEx>
          <w:jc w:val="center"/>
        </w:tblPrEx>
        <w:trPr>
          <w:jc w:val="center"/>
        </w:trPr>
        <w:tc>
          <w:tcPr>
            <w:tcW w:w="2595" w:type="dxa"/>
            <w:vAlign w:val="center"/>
          </w:tcPr>
          <w:p w14:paraId="2B813FE0" w14:textId="7166E046" w:rsidR="00F218C5" w:rsidRPr="006F2FB7" w:rsidRDefault="00C041D7">
            <w:pPr>
              <w:ind w:firstLine="0"/>
              <w:rPr>
                <w:b/>
                <w:bCs/>
              </w:rPr>
            </w:pPr>
            <w:r>
              <w:rPr>
                <w:b/>
                <w:bCs/>
              </w:rPr>
              <w:t>id_categoria</w:t>
            </w:r>
          </w:p>
        </w:tc>
        <w:tc>
          <w:tcPr>
            <w:tcW w:w="1383" w:type="dxa"/>
            <w:vAlign w:val="center"/>
          </w:tcPr>
          <w:p w14:paraId="187C4E24" w14:textId="77777777" w:rsidR="00F218C5" w:rsidRPr="0012628A" w:rsidRDefault="00F218C5">
            <w:pPr>
              <w:ind w:firstLine="0"/>
            </w:pPr>
            <w:r>
              <w:t>INT</w:t>
            </w:r>
          </w:p>
        </w:tc>
        <w:tc>
          <w:tcPr>
            <w:tcW w:w="2257" w:type="dxa"/>
          </w:tcPr>
          <w:p w14:paraId="17DD50B3" w14:textId="3CCC2003" w:rsidR="00304408" w:rsidRDefault="00304408">
            <w:pPr>
              <w:ind w:firstLine="0"/>
            </w:pPr>
            <w:r>
              <w:t>Identificador de la categoría del control.</w:t>
            </w:r>
          </w:p>
        </w:tc>
        <w:tc>
          <w:tcPr>
            <w:tcW w:w="2781" w:type="dxa"/>
            <w:vAlign w:val="center"/>
          </w:tcPr>
          <w:p w14:paraId="73CE85C7" w14:textId="23373447" w:rsidR="00F218C5" w:rsidRPr="0012628A" w:rsidRDefault="00F218C5">
            <w:pPr>
              <w:ind w:firstLine="0"/>
            </w:pPr>
            <w:r>
              <w:t>‘1’, …</w:t>
            </w:r>
          </w:p>
        </w:tc>
      </w:tr>
      <w:tr w:rsidR="00F218C5" w14:paraId="0B075B35" w14:textId="77777777" w:rsidTr="00304408">
        <w:tblPrEx>
          <w:jc w:val="center"/>
        </w:tblPrEx>
        <w:trPr>
          <w:jc w:val="center"/>
        </w:trPr>
        <w:tc>
          <w:tcPr>
            <w:tcW w:w="2595" w:type="dxa"/>
            <w:vAlign w:val="center"/>
          </w:tcPr>
          <w:p w14:paraId="75BE6A78" w14:textId="79AF43BC" w:rsidR="00F218C5" w:rsidRPr="001F25E0" w:rsidRDefault="00C041D7">
            <w:pPr>
              <w:ind w:firstLine="0"/>
              <w:rPr>
                <w:b/>
                <w:bCs/>
              </w:rPr>
            </w:pPr>
            <w:r>
              <w:rPr>
                <w:b/>
                <w:bCs/>
                <w:color w:val="000000"/>
              </w:rPr>
              <w:lastRenderedPageBreak/>
              <w:t>d</w:t>
            </w:r>
            <w:r w:rsidRPr="001F25E0">
              <w:rPr>
                <w:b/>
                <w:bCs/>
                <w:color w:val="000000"/>
              </w:rPr>
              <w:t>es</w:t>
            </w:r>
            <w:r>
              <w:rPr>
                <w:b/>
                <w:bCs/>
                <w:color w:val="000000"/>
              </w:rPr>
              <w:t>_categoria</w:t>
            </w:r>
          </w:p>
        </w:tc>
        <w:tc>
          <w:tcPr>
            <w:tcW w:w="1383" w:type="dxa"/>
            <w:vAlign w:val="center"/>
          </w:tcPr>
          <w:p w14:paraId="2507733C" w14:textId="77777777" w:rsidR="00F218C5" w:rsidRPr="0012628A" w:rsidRDefault="00F218C5">
            <w:pPr>
              <w:ind w:firstLine="0"/>
            </w:pPr>
            <w:r w:rsidRPr="0012628A">
              <w:rPr>
                <w:color w:val="000000"/>
              </w:rPr>
              <w:t>STRING</w:t>
            </w:r>
          </w:p>
        </w:tc>
        <w:tc>
          <w:tcPr>
            <w:tcW w:w="2257" w:type="dxa"/>
          </w:tcPr>
          <w:p w14:paraId="2B6F53C8" w14:textId="593F8DAB" w:rsidR="00304408" w:rsidRDefault="00304408">
            <w:pPr>
              <w:ind w:firstLine="0"/>
              <w:rPr>
                <w:color w:val="000000"/>
              </w:rPr>
            </w:pPr>
            <w:r>
              <w:rPr>
                <w:color w:val="000000"/>
              </w:rPr>
              <w:t>Descripción de la categoría del estado.</w:t>
            </w:r>
          </w:p>
        </w:tc>
        <w:tc>
          <w:tcPr>
            <w:tcW w:w="2781" w:type="dxa"/>
            <w:vAlign w:val="center"/>
          </w:tcPr>
          <w:p w14:paraId="29DC7F2B" w14:textId="206DB2C1" w:rsidR="00F218C5" w:rsidRPr="0012628A" w:rsidRDefault="00F218C5">
            <w:pPr>
              <w:ind w:firstLine="0"/>
              <w:rPr>
                <w:color w:val="000000"/>
              </w:rPr>
            </w:pPr>
            <w:r>
              <w:rPr>
                <w:color w:val="000000"/>
              </w:rPr>
              <w:t>‘Contratos, Clientes, Garantías, ...</w:t>
            </w:r>
          </w:p>
        </w:tc>
      </w:tr>
      <w:tr w:rsidR="00C041D7" w14:paraId="5910C324" w14:textId="77777777" w:rsidTr="00304408">
        <w:tblPrEx>
          <w:jc w:val="center"/>
        </w:tblPrEx>
        <w:trPr>
          <w:jc w:val="center"/>
        </w:trPr>
        <w:tc>
          <w:tcPr>
            <w:tcW w:w="2595" w:type="dxa"/>
            <w:vAlign w:val="center"/>
          </w:tcPr>
          <w:p w14:paraId="17FBF737" w14:textId="4FBDF69B" w:rsidR="00C041D7" w:rsidRDefault="00C041D7" w:rsidP="00C041D7">
            <w:pPr>
              <w:ind w:firstLine="0"/>
              <w:rPr>
                <w:b/>
                <w:bCs/>
                <w:color w:val="000000"/>
              </w:rPr>
            </w:pPr>
            <w:r>
              <w:rPr>
                <w:b/>
                <w:bCs/>
              </w:rPr>
              <w:t>fecha_fin</w:t>
            </w:r>
          </w:p>
        </w:tc>
        <w:tc>
          <w:tcPr>
            <w:tcW w:w="1383" w:type="dxa"/>
            <w:vAlign w:val="center"/>
          </w:tcPr>
          <w:p w14:paraId="3847A603" w14:textId="45AA67E2" w:rsidR="00C041D7" w:rsidRPr="0012628A" w:rsidRDefault="00C041D7" w:rsidP="00C041D7">
            <w:pPr>
              <w:ind w:firstLine="0"/>
              <w:rPr>
                <w:color w:val="000000"/>
              </w:rPr>
            </w:pPr>
            <w:r>
              <w:t>TIMESTAMP</w:t>
            </w:r>
          </w:p>
        </w:tc>
        <w:tc>
          <w:tcPr>
            <w:tcW w:w="2257" w:type="dxa"/>
          </w:tcPr>
          <w:p w14:paraId="099B1091" w14:textId="77777777" w:rsidR="00C041D7" w:rsidRDefault="00C041D7" w:rsidP="00C041D7">
            <w:pPr>
              <w:ind w:firstLine="0"/>
              <w:rPr>
                <w:color w:val="000000"/>
              </w:rPr>
            </w:pPr>
          </w:p>
        </w:tc>
        <w:tc>
          <w:tcPr>
            <w:tcW w:w="2781" w:type="dxa"/>
            <w:vAlign w:val="center"/>
          </w:tcPr>
          <w:p w14:paraId="2FB8A14D" w14:textId="35601F32" w:rsidR="00C041D7" w:rsidRDefault="00C041D7" w:rsidP="00C041D7">
            <w:pPr>
              <w:ind w:firstLine="0"/>
              <w:rPr>
                <w:color w:val="000000"/>
              </w:rPr>
            </w:pPr>
            <w:r>
              <w:t>9999-12-31 23:59:59:9999</w:t>
            </w:r>
          </w:p>
        </w:tc>
      </w:tr>
      <w:tr w:rsidR="00C041D7" w14:paraId="4E050DC0" w14:textId="77777777" w:rsidTr="00304408">
        <w:tblPrEx>
          <w:jc w:val="center"/>
        </w:tblPrEx>
        <w:trPr>
          <w:jc w:val="center"/>
        </w:trPr>
        <w:tc>
          <w:tcPr>
            <w:tcW w:w="2595" w:type="dxa"/>
            <w:vAlign w:val="center"/>
          </w:tcPr>
          <w:p w14:paraId="7EDD8A7E" w14:textId="43998FB0" w:rsidR="00C041D7" w:rsidRDefault="00C041D7" w:rsidP="00C041D7">
            <w:pPr>
              <w:ind w:firstLine="0"/>
              <w:rPr>
                <w:b/>
                <w:bCs/>
                <w:color w:val="000000"/>
              </w:rPr>
            </w:pPr>
            <w:r>
              <w:rPr>
                <w:b/>
                <w:bCs/>
              </w:rPr>
              <w:t>fecha_ini</w:t>
            </w:r>
          </w:p>
        </w:tc>
        <w:tc>
          <w:tcPr>
            <w:tcW w:w="1383" w:type="dxa"/>
            <w:vAlign w:val="center"/>
          </w:tcPr>
          <w:p w14:paraId="1417016E" w14:textId="752A3A8F" w:rsidR="00C041D7" w:rsidRPr="0012628A" w:rsidRDefault="00C041D7" w:rsidP="00C041D7">
            <w:pPr>
              <w:ind w:firstLine="0"/>
              <w:rPr>
                <w:color w:val="000000"/>
              </w:rPr>
            </w:pPr>
            <w:r>
              <w:t>TIMESTAMP</w:t>
            </w:r>
          </w:p>
        </w:tc>
        <w:tc>
          <w:tcPr>
            <w:tcW w:w="2257" w:type="dxa"/>
          </w:tcPr>
          <w:p w14:paraId="089D8E2A" w14:textId="77777777" w:rsidR="00C041D7" w:rsidRDefault="00C041D7" w:rsidP="00C041D7">
            <w:pPr>
              <w:ind w:firstLine="0"/>
              <w:rPr>
                <w:color w:val="000000"/>
              </w:rPr>
            </w:pPr>
          </w:p>
        </w:tc>
        <w:tc>
          <w:tcPr>
            <w:tcW w:w="2781" w:type="dxa"/>
            <w:vAlign w:val="center"/>
          </w:tcPr>
          <w:p w14:paraId="519EA3F7" w14:textId="7015882B" w:rsidR="00C041D7" w:rsidRDefault="00C041D7" w:rsidP="00C041D7">
            <w:pPr>
              <w:ind w:firstLine="0"/>
              <w:rPr>
                <w:color w:val="000000"/>
              </w:rPr>
            </w:pPr>
            <w:r>
              <w:t>2020-01-01 12:00:00:0000</w:t>
            </w:r>
          </w:p>
        </w:tc>
      </w:tr>
      <w:tr w:rsidR="00C041D7" w14:paraId="0360787F" w14:textId="77777777" w:rsidTr="00304408">
        <w:tblPrEx>
          <w:jc w:val="center"/>
        </w:tblPrEx>
        <w:trPr>
          <w:jc w:val="center"/>
        </w:trPr>
        <w:tc>
          <w:tcPr>
            <w:tcW w:w="2595" w:type="dxa"/>
            <w:vAlign w:val="center"/>
          </w:tcPr>
          <w:p w14:paraId="62C54255" w14:textId="0515BC28" w:rsidR="00C041D7" w:rsidRDefault="00C041D7" w:rsidP="00C041D7">
            <w:pPr>
              <w:ind w:firstLine="0"/>
              <w:rPr>
                <w:b/>
                <w:bCs/>
                <w:color w:val="000000"/>
              </w:rPr>
            </w:pPr>
            <w:r>
              <w:rPr>
                <w:b/>
                <w:bCs/>
              </w:rPr>
              <w:t>id_lit</w:t>
            </w:r>
          </w:p>
        </w:tc>
        <w:tc>
          <w:tcPr>
            <w:tcW w:w="1383" w:type="dxa"/>
            <w:vAlign w:val="center"/>
          </w:tcPr>
          <w:p w14:paraId="448EA061" w14:textId="2DDFF89D" w:rsidR="00C041D7" w:rsidRPr="0012628A" w:rsidRDefault="00C041D7" w:rsidP="00C041D7">
            <w:pPr>
              <w:ind w:firstLine="0"/>
              <w:rPr>
                <w:color w:val="000000"/>
              </w:rPr>
            </w:pPr>
            <w:r>
              <w:t>INT</w:t>
            </w:r>
          </w:p>
        </w:tc>
        <w:tc>
          <w:tcPr>
            <w:tcW w:w="2257" w:type="dxa"/>
          </w:tcPr>
          <w:p w14:paraId="47F4FCFF" w14:textId="77777777" w:rsidR="00C041D7" w:rsidRDefault="00C041D7" w:rsidP="00C041D7">
            <w:pPr>
              <w:ind w:firstLine="0"/>
              <w:rPr>
                <w:color w:val="000000"/>
              </w:rPr>
            </w:pPr>
          </w:p>
        </w:tc>
        <w:tc>
          <w:tcPr>
            <w:tcW w:w="2781" w:type="dxa"/>
            <w:vAlign w:val="center"/>
          </w:tcPr>
          <w:p w14:paraId="2EAB797D" w14:textId="04516DB7" w:rsidR="00C041D7" w:rsidRDefault="00C041D7" w:rsidP="00C041D7">
            <w:pPr>
              <w:ind w:firstLine="0"/>
              <w:rPr>
                <w:color w:val="000000"/>
              </w:rPr>
            </w:pPr>
            <w:r>
              <w:t>400</w:t>
            </w:r>
          </w:p>
        </w:tc>
      </w:tr>
      <w:tr w:rsidR="00C041D7" w14:paraId="65A3D845" w14:textId="77777777" w:rsidTr="00304408">
        <w:tblPrEx>
          <w:jc w:val="center"/>
        </w:tblPrEx>
        <w:trPr>
          <w:jc w:val="center"/>
        </w:trPr>
        <w:tc>
          <w:tcPr>
            <w:tcW w:w="2595" w:type="dxa"/>
            <w:vAlign w:val="center"/>
          </w:tcPr>
          <w:p w14:paraId="2AADF1C2" w14:textId="42EAAE51" w:rsidR="00C041D7" w:rsidRDefault="00C041D7" w:rsidP="00C041D7">
            <w:pPr>
              <w:ind w:firstLine="0"/>
              <w:rPr>
                <w:b/>
                <w:bCs/>
                <w:color w:val="000000"/>
              </w:rPr>
            </w:pPr>
            <w:r>
              <w:rPr>
                <w:b/>
                <w:bCs/>
              </w:rPr>
              <w:t>usuario_mod</w:t>
            </w:r>
          </w:p>
        </w:tc>
        <w:tc>
          <w:tcPr>
            <w:tcW w:w="1383" w:type="dxa"/>
            <w:vAlign w:val="center"/>
          </w:tcPr>
          <w:p w14:paraId="6E20690E" w14:textId="402E330A" w:rsidR="00C041D7" w:rsidRPr="0012628A" w:rsidRDefault="00C041D7" w:rsidP="00C041D7">
            <w:pPr>
              <w:ind w:firstLine="0"/>
              <w:rPr>
                <w:color w:val="000000"/>
              </w:rPr>
            </w:pPr>
            <w:r>
              <w:rPr>
                <w:color w:val="000000"/>
              </w:rPr>
              <w:t>STRING</w:t>
            </w:r>
          </w:p>
        </w:tc>
        <w:tc>
          <w:tcPr>
            <w:tcW w:w="2257" w:type="dxa"/>
          </w:tcPr>
          <w:p w14:paraId="74F888E4" w14:textId="41322C8E" w:rsidR="00C041D7" w:rsidRDefault="00C041D7" w:rsidP="00C041D7">
            <w:pPr>
              <w:ind w:firstLine="0"/>
              <w:rPr>
                <w:color w:val="000000"/>
              </w:rPr>
            </w:pPr>
            <w:r>
              <w:t xml:space="preserve">Usuario que ha </w:t>
            </w:r>
            <w:r w:rsidR="00101322">
              <w:t xml:space="preserve">modicado/creado </w:t>
            </w:r>
          </w:p>
        </w:tc>
        <w:tc>
          <w:tcPr>
            <w:tcW w:w="2781" w:type="dxa"/>
            <w:vAlign w:val="center"/>
          </w:tcPr>
          <w:p w14:paraId="6C6B2629" w14:textId="1EDCC398" w:rsidR="00C041D7" w:rsidRDefault="00C041D7" w:rsidP="00C041D7">
            <w:pPr>
              <w:ind w:firstLine="0"/>
              <w:rPr>
                <w:color w:val="000000"/>
              </w:rPr>
            </w:pPr>
            <w:r>
              <w:t>SISTEMA</w:t>
            </w:r>
          </w:p>
        </w:tc>
      </w:tr>
      <w:tr w:rsidR="00304408" w:rsidRPr="00856CF6" w14:paraId="6AFBC5AE" w14:textId="77777777" w:rsidTr="00304408">
        <w:tblPrEx>
          <w:jc w:val="center"/>
        </w:tblPrEx>
        <w:trPr>
          <w:jc w:val="center"/>
        </w:trPr>
        <w:tc>
          <w:tcPr>
            <w:tcW w:w="2595" w:type="dxa"/>
          </w:tcPr>
          <w:p w14:paraId="44B544AC" w14:textId="5C28C3B9" w:rsidR="00304408" w:rsidRDefault="00304408" w:rsidP="00304408">
            <w:pPr>
              <w:ind w:firstLine="0"/>
              <w:rPr>
                <w:b/>
                <w:bCs/>
              </w:rPr>
            </w:pPr>
            <w:r>
              <w:rPr>
                <w:color w:val="000000"/>
              </w:rPr>
              <w:t>id_submodelo</w:t>
            </w:r>
          </w:p>
        </w:tc>
        <w:tc>
          <w:tcPr>
            <w:tcW w:w="1383" w:type="dxa"/>
          </w:tcPr>
          <w:p w14:paraId="79185EE3" w14:textId="22E98912" w:rsidR="00304408" w:rsidRDefault="00304408" w:rsidP="00304408">
            <w:pPr>
              <w:ind w:firstLine="0"/>
              <w:rPr>
                <w:color w:val="000000"/>
              </w:rPr>
            </w:pPr>
            <w:r>
              <w:t>INT</w:t>
            </w:r>
          </w:p>
        </w:tc>
        <w:tc>
          <w:tcPr>
            <w:tcW w:w="2257" w:type="dxa"/>
          </w:tcPr>
          <w:p w14:paraId="36FD1397" w14:textId="743C2A7D" w:rsidR="00304408" w:rsidRDefault="00304408" w:rsidP="00304408">
            <w:pPr>
              <w:ind w:firstLine="0"/>
            </w:pPr>
            <w:r>
              <w:rPr>
                <w:color w:val="000000"/>
              </w:rPr>
              <w:t>Identificador del submodelo del control</w:t>
            </w:r>
          </w:p>
        </w:tc>
        <w:tc>
          <w:tcPr>
            <w:tcW w:w="2781" w:type="dxa"/>
          </w:tcPr>
          <w:p w14:paraId="25E55BB4" w14:textId="4336EB08" w:rsidR="00304408" w:rsidRPr="00304408" w:rsidRDefault="00304408" w:rsidP="00304408">
            <w:pPr>
              <w:ind w:firstLine="0"/>
              <w:rPr>
                <w:lang w:val="en-US"/>
              </w:rPr>
            </w:pPr>
            <w:r w:rsidRPr="00C25233">
              <w:rPr>
                <w:color w:val="000000"/>
                <w:lang w:val="en-US"/>
              </w:rPr>
              <w:t>BDU, MOTOR, MOTOR_STD, BDR_ND, MOTOR_ND</w:t>
            </w:r>
          </w:p>
        </w:tc>
      </w:tr>
    </w:tbl>
    <w:p w14:paraId="261C1FE8" w14:textId="2CE0D776" w:rsidR="00F218C5" w:rsidRDefault="00F218C5" w:rsidP="00F218C5">
      <w:pPr>
        <w:ind w:firstLine="0"/>
        <w:rPr>
          <w:lang w:val="en-US"/>
        </w:rPr>
      </w:pPr>
    </w:p>
    <w:p w14:paraId="1F0B86E8" w14:textId="77777777" w:rsidR="00101322" w:rsidRDefault="00101322" w:rsidP="00F218C5">
      <w:pPr>
        <w:ind w:firstLine="0"/>
        <w:rPr>
          <w:lang w:val="en-US"/>
        </w:rPr>
      </w:pPr>
    </w:p>
    <w:p w14:paraId="6373D07E" w14:textId="77777777" w:rsidR="00101322" w:rsidRDefault="00101322" w:rsidP="00F218C5">
      <w:pPr>
        <w:ind w:firstLine="0"/>
        <w:rPr>
          <w:lang w:val="en-US"/>
        </w:rPr>
      </w:pPr>
    </w:p>
    <w:p w14:paraId="2A988D40" w14:textId="77777777" w:rsidR="00101322" w:rsidRPr="00304408" w:rsidRDefault="00101322" w:rsidP="00F218C5">
      <w:pPr>
        <w:ind w:firstLine="0"/>
        <w:rPr>
          <w:lang w:val="en-US"/>
        </w:rPr>
      </w:pPr>
    </w:p>
    <w:p w14:paraId="3FA462E0" w14:textId="199F95CA" w:rsidR="00B45639" w:rsidRPr="00304408" w:rsidRDefault="00B45639">
      <w:pPr>
        <w:spacing w:before="0" w:after="0" w:line="240" w:lineRule="auto"/>
        <w:ind w:firstLine="0"/>
        <w:jc w:val="left"/>
        <w:rPr>
          <w:lang w:val="en-US"/>
        </w:rPr>
      </w:pPr>
    </w:p>
    <w:tbl>
      <w:tblPr>
        <w:tblStyle w:val="Tablaconcuadrcula"/>
        <w:tblW w:w="9209" w:type="dxa"/>
        <w:tblLook w:val="04A0" w:firstRow="1" w:lastRow="0" w:firstColumn="1" w:lastColumn="0" w:noHBand="0" w:noVBand="1"/>
      </w:tblPr>
      <w:tblGrid>
        <w:gridCol w:w="2175"/>
        <w:gridCol w:w="1383"/>
        <w:gridCol w:w="2404"/>
        <w:gridCol w:w="3066"/>
        <w:gridCol w:w="181"/>
      </w:tblGrid>
      <w:tr w:rsidR="00F218C5" w:rsidRPr="00081438" w14:paraId="51F1F3A0" w14:textId="77777777" w:rsidTr="00101322">
        <w:trPr>
          <w:gridAfter w:val="1"/>
          <w:wAfter w:w="190" w:type="dxa"/>
          <w:trHeight w:val="1109"/>
        </w:trPr>
        <w:tc>
          <w:tcPr>
            <w:tcW w:w="2227" w:type="dxa"/>
            <w:shd w:val="clear" w:color="auto" w:fill="FF0000"/>
          </w:tcPr>
          <w:p w14:paraId="1B0B9CE9" w14:textId="77777777" w:rsidR="00F218C5" w:rsidRDefault="00F218C5">
            <w:pPr>
              <w:tabs>
                <w:tab w:val="left" w:pos="1530"/>
              </w:tabs>
              <w:ind w:firstLine="0"/>
              <w:rPr>
                <w:b/>
                <w:bCs/>
                <w:color w:val="FFFFFF" w:themeColor="background1"/>
                <w:sz w:val="24"/>
              </w:rPr>
            </w:pPr>
            <w:r>
              <w:rPr>
                <w:b/>
                <w:bCs/>
                <w:color w:val="FFFFFF" w:themeColor="background1"/>
                <w:sz w:val="24"/>
              </w:rPr>
              <w:t>TABLA:</w:t>
            </w:r>
          </w:p>
          <w:p w14:paraId="278F56DC" w14:textId="62B2C84E" w:rsidR="00F218C5" w:rsidRPr="00E333AF" w:rsidRDefault="00F218C5">
            <w:pPr>
              <w:tabs>
                <w:tab w:val="left" w:pos="1530"/>
              </w:tabs>
              <w:ind w:firstLine="0"/>
              <w:rPr>
                <w:b/>
                <w:bCs/>
                <w:sz w:val="24"/>
              </w:rPr>
            </w:pPr>
            <w:r w:rsidRPr="00E333AF">
              <w:rPr>
                <w:b/>
                <w:bCs/>
                <w:color w:val="FFFFFF" w:themeColor="background1"/>
                <w:sz w:val="24"/>
              </w:rPr>
              <w:t>MAC_</w:t>
            </w:r>
            <w:r>
              <w:rPr>
                <w:b/>
                <w:bCs/>
                <w:color w:val="FFFFFF" w:themeColor="background1"/>
                <w:sz w:val="24"/>
              </w:rPr>
              <w:t>TIPO</w:t>
            </w:r>
          </w:p>
        </w:tc>
        <w:tc>
          <w:tcPr>
            <w:tcW w:w="6982" w:type="dxa"/>
            <w:gridSpan w:val="3"/>
          </w:tcPr>
          <w:p w14:paraId="410402F3" w14:textId="2285D958" w:rsidR="00F218C5" w:rsidRPr="00081438" w:rsidRDefault="00F218C5">
            <w:pPr>
              <w:ind w:firstLine="0"/>
              <w:rPr>
                <w:b/>
                <w:bCs/>
              </w:rPr>
            </w:pPr>
            <w:r w:rsidRPr="006200D1">
              <w:rPr>
                <w:b/>
                <w:bCs/>
              </w:rPr>
              <w:t xml:space="preserve">Tabla maestra que contiene la información relativa </w:t>
            </w:r>
            <w:r>
              <w:rPr>
                <w:b/>
                <w:bCs/>
              </w:rPr>
              <w:t>a la</w:t>
            </w:r>
            <w:r w:rsidR="00545EDB">
              <w:rPr>
                <w:b/>
                <w:bCs/>
              </w:rPr>
              <w:t xml:space="preserve"> tipología </w:t>
            </w:r>
            <w:r w:rsidR="00106042">
              <w:rPr>
                <w:b/>
                <w:bCs/>
              </w:rPr>
              <w:t xml:space="preserve">de reglas </w:t>
            </w:r>
            <w:r w:rsidR="00545EDB">
              <w:rPr>
                <w:b/>
                <w:bCs/>
              </w:rPr>
              <w:t xml:space="preserve">existente actualmente </w:t>
            </w:r>
            <w:r w:rsidR="00106042">
              <w:rPr>
                <w:b/>
                <w:bCs/>
              </w:rPr>
              <w:t>en el MSC</w:t>
            </w:r>
            <w:r>
              <w:rPr>
                <w:b/>
                <w:bCs/>
              </w:rPr>
              <w:t xml:space="preserve">s tipos de reglas </w:t>
            </w:r>
            <w:r w:rsidR="00EC4A96">
              <w:rPr>
                <w:b/>
                <w:bCs/>
              </w:rPr>
              <w:t xml:space="preserve">categorizadas por la tipología </w:t>
            </w:r>
            <w:r w:rsidR="00106042">
              <w:rPr>
                <w:b/>
                <w:bCs/>
              </w:rPr>
              <w:t>de cálculo que realizan.</w:t>
            </w:r>
            <w:r>
              <w:rPr>
                <w:b/>
                <w:bCs/>
              </w:rPr>
              <w:t xml:space="preserve"> </w:t>
            </w:r>
          </w:p>
        </w:tc>
      </w:tr>
      <w:tr w:rsidR="00F218C5" w14:paraId="66ED0F87" w14:textId="77777777" w:rsidTr="00101322">
        <w:tblPrEx>
          <w:jc w:val="center"/>
        </w:tblPrEx>
        <w:trPr>
          <w:gridAfter w:val="1"/>
          <w:wAfter w:w="193" w:type="dxa"/>
          <w:tblHeader/>
          <w:jc w:val="center"/>
        </w:trPr>
        <w:tc>
          <w:tcPr>
            <w:tcW w:w="2227" w:type="dxa"/>
            <w:shd w:val="clear" w:color="auto" w:fill="FF0000"/>
          </w:tcPr>
          <w:p w14:paraId="4A1C28AD" w14:textId="77777777" w:rsidR="00F218C5" w:rsidRPr="00B604C0" w:rsidRDefault="00F218C5" w:rsidP="008F68BF">
            <w:pPr>
              <w:ind w:firstLine="0"/>
              <w:jc w:val="left"/>
              <w:rPr>
                <w:b/>
                <w:bCs/>
                <w:color w:val="FFFFFF" w:themeColor="background1"/>
              </w:rPr>
            </w:pPr>
            <w:r>
              <w:rPr>
                <w:b/>
                <w:bCs/>
                <w:color w:val="FFFFFF" w:themeColor="background1"/>
              </w:rPr>
              <w:t>NOMBRE DE CAMPO</w:t>
            </w:r>
          </w:p>
        </w:tc>
        <w:tc>
          <w:tcPr>
            <w:tcW w:w="1356" w:type="dxa"/>
            <w:shd w:val="clear" w:color="auto" w:fill="FF0000"/>
          </w:tcPr>
          <w:p w14:paraId="35514FBD" w14:textId="77777777" w:rsidR="00F218C5" w:rsidRPr="00B604C0" w:rsidRDefault="00F218C5" w:rsidP="008F68BF">
            <w:pPr>
              <w:ind w:firstLine="0"/>
              <w:jc w:val="left"/>
              <w:rPr>
                <w:b/>
                <w:bCs/>
                <w:color w:val="FFFFFF" w:themeColor="background1"/>
              </w:rPr>
            </w:pPr>
            <w:r>
              <w:rPr>
                <w:b/>
                <w:bCs/>
                <w:color w:val="FFFFFF" w:themeColor="background1"/>
              </w:rPr>
              <w:t>TIPO</w:t>
            </w:r>
          </w:p>
        </w:tc>
        <w:tc>
          <w:tcPr>
            <w:tcW w:w="2444" w:type="dxa"/>
            <w:shd w:val="clear" w:color="auto" w:fill="FF0000"/>
          </w:tcPr>
          <w:p w14:paraId="4665A436" w14:textId="76D5FBB2" w:rsidR="00101322" w:rsidRDefault="00101322" w:rsidP="008F68BF">
            <w:pPr>
              <w:ind w:firstLine="0"/>
              <w:rPr>
                <w:b/>
                <w:bCs/>
                <w:color w:val="FFFFFF" w:themeColor="background1"/>
              </w:rPr>
            </w:pPr>
            <w:r>
              <w:rPr>
                <w:b/>
                <w:bCs/>
                <w:color w:val="FFFFFF" w:themeColor="background1"/>
              </w:rPr>
              <w:t>DESCRIPCION</w:t>
            </w:r>
          </w:p>
        </w:tc>
        <w:tc>
          <w:tcPr>
            <w:tcW w:w="2989" w:type="dxa"/>
            <w:shd w:val="clear" w:color="auto" w:fill="FF0000"/>
          </w:tcPr>
          <w:p w14:paraId="0B6CC5CD" w14:textId="230D0AD7" w:rsidR="00F218C5" w:rsidRPr="00B604C0" w:rsidRDefault="00F218C5" w:rsidP="008F68BF">
            <w:pPr>
              <w:ind w:firstLine="0"/>
              <w:rPr>
                <w:b/>
                <w:bCs/>
                <w:color w:val="FFFFFF" w:themeColor="background1"/>
              </w:rPr>
            </w:pPr>
            <w:r>
              <w:rPr>
                <w:b/>
                <w:bCs/>
                <w:color w:val="FFFFFF" w:themeColor="background1"/>
              </w:rPr>
              <w:t>EJEMPLO</w:t>
            </w:r>
          </w:p>
        </w:tc>
      </w:tr>
      <w:tr w:rsidR="00F218C5" w14:paraId="4D453998" w14:textId="77777777" w:rsidTr="00101322">
        <w:tblPrEx>
          <w:jc w:val="center"/>
        </w:tblPrEx>
        <w:trPr>
          <w:gridAfter w:val="1"/>
          <w:wAfter w:w="193" w:type="dxa"/>
          <w:jc w:val="center"/>
        </w:trPr>
        <w:tc>
          <w:tcPr>
            <w:tcW w:w="2227" w:type="dxa"/>
            <w:vAlign w:val="center"/>
          </w:tcPr>
          <w:p w14:paraId="2F79A7E1" w14:textId="48D4FB74" w:rsidR="00F218C5" w:rsidRPr="006F2FB7" w:rsidRDefault="00101322">
            <w:pPr>
              <w:ind w:firstLine="0"/>
              <w:rPr>
                <w:b/>
                <w:bCs/>
              </w:rPr>
            </w:pPr>
            <w:r>
              <w:rPr>
                <w:b/>
                <w:bCs/>
              </w:rPr>
              <w:t>id_tipo</w:t>
            </w:r>
          </w:p>
        </w:tc>
        <w:tc>
          <w:tcPr>
            <w:tcW w:w="1356" w:type="dxa"/>
            <w:vAlign w:val="center"/>
          </w:tcPr>
          <w:p w14:paraId="692A238D" w14:textId="77777777" w:rsidR="00F218C5" w:rsidRPr="0012628A" w:rsidRDefault="00F218C5">
            <w:pPr>
              <w:ind w:firstLine="0"/>
            </w:pPr>
            <w:r>
              <w:t>INT</w:t>
            </w:r>
          </w:p>
        </w:tc>
        <w:tc>
          <w:tcPr>
            <w:tcW w:w="2444" w:type="dxa"/>
          </w:tcPr>
          <w:p w14:paraId="3753A2D8" w14:textId="79447DDF" w:rsidR="00101322" w:rsidRDefault="00101322">
            <w:pPr>
              <w:ind w:firstLine="0"/>
            </w:pPr>
            <w:r>
              <w:t>Identificador del tipo de control.</w:t>
            </w:r>
          </w:p>
        </w:tc>
        <w:tc>
          <w:tcPr>
            <w:tcW w:w="2989" w:type="dxa"/>
            <w:vAlign w:val="center"/>
          </w:tcPr>
          <w:p w14:paraId="10A2B6A3" w14:textId="445977BF" w:rsidR="00F218C5" w:rsidRPr="0012628A" w:rsidRDefault="00F218C5">
            <w:pPr>
              <w:ind w:firstLine="0"/>
            </w:pPr>
            <w:r>
              <w:t>‘1’, …</w:t>
            </w:r>
          </w:p>
        </w:tc>
      </w:tr>
      <w:tr w:rsidR="00F218C5" w14:paraId="15FF5EFC" w14:textId="77777777" w:rsidTr="00101322">
        <w:tblPrEx>
          <w:jc w:val="center"/>
        </w:tblPrEx>
        <w:trPr>
          <w:gridAfter w:val="1"/>
          <w:wAfter w:w="193" w:type="dxa"/>
          <w:jc w:val="center"/>
        </w:trPr>
        <w:tc>
          <w:tcPr>
            <w:tcW w:w="2227" w:type="dxa"/>
            <w:vAlign w:val="center"/>
          </w:tcPr>
          <w:p w14:paraId="73BF66C4" w14:textId="7C4B5E4E" w:rsidR="00F218C5" w:rsidRPr="001F25E0" w:rsidRDefault="00101322">
            <w:pPr>
              <w:ind w:firstLine="0"/>
              <w:rPr>
                <w:b/>
                <w:bCs/>
              </w:rPr>
            </w:pPr>
            <w:r>
              <w:rPr>
                <w:b/>
                <w:bCs/>
                <w:color w:val="000000"/>
              </w:rPr>
              <w:lastRenderedPageBreak/>
              <w:t>d</w:t>
            </w:r>
            <w:r w:rsidRPr="001F25E0">
              <w:rPr>
                <w:b/>
                <w:bCs/>
                <w:color w:val="000000"/>
              </w:rPr>
              <w:t>es</w:t>
            </w:r>
            <w:r>
              <w:rPr>
                <w:b/>
                <w:bCs/>
                <w:color w:val="000000"/>
              </w:rPr>
              <w:t>_tipo</w:t>
            </w:r>
          </w:p>
        </w:tc>
        <w:tc>
          <w:tcPr>
            <w:tcW w:w="1356" w:type="dxa"/>
            <w:vAlign w:val="center"/>
          </w:tcPr>
          <w:p w14:paraId="10D65249" w14:textId="77777777" w:rsidR="00F218C5" w:rsidRPr="0012628A" w:rsidRDefault="00F218C5">
            <w:pPr>
              <w:ind w:firstLine="0"/>
            </w:pPr>
            <w:r w:rsidRPr="0012628A">
              <w:rPr>
                <w:color w:val="000000"/>
              </w:rPr>
              <w:t>STRING</w:t>
            </w:r>
          </w:p>
        </w:tc>
        <w:tc>
          <w:tcPr>
            <w:tcW w:w="2444" w:type="dxa"/>
          </w:tcPr>
          <w:p w14:paraId="3C11E9C8" w14:textId="591C6823" w:rsidR="00101322" w:rsidRDefault="00101322">
            <w:pPr>
              <w:ind w:firstLine="0"/>
              <w:rPr>
                <w:color w:val="000000"/>
              </w:rPr>
            </w:pPr>
            <w:r>
              <w:rPr>
                <w:color w:val="000000"/>
              </w:rPr>
              <w:t>Descripción del tipo de control.</w:t>
            </w:r>
          </w:p>
        </w:tc>
        <w:tc>
          <w:tcPr>
            <w:tcW w:w="2989" w:type="dxa"/>
            <w:vAlign w:val="center"/>
          </w:tcPr>
          <w:p w14:paraId="091F6F59" w14:textId="1E9B04C0" w:rsidR="00F218C5" w:rsidRPr="0012628A" w:rsidRDefault="00F218C5">
            <w:pPr>
              <w:ind w:firstLine="0"/>
              <w:rPr>
                <w:color w:val="000000"/>
              </w:rPr>
            </w:pPr>
            <w:r>
              <w:rPr>
                <w:color w:val="000000"/>
              </w:rPr>
              <w:t>‘Baremos, Calidad, Conteo, Integridad’</w:t>
            </w:r>
          </w:p>
        </w:tc>
      </w:tr>
      <w:tr w:rsidR="00101322" w14:paraId="7502C1AA" w14:textId="77777777" w:rsidTr="00101322">
        <w:tblPrEx>
          <w:jc w:val="center"/>
        </w:tblPrEx>
        <w:trPr>
          <w:jc w:val="center"/>
        </w:trPr>
        <w:tc>
          <w:tcPr>
            <w:tcW w:w="2227" w:type="dxa"/>
            <w:vAlign w:val="center"/>
          </w:tcPr>
          <w:p w14:paraId="45331BC0" w14:textId="24B1B910" w:rsidR="00101322" w:rsidRDefault="00101322" w:rsidP="00101322">
            <w:pPr>
              <w:ind w:firstLine="0"/>
              <w:rPr>
                <w:b/>
                <w:bCs/>
                <w:color w:val="000000"/>
              </w:rPr>
            </w:pPr>
            <w:r>
              <w:rPr>
                <w:b/>
                <w:bCs/>
              </w:rPr>
              <w:t>fecha_fin</w:t>
            </w:r>
          </w:p>
        </w:tc>
        <w:tc>
          <w:tcPr>
            <w:tcW w:w="1356" w:type="dxa"/>
            <w:vAlign w:val="center"/>
          </w:tcPr>
          <w:p w14:paraId="54BC6F1D" w14:textId="511556E7" w:rsidR="00101322" w:rsidRPr="0012628A" w:rsidRDefault="00101322" w:rsidP="00101322">
            <w:pPr>
              <w:ind w:firstLine="0"/>
              <w:rPr>
                <w:color w:val="000000"/>
              </w:rPr>
            </w:pPr>
            <w:r>
              <w:t>TIMESTAMP</w:t>
            </w:r>
          </w:p>
        </w:tc>
        <w:tc>
          <w:tcPr>
            <w:tcW w:w="2444" w:type="dxa"/>
          </w:tcPr>
          <w:p w14:paraId="0BAA9A72" w14:textId="77777777" w:rsidR="00101322" w:rsidRDefault="00101322" w:rsidP="00101322">
            <w:pPr>
              <w:ind w:firstLine="0"/>
              <w:rPr>
                <w:color w:val="000000"/>
              </w:rPr>
            </w:pPr>
          </w:p>
        </w:tc>
        <w:tc>
          <w:tcPr>
            <w:tcW w:w="2989" w:type="dxa"/>
            <w:gridSpan w:val="2"/>
            <w:vAlign w:val="center"/>
          </w:tcPr>
          <w:p w14:paraId="5BFF879F" w14:textId="3AB3CFAF" w:rsidR="00101322" w:rsidRDefault="00101322" w:rsidP="00101322">
            <w:pPr>
              <w:ind w:firstLine="0"/>
              <w:rPr>
                <w:color w:val="000000"/>
              </w:rPr>
            </w:pPr>
            <w:r>
              <w:t>9999-12-31 23:59:59:9999</w:t>
            </w:r>
          </w:p>
        </w:tc>
      </w:tr>
      <w:tr w:rsidR="00101322" w14:paraId="620E9AEF" w14:textId="77777777" w:rsidTr="00101322">
        <w:tblPrEx>
          <w:jc w:val="center"/>
        </w:tblPrEx>
        <w:trPr>
          <w:jc w:val="center"/>
        </w:trPr>
        <w:tc>
          <w:tcPr>
            <w:tcW w:w="2227" w:type="dxa"/>
            <w:vAlign w:val="center"/>
          </w:tcPr>
          <w:p w14:paraId="07BCAD46" w14:textId="1F333867" w:rsidR="00101322" w:rsidRDefault="00101322" w:rsidP="00101322">
            <w:pPr>
              <w:ind w:firstLine="0"/>
              <w:rPr>
                <w:b/>
                <w:bCs/>
                <w:color w:val="000000"/>
              </w:rPr>
            </w:pPr>
            <w:r>
              <w:rPr>
                <w:b/>
                <w:bCs/>
              </w:rPr>
              <w:t>fecha_ini</w:t>
            </w:r>
          </w:p>
        </w:tc>
        <w:tc>
          <w:tcPr>
            <w:tcW w:w="1356" w:type="dxa"/>
            <w:vAlign w:val="center"/>
          </w:tcPr>
          <w:p w14:paraId="6C500C13" w14:textId="0B079A5E" w:rsidR="00101322" w:rsidRPr="0012628A" w:rsidRDefault="00101322" w:rsidP="00101322">
            <w:pPr>
              <w:ind w:firstLine="0"/>
              <w:rPr>
                <w:color w:val="000000"/>
              </w:rPr>
            </w:pPr>
            <w:r>
              <w:t>TIMESTAMP</w:t>
            </w:r>
          </w:p>
        </w:tc>
        <w:tc>
          <w:tcPr>
            <w:tcW w:w="2444" w:type="dxa"/>
          </w:tcPr>
          <w:p w14:paraId="64C29E13" w14:textId="77777777" w:rsidR="00101322" w:rsidRDefault="00101322" w:rsidP="00101322">
            <w:pPr>
              <w:ind w:firstLine="0"/>
              <w:rPr>
                <w:color w:val="000000"/>
              </w:rPr>
            </w:pPr>
          </w:p>
        </w:tc>
        <w:tc>
          <w:tcPr>
            <w:tcW w:w="2989" w:type="dxa"/>
            <w:gridSpan w:val="2"/>
            <w:vAlign w:val="center"/>
          </w:tcPr>
          <w:p w14:paraId="55EC3734" w14:textId="3DB9BE8C" w:rsidR="00101322" w:rsidRDefault="00101322" w:rsidP="00101322">
            <w:pPr>
              <w:ind w:firstLine="0"/>
              <w:rPr>
                <w:color w:val="000000"/>
              </w:rPr>
            </w:pPr>
            <w:r>
              <w:t>2020-01-01 12:00:00:0000</w:t>
            </w:r>
          </w:p>
        </w:tc>
      </w:tr>
      <w:tr w:rsidR="00101322" w14:paraId="3208AEE2" w14:textId="77777777" w:rsidTr="00101322">
        <w:tblPrEx>
          <w:jc w:val="center"/>
        </w:tblPrEx>
        <w:trPr>
          <w:jc w:val="center"/>
        </w:trPr>
        <w:tc>
          <w:tcPr>
            <w:tcW w:w="2227" w:type="dxa"/>
            <w:vAlign w:val="center"/>
          </w:tcPr>
          <w:p w14:paraId="3B546B47" w14:textId="19CFD5C1" w:rsidR="00101322" w:rsidRDefault="00101322" w:rsidP="00101322">
            <w:pPr>
              <w:ind w:firstLine="0"/>
              <w:rPr>
                <w:b/>
                <w:bCs/>
                <w:color w:val="000000"/>
              </w:rPr>
            </w:pPr>
            <w:r>
              <w:rPr>
                <w:b/>
                <w:bCs/>
              </w:rPr>
              <w:t>id_lit</w:t>
            </w:r>
          </w:p>
        </w:tc>
        <w:tc>
          <w:tcPr>
            <w:tcW w:w="1356" w:type="dxa"/>
            <w:vAlign w:val="center"/>
          </w:tcPr>
          <w:p w14:paraId="30A45956" w14:textId="55481F3C" w:rsidR="00101322" w:rsidRPr="0012628A" w:rsidRDefault="00101322" w:rsidP="00101322">
            <w:pPr>
              <w:ind w:firstLine="0"/>
              <w:rPr>
                <w:color w:val="000000"/>
              </w:rPr>
            </w:pPr>
            <w:r>
              <w:t>INT</w:t>
            </w:r>
          </w:p>
        </w:tc>
        <w:tc>
          <w:tcPr>
            <w:tcW w:w="2444" w:type="dxa"/>
          </w:tcPr>
          <w:p w14:paraId="73B9CBCD" w14:textId="77777777" w:rsidR="00101322" w:rsidRDefault="00101322" w:rsidP="00101322">
            <w:pPr>
              <w:ind w:firstLine="0"/>
              <w:rPr>
                <w:color w:val="000000"/>
              </w:rPr>
            </w:pPr>
          </w:p>
        </w:tc>
        <w:tc>
          <w:tcPr>
            <w:tcW w:w="2989" w:type="dxa"/>
            <w:gridSpan w:val="2"/>
            <w:vAlign w:val="center"/>
          </w:tcPr>
          <w:p w14:paraId="2C040A37" w14:textId="4AE31DA2" w:rsidR="00101322" w:rsidRDefault="00101322" w:rsidP="00101322">
            <w:pPr>
              <w:ind w:firstLine="0"/>
              <w:rPr>
                <w:color w:val="000000"/>
              </w:rPr>
            </w:pPr>
            <w:r>
              <w:t>400</w:t>
            </w:r>
          </w:p>
        </w:tc>
      </w:tr>
      <w:tr w:rsidR="00101322" w14:paraId="07C6386E" w14:textId="77777777" w:rsidTr="00101322">
        <w:tblPrEx>
          <w:jc w:val="center"/>
        </w:tblPrEx>
        <w:trPr>
          <w:jc w:val="center"/>
        </w:trPr>
        <w:tc>
          <w:tcPr>
            <w:tcW w:w="2227" w:type="dxa"/>
            <w:vAlign w:val="center"/>
          </w:tcPr>
          <w:p w14:paraId="79B9F449" w14:textId="05F4ABB8" w:rsidR="00101322" w:rsidRDefault="00101322" w:rsidP="00101322">
            <w:pPr>
              <w:ind w:firstLine="0"/>
              <w:rPr>
                <w:b/>
                <w:bCs/>
                <w:color w:val="000000"/>
              </w:rPr>
            </w:pPr>
            <w:r>
              <w:rPr>
                <w:b/>
                <w:bCs/>
              </w:rPr>
              <w:t>usuario_mod</w:t>
            </w:r>
          </w:p>
        </w:tc>
        <w:tc>
          <w:tcPr>
            <w:tcW w:w="1356" w:type="dxa"/>
            <w:vAlign w:val="center"/>
          </w:tcPr>
          <w:p w14:paraId="6DDD8CDA" w14:textId="166C597C" w:rsidR="00101322" w:rsidRPr="0012628A" w:rsidRDefault="00101322" w:rsidP="00101322">
            <w:pPr>
              <w:ind w:firstLine="0"/>
              <w:rPr>
                <w:color w:val="000000"/>
              </w:rPr>
            </w:pPr>
            <w:r>
              <w:rPr>
                <w:color w:val="000000"/>
              </w:rPr>
              <w:t>STRING</w:t>
            </w:r>
          </w:p>
        </w:tc>
        <w:tc>
          <w:tcPr>
            <w:tcW w:w="2444" w:type="dxa"/>
          </w:tcPr>
          <w:p w14:paraId="73F29B59" w14:textId="461BA52F" w:rsidR="00101322" w:rsidRDefault="00101322" w:rsidP="00101322">
            <w:pPr>
              <w:ind w:firstLine="0"/>
              <w:rPr>
                <w:color w:val="000000"/>
              </w:rPr>
            </w:pPr>
            <w:r>
              <w:t xml:space="preserve">Usuario que ha </w:t>
            </w:r>
            <w:r w:rsidR="00515CF9">
              <w:t>modificado</w:t>
            </w:r>
            <w:r>
              <w:t>/creado</w:t>
            </w:r>
          </w:p>
        </w:tc>
        <w:tc>
          <w:tcPr>
            <w:tcW w:w="2989" w:type="dxa"/>
            <w:gridSpan w:val="2"/>
            <w:vAlign w:val="center"/>
          </w:tcPr>
          <w:p w14:paraId="67717C9B" w14:textId="1A764989" w:rsidR="00101322" w:rsidRDefault="00101322" w:rsidP="00101322">
            <w:pPr>
              <w:ind w:firstLine="0"/>
              <w:rPr>
                <w:color w:val="000000"/>
              </w:rPr>
            </w:pPr>
            <w:r>
              <w:t>SISTEMA</w:t>
            </w:r>
          </w:p>
        </w:tc>
      </w:tr>
    </w:tbl>
    <w:p w14:paraId="3B44B7F0" w14:textId="2CE0D776" w:rsidR="00F218C5" w:rsidRDefault="00F218C5" w:rsidP="00F218C5">
      <w:pPr>
        <w:ind w:firstLine="0"/>
      </w:pPr>
    </w:p>
    <w:p w14:paraId="0AE01169" w14:textId="77777777" w:rsidR="00101322" w:rsidRDefault="00101322" w:rsidP="00F218C5">
      <w:pPr>
        <w:ind w:firstLine="0"/>
      </w:pPr>
    </w:p>
    <w:p w14:paraId="54F6F434" w14:textId="77777777" w:rsidR="00101322" w:rsidRDefault="00101322" w:rsidP="00F218C5">
      <w:pPr>
        <w:ind w:firstLine="0"/>
      </w:pPr>
    </w:p>
    <w:p w14:paraId="1A205089" w14:textId="77777777" w:rsidR="00101322" w:rsidRDefault="00101322" w:rsidP="00F218C5">
      <w:pPr>
        <w:ind w:firstLine="0"/>
      </w:pPr>
    </w:p>
    <w:p w14:paraId="72B2C90F" w14:textId="77777777" w:rsidR="00101322" w:rsidRDefault="00101322" w:rsidP="00F218C5">
      <w:pPr>
        <w:ind w:firstLine="0"/>
      </w:pPr>
    </w:p>
    <w:p w14:paraId="3250C025" w14:textId="77777777" w:rsidR="00101322" w:rsidRDefault="00101322" w:rsidP="00F218C5">
      <w:pPr>
        <w:ind w:firstLine="0"/>
      </w:pPr>
    </w:p>
    <w:p w14:paraId="09B99794" w14:textId="460B5D95" w:rsidR="00E16AD2" w:rsidRDefault="00E16AD2">
      <w:pPr>
        <w:spacing w:before="0" w:after="0" w:line="240" w:lineRule="auto"/>
        <w:ind w:firstLine="0"/>
        <w:jc w:val="left"/>
      </w:pPr>
    </w:p>
    <w:tbl>
      <w:tblPr>
        <w:tblStyle w:val="Tablaconcuadrcula"/>
        <w:tblW w:w="0" w:type="auto"/>
        <w:jc w:val="center"/>
        <w:tblLook w:val="04A0" w:firstRow="1" w:lastRow="0" w:firstColumn="1" w:lastColumn="0" w:noHBand="0" w:noVBand="1"/>
      </w:tblPr>
      <w:tblGrid>
        <w:gridCol w:w="2207"/>
        <w:gridCol w:w="1383"/>
        <w:gridCol w:w="2452"/>
        <w:gridCol w:w="2974"/>
      </w:tblGrid>
      <w:tr w:rsidR="00F218C5" w14:paraId="55239A17" w14:textId="77777777" w:rsidTr="00F36FF1">
        <w:trPr>
          <w:tblHeader/>
          <w:jc w:val="center"/>
        </w:trPr>
        <w:tc>
          <w:tcPr>
            <w:tcW w:w="2214" w:type="dxa"/>
            <w:shd w:val="clear" w:color="auto" w:fill="FF0000"/>
          </w:tcPr>
          <w:p w14:paraId="14C961D1" w14:textId="69BB4435" w:rsidR="00F218C5" w:rsidRPr="00B604C0" w:rsidRDefault="00F36FF1">
            <w:pPr>
              <w:ind w:firstLine="0"/>
              <w:jc w:val="left"/>
              <w:rPr>
                <w:b/>
                <w:bCs/>
                <w:color w:val="FFFFFF" w:themeColor="background1"/>
              </w:rPr>
            </w:pPr>
            <w:r w:rsidRPr="00E333AF">
              <w:rPr>
                <w:b/>
                <w:bCs/>
                <w:color w:val="FFFFFF" w:themeColor="background1"/>
                <w:sz w:val="24"/>
              </w:rPr>
              <w:t>MAC_</w:t>
            </w:r>
            <w:r>
              <w:rPr>
                <w:b/>
                <w:bCs/>
                <w:color w:val="FFFFFF" w:themeColor="background1"/>
                <w:sz w:val="24"/>
              </w:rPr>
              <w:t>USO</w:t>
            </w:r>
          </w:p>
        </w:tc>
        <w:tc>
          <w:tcPr>
            <w:tcW w:w="6802" w:type="dxa"/>
            <w:gridSpan w:val="3"/>
            <w:shd w:val="clear" w:color="auto" w:fill="auto"/>
          </w:tcPr>
          <w:p w14:paraId="6010E0E8" w14:textId="291150DC" w:rsidR="00F218C5" w:rsidRPr="00B604C0" w:rsidRDefault="00F36FF1">
            <w:pPr>
              <w:ind w:firstLine="0"/>
              <w:rPr>
                <w:b/>
                <w:bCs/>
                <w:color w:val="FFFFFF" w:themeColor="background1"/>
              </w:rPr>
            </w:pPr>
            <w:r>
              <w:rPr>
                <w:b/>
                <w:bCs/>
              </w:rPr>
              <w:t>BBDD donde se ejecutan dentro de MAC.</w:t>
            </w:r>
          </w:p>
        </w:tc>
      </w:tr>
      <w:tr w:rsidR="00F36FF1" w14:paraId="1653F4FD" w14:textId="77777777" w:rsidTr="00F36FF1">
        <w:trPr>
          <w:tblHeader/>
          <w:jc w:val="center"/>
        </w:trPr>
        <w:tc>
          <w:tcPr>
            <w:tcW w:w="2214" w:type="dxa"/>
            <w:shd w:val="clear" w:color="auto" w:fill="FF0000"/>
          </w:tcPr>
          <w:p w14:paraId="2488A1AE" w14:textId="29F871B6" w:rsidR="00F36FF1" w:rsidRDefault="00F36FF1" w:rsidP="00F36FF1">
            <w:pPr>
              <w:ind w:firstLine="0"/>
              <w:jc w:val="left"/>
              <w:rPr>
                <w:b/>
                <w:bCs/>
                <w:color w:val="FFFFFF" w:themeColor="background1"/>
              </w:rPr>
            </w:pPr>
            <w:r>
              <w:rPr>
                <w:b/>
                <w:bCs/>
                <w:color w:val="FFFFFF" w:themeColor="background1"/>
              </w:rPr>
              <w:t>NOMBRE DE CAMPO</w:t>
            </w:r>
          </w:p>
        </w:tc>
        <w:tc>
          <w:tcPr>
            <w:tcW w:w="1358" w:type="dxa"/>
            <w:shd w:val="clear" w:color="auto" w:fill="FF0000"/>
          </w:tcPr>
          <w:p w14:paraId="28AF57FE" w14:textId="3B2F2863" w:rsidR="00F36FF1" w:rsidRDefault="00F36FF1" w:rsidP="00F36FF1">
            <w:pPr>
              <w:ind w:firstLine="0"/>
              <w:jc w:val="left"/>
              <w:rPr>
                <w:b/>
                <w:bCs/>
                <w:color w:val="FFFFFF" w:themeColor="background1"/>
              </w:rPr>
            </w:pPr>
            <w:r>
              <w:rPr>
                <w:b/>
                <w:bCs/>
                <w:color w:val="FFFFFF" w:themeColor="background1"/>
              </w:rPr>
              <w:t>TIPO</w:t>
            </w:r>
          </w:p>
        </w:tc>
        <w:tc>
          <w:tcPr>
            <w:tcW w:w="2457" w:type="dxa"/>
            <w:shd w:val="clear" w:color="auto" w:fill="FF0000"/>
          </w:tcPr>
          <w:p w14:paraId="69CF858F" w14:textId="03D8C901" w:rsidR="00F36FF1" w:rsidRDefault="00F36FF1" w:rsidP="00F36FF1">
            <w:pPr>
              <w:ind w:firstLine="0"/>
              <w:rPr>
                <w:b/>
                <w:bCs/>
                <w:color w:val="FFFFFF" w:themeColor="background1"/>
              </w:rPr>
            </w:pPr>
            <w:r>
              <w:rPr>
                <w:b/>
                <w:bCs/>
                <w:color w:val="FFFFFF" w:themeColor="background1"/>
              </w:rPr>
              <w:t>DESCRIPCION</w:t>
            </w:r>
          </w:p>
        </w:tc>
        <w:tc>
          <w:tcPr>
            <w:tcW w:w="2987" w:type="dxa"/>
            <w:shd w:val="clear" w:color="auto" w:fill="FF0000"/>
          </w:tcPr>
          <w:p w14:paraId="5943BA6E" w14:textId="1B2D2C91" w:rsidR="00F36FF1" w:rsidRDefault="00F36FF1" w:rsidP="00F36FF1">
            <w:pPr>
              <w:ind w:firstLine="0"/>
              <w:rPr>
                <w:b/>
                <w:bCs/>
                <w:color w:val="FFFFFF" w:themeColor="background1"/>
              </w:rPr>
            </w:pPr>
            <w:r>
              <w:rPr>
                <w:b/>
                <w:bCs/>
                <w:color w:val="FFFFFF" w:themeColor="background1"/>
              </w:rPr>
              <w:t>EJEMPLO</w:t>
            </w:r>
          </w:p>
        </w:tc>
      </w:tr>
      <w:tr w:rsidR="00F218C5" w14:paraId="3446E5A7" w14:textId="77777777" w:rsidTr="00F36FF1">
        <w:trPr>
          <w:jc w:val="center"/>
        </w:trPr>
        <w:tc>
          <w:tcPr>
            <w:tcW w:w="2214" w:type="dxa"/>
            <w:vAlign w:val="center"/>
          </w:tcPr>
          <w:p w14:paraId="142BE67E" w14:textId="504D6C3A" w:rsidR="00F218C5" w:rsidRPr="006F2FB7" w:rsidRDefault="00F36FF1">
            <w:pPr>
              <w:ind w:firstLine="0"/>
              <w:rPr>
                <w:b/>
                <w:bCs/>
              </w:rPr>
            </w:pPr>
            <w:r>
              <w:rPr>
                <w:b/>
                <w:bCs/>
              </w:rPr>
              <w:t>i</w:t>
            </w:r>
            <w:r w:rsidRPr="006F2FB7">
              <w:rPr>
                <w:b/>
                <w:bCs/>
              </w:rPr>
              <w:t>d</w:t>
            </w:r>
            <w:r>
              <w:rPr>
                <w:b/>
                <w:bCs/>
              </w:rPr>
              <w:t>_uso</w:t>
            </w:r>
          </w:p>
        </w:tc>
        <w:tc>
          <w:tcPr>
            <w:tcW w:w="1358" w:type="dxa"/>
            <w:vAlign w:val="center"/>
          </w:tcPr>
          <w:p w14:paraId="73361A2F" w14:textId="77777777" w:rsidR="00F218C5" w:rsidRPr="0012628A" w:rsidRDefault="00F218C5">
            <w:pPr>
              <w:ind w:firstLine="0"/>
            </w:pPr>
            <w:r>
              <w:t>INT</w:t>
            </w:r>
          </w:p>
        </w:tc>
        <w:tc>
          <w:tcPr>
            <w:tcW w:w="2457" w:type="dxa"/>
          </w:tcPr>
          <w:p w14:paraId="671284DB" w14:textId="1C248B2A" w:rsidR="00F36FF1" w:rsidRDefault="00F36FF1">
            <w:pPr>
              <w:ind w:firstLine="0"/>
            </w:pPr>
            <w:r>
              <w:t>Identificador del uso del control.</w:t>
            </w:r>
          </w:p>
        </w:tc>
        <w:tc>
          <w:tcPr>
            <w:tcW w:w="2987" w:type="dxa"/>
            <w:vAlign w:val="center"/>
          </w:tcPr>
          <w:p w14:paraId="7D976692" w14:textId="107B5903" w:rsidR="00F218C5" w:rsidRPr="0012628A" w:rsidRDefault="00F218C5">
            <w:pPr>
              <w:ind w:firstLine="0"/>
            </w:pPr>
            <w:r>
              <w:t>‘1’, …</w:t>
            </w:r>
          </w:p>
        </w:tc>
      </w:tr>
      <w:tr w:rsidR="00F218C5" w14:paraId="62203349" w14:textId="77777777" w:rsidTr="00F36FF1">
        <w:trPr>
          <w:jc w:val="center"/>
        </w:trPr>
        <w:tc>
          <w:tcPr>
            <w:tcW w:w="2214" w:type="dxa"/>
            <w:vAlign w:val="center"/>
          </w:tcPr>
          <w:p w14:paraId="1EE4FFD4" w14:textId="7C6935B1" w:rsidR="00F218C5" w:rsidRPr="001F25E0" w:rsidRDefault="00F36FF1">
            <w:pPr>
              <w:ind w:firstLine="0"/>
              <w:rPr>
                <w:b/>
                <w:bCs/>
              </w:rPr>
            </w:pPr>
            <w:r>
              <w:rPr>
                <w:b/>
                <w:bCs/>
                <w:color w:val="000000"/>
              </w:rPr>
              <w:t>d</w:t>
            </w:r>
            <w:r w:rsidRPr="001F25E0">
              <w:rPr>
                <w:b/>
                <w:bCs/>
                <w:color w:val="000000"/>
              </w:rPr>
              <w:t>es</w:t>
            </w:r>
            <w:r>
              <w:rPr>
                <w:b/>
                <w:bCs/>
                <w:color w:val="000000"/>
              </w:rPr>
              <w:t>_uso</w:t>
            </w:r>
          </w:p>
        </w:tc>
        <w:tc>
          <w:tcPr>
            <w:tcW w:w="1358" w:type="dxa"/>
            <w:vAlign w:val="center"/>
          </w:tcPr>
          <w:p w14:paraId="5237186B" w14:textId="77777777" w:rsidR="00F218C5" w:rsidRPr="0012628A" w:rsidRDefault="00F218C5">
            <w:pPr>
              <w:ind w:firstLine="0"/>
            </w:pPr>
            <w:r w:rsidRPr="0012628A">
              <w:rPr>
                <w:color w:val="000000"/>
              </w:rPr>
              <w:t>STRING</w:t>
            </w:r>
          </w:p>
        </w:tc>
        <w:tc>
          <w:tcPr>
            <w:tcW w:w="2457" w:type="dxa"/>
          </w:tcPr>
          <w:p w14:paraId="58DBE92A" w14:textId="40FB8CF2" w:rsidR="00F36FF1" w:rsidRDefault="00F36FF1">
            <w:pPr>
              <w:ind w:firstLine="0"/>
              <w:rPr>
                <w:color w:val="000000"/>
              </w:rPr>
            </w:pPr>
            <w:r>
              <w:rPr>
                <w:color w:val="000000"/>
              </w:rPr>
              <w:t>Descripción del uso del control.</w:t>
            </w:r>
          </w:p>
        </w:tc>
        <w:tc>
          <w:tcPr>
            <w:tcW w:w="2987" w:type="dxa"/>
            <w:vAlign w:val="center"/>
          </w:tcPr>
          <w:p w14:paraId="26B0A7C0" w14:textId="4C7FAB50" w:rsidR="00F218C5" w:rsidRPr="0012628A" w:rsidRDefault="00F218C5">
            <w:pPr>
              <w:ind w:firstLine="0"/>
              <w:rPr>
                <w:color w:val="000000"/>
              </w:rPr>
            </w:pPr>
            <w:r>
              <w:rPr>
                <w:color w:val="000000"/>
              </w:rPr>
              <w:t>‘</w:t>
            </w:r>
            <w:r w:rsidR="00680A42" w:rsidRPr="00680A42">
              <w:rPr>
                <w:color w:val="000000"/>
              </w:rPr>
              <w:t>IRB</w:t>
            </w:r>
            <w:r w:rsidR="00680A42">
              <w:rPr>
                <w:color w:val="000000"/>
              </w:rPr>
              <w:t>’</w:t>
            </w:r>
            <w:r w:rsidR="00680A42" w:rsidRPr="00680A42">
              <w:rPr>
                <w:color w:val="000000"/>
              </w:rPr>
              <w:t xml:space="preserve">, </w:t>
            </w:r>
            <w:r w:rsidR="00680A42">
              <w:rPr>
                <w:color w:val="000000"/>
              </w:rPr>
              <w:t>‘</w:t>
            </w:r>
            <w:r w:rsidR="00680A42" w:rsidRPr="00680A42">
              <w:rPr>
                <w:color w:val="000000"/>
              </w:rPr>
              <w:t>Metodología Estándar</w:t>
            </w:r>
            <w:r w:rsidR="00680A42">
              <w:rPr>
                <w:color w:val="000000"/>
              </w:rPr>
              <w:t>’</w:t>
            </w:r>
            <w:r w:rsidR="00680A42" w:rsidRPr="00680A42">
              <w:rPr>
                <w:color w:val="000000"/>
              </w:rPr>
              <w:t xml:space="preserve">, </w:t>
            </w:r>
            <w:r w:rsidR="00680A42">
              <w:rPr>
                <w:color w:val="000000"/>
              </w:rPr>
              <w:t>‘</w:t>
            </w:r>
            <w:r w:rsidR="00680A42" w:rsidRPr="00680A42">
              <w:rPr>
                <w:color w:val="000000"/>
              </w:rPr>
              <w:t>New Default</w:t>
            </w:r>
            <w:r w:rsidR="00680A42">
              <w:rPr>
                <w:color w:val="000000"/>
              </w:rPr>
              <w:t>’</w:t>
            </w:r>
            <w:r w:rsidR="00680A42" w:rsidRPr="00680A42">
              <w:rPr>
                <w:color w:val="000000"/>
              </w:rPr>
              <w:t xml:space="preserve">, </w:t>
            </w:r>
            <w:r w:rsidR="00680A42">
              <w:rPr>
                <w:color w:val="000000"/>
              </w:rPr>
              <w:t>‘</w:t>
            </w:r>
            <w:r w:rsidR="00680A42" w:rsidRPr="00680A42">
              <w:rPr>
                <w:color w:val="000000"/>
              </w:rPr>
              <w:t>Estimación de Parámetros</w:t>
            </w:r>
            <w:r w:rsidR="00680A42">
              <w:rPr>
                <w:color w:val="000000"/>
              </w:rPr>
              <w:t>’</w:t>
            </w:r>
            <w:r>
              <w:rPr>
                <w:color w:val="000000"/>
              </w:rPr>
              <w:t>, ...</w:t>
            </w:r>
          </w:p>
        </w:tc>
      </w:tr>
      <w:tr w:rsidR="00F36FF1" w14:paraId="1D994F96" w14:textId="77777777" w:rsidTr="00F36FF1">
        <w:trPr>
          <w:jc w:val="center"/>
        </w:trPr>
        <w:tc>
          <w:tcPr>
            <w:tcW w:w="2214" w:type="dxa"/>
            <w:vAlign w:val="center"/>
          </w:tcPr>
          <w:p w14:paraId="455F4F87" w14:textId="2E89FA89" w:rsidR="00F36FF1" w:rsidRDefault="00F36FF1" w:rsidP="00F36FF1">
            <w:pPr>
              <w:ind w:firstLine="0"/>
              <w:rPr>
                <w:b/>
                <w:bCs/>
                <w:color w:val="000000"/>
              </w:rPr>
            </w:pPr>
            <w:r>
              <w:rPr>
                <w:b/>
                <w:bCs/>
              </w:rPr>
              <w:lastRenderedPageBreak/>
              <w:t>fecha_fin</w:t>
            </w:r>
          </w:p>
        </w:tc>
        <w:tc>
          <w:tcPr>
            <w:tcW w:w="1358" w:type="dxa"/>
            <w:vAlign w:val="center"/>
          </w:tcPr>
          <w:p w14:paraId="747AB4EC" w14:textId="7E5D2991" w:rsidR="00F36FF1" w:rsidRPr="0012628A" w:rsidRDefault="00F36FF1" w:rsidP="00F36FF1">
            <w:pPr>
              <w:ind w:firstLine="0"/>
              <w:rPr>
                <w:color w:val="000000"/>
              </w:rPr>
            </w:pPr>
            <w:r>
              <w:t>TIMESTAMP</w:t>
            </w:r>
          </w:p>
        </w:tc>
        <w:tc>
          <w:tcPr>
            <w:tcW w:w="2457" w:type="dxa"/>
          </w:tcPr>
          <w:p w14:paraId="227BBB7F" w14:textId="77777777" w:rsidR="00F36FF1" w:rsidRDefault="00F36FF1" w:rsidP="00F36FF1">
            <w:pPr>
              <w:ind w:firstLine="0"/>
              <w:rPr>
                <w:color w:val="000000"/>
              </w:rPr>
            </w:pPr>
          </w:p>
        </w:tc>
        <w:tc>
          <w:tcPr>
            <w:tcW w:w="2987" w:type="dxa"/>
            <w:vAlign w:val="center"/>
          </w:tcPr>
          <w:p w14:paraId="7FD4B10D" w14:textId="57108AAC" w:rsidR="00F36FF1" w:rsidRDefault="00F36FF1" w:rsidP="00F36FF1">
            <w:pPr>
              <w:ind w:firstLine="0"/>
              <w:rPr>
                <w:color w:val="000000"/>
              </w:rPr>
            </w:pPr>
            <w:r>
              <w:t>9999-12-31 23:59:59:9999</w:t>
            </w:r>
          </w:p>
        </w:tc>
      </w:tr>
      <w:tr w:rsidR="00F36FF1" w14:paraId="4E365DC2" w14:textId="77777777" w:rsidTr="00F36FF1">
        <w:trPr>
          <w:jc w:val="center"/>
        </w:trPr>
        <w:tc>
          <w:tcPr>
            <w:tcW w:w="2214" w:type="dxa"/>
            <w:vAlign w:val="center"/>
          </w:tcPr>
          <w:p w14:paraId="1AAB4548" w14:textId="30A4D103" w:rsidR="00F36FF1" w:rsidRDefault="00F36FF1" w:rsidP="00F36FF1">
            <w:pPr>
              <w:ind w:firstLine="0"/>
              <w:rPr>
                <w:b/>
                <w:bCs/>
                <w:color w:val="000000"/>
              </w:rPr>
            </w:pPr>
            <w:r>
              <w:rPr>
                <w:b/>
                <w:bCs/>
              </w:rPr>
              <w:t>fecha_ini</w:t>
            </w:r>
          </w:p>
        </w:tc>
        <w:tc>
          <w:tcPr>
            <w:tcW w:w="1358" w:type="dxa"/>
            <w:vAlign w:val="center"/>
          </w:tcPr>
          <w:p w14:paraId="378DA99B" w14:textId="3DF3227A" w:rsidR="00F36FF1" w:rsidRPr="0012628A" w:rsidRDefault="00F36FF1" w:rsidP="00F36FF1">
            <w:pPr>
              <w:ind w:firstLine="0"/>
              <w:rPr>
                <w:color w:val="000000"/>
              </w:rPr>
            </w:pPr>
            <w:r>
              <w:t>TIMESTAMP</w:t>
            </w:r>
          </w:p>
        </w:tc>
        <w:tc>
          <w:tcPr>
            <w:tcW w:w="2457" w:type="dxa"/>
          </w:tcPr>
          <w:p w14:paraId="50B07FF7" w14:textId="77777777" w:rsidR="00F36FF1" w:rsidRDefault="00F36FF1" w:rsidP="00F36FF1">
            <w:pPr>
              <w:ind w:firstLine="0"/>
              <w:rPr>
                <w:color w:val="000000"/>
              </w:rPr>
            </w:pPr>
          </w:p>
        </w:tc>
        <w:tc>
          <w:tcPr>
            <w:tcW w:w="2987" w:type="dxa"/>
            <w:vAlign w:val="center"/>
          </w:tcPr>
          <w:p w14:paraId="1E2A0CB6" w14:textId="337E799D" w:rsidR="00F36FF1" w:rsidRDefault="00F36FF1" w:rsidP="00F36FF1">
            <w:pPr>
              <w:ind w:firstLine="0"/>
              <w:rPr>
                <w:color w:val="000000"/>
              </w:rPr>
            </w:pPr>
            <w:r>
              <w:t>2020-01-01 12:00:00:0000</w:t>
            </w:r>
          </w:p>
        </w:tc>
      </w:tr>
      <w:tr w:rsidR="00F36FF1" w14:paraId="0535CA44" w14:textId="77777777" w:rsidTr="00F36FF1">
        <w:trPr>
          <w:jc w:val="center"/>
        </w:trPr>
        <w:tc>
          <w:tcPr>
            <w:tcW w:w="2214" w:type="dxa"/>
            <w:vAlign w:val="center"/>
          </w:tcPr>
          <w:p w14:paraId="59EE503B" w14:textId="160C46F7" w:rsidR="00F36FF1" w:rsidRDefault="00F36FF1" w:rsidP="00F36FF1">
            <w:pPr>
              <w:ind w:firstLine="0"/>
              <w:rPr>
                <w:b/>
                <w:bCs/>
                <w:color w:val="000000"/>
              </w:rPr>
            </w:pPr>
            <w:r>
              <w:rPr>
                <w:b/>
                <w:bCs/>
              </w:rPr>
              <w:t>id_lit</w:t>
            </w:r>
          </w:p>
        </w:tc>
        <w:tc>
          <w:tcPr>
            <w:tcW w:w="1358" w:type="dxa"/>
            <w:vAlign w:val="center"/>
          </w:tcPr>
          <w:p w14:paraId="2688BE6D" w14:textId="700B3DC8" w:rsidR="00F36FF1" w:rsidRPr="0012628A" w:rsidRDefault="00F36FF1" w:rsidP="00F36FF1">
            <w:pPr>
              <w:ind w:firstLine="0"/>
              <w:rPr>
                <w:color w:val="000000"/>
              </w:rPr>
            </w:pPr>
            <w:r>
              <w:t>INT</w:t>
            </w:r>
          </w:p>
        </w:tc>
        <w:tc>
          <w:tcPr>
            <w:tcW w:w="2457" w:type="dxa"/>
          </w:tcPr>
          <w:p w14:paraId="66FE3104" w14:textId="77777777" w:rsidR="00F36FF1" w:rsidRDefault="00F36FF1" w:rsidP="00F36FF1">
            <w:pPr>
              <w:ind w:firstLine="0"/>
              <w:rPr>
                <w:color w:val="000000"/>
              </w:rPr>
            </w:pPr>
          </w:p>
        </w:tc>
        <w:tc>
          <w:tcPr>
            <w:tcW w:w="2987" w:type="dxa"/>
            <w:vAlign w:val="center"/>
          </w:tcPr>
          <w:p w14:paraId="40AB42FD" w14:textId="7A4E0981" w:rsidR="00F36FF1" w:rsidRDefault="00F36FF1" w:rsidP="00F36FF1">
            <w:pPr>
              <w:ind w:firstLine="0"/>
              <w:rPr>
                <w:color w:val="000000"/>
              </w:rPr>
            </w:pPr>
            <w:r>
              <w:t>400</w:t>
            </w:r>
          </w:p>
        </w:tc>
      </w:tr>
      <w:tr w:rsidR="00F36FF1" w14:paraId="76C5BFB7" w14:textId="77777777" w:rsidTr="00F36FF1">
        <w:trPr>
          <w:jc w:val="center"/>
        </w:trPr>
        <w:tc>
          <w:tcPr>
            <w:tcW w:w="2214" w:type="dxa"/>
            <w:vAlign w:val="center"/>
          </w:tcPr>
          <w:p w14:paraId="15C6989F" w14:textId="1ECF90C7" w:rsidR="00F36FF1" w:rsidRDefault="00F36FF1" w:rsidP="00F36FF1">
            <w:pPr>
              <w:ind w:firstLine="0"/>
              <w:rPr>
                <w:b/>
                <w:bCs/>
                <w:color w:val="000000"/>
              </w:rPr>
            </w:pPr>
            <w:r>
              <w:rPr>
                <w:b/>
                <w:bCs/>
              </w:rPr>
              <w:t>usuario_mod</w:t>
            </w:r>
          </w:p>
        </w:tc>
        <w:tc>
          <w:tcPr>
            <w:tcW w:w="1358" w:type="dxa"/>
            <w:vAlign w:val="center"/>
          </w:tcPr>
          <w:p w14:paraId="7ED9D0FE" w14:textId="1BF1DFF6" w:rsidR="00F36FF1" w:rsidRPr="0012628A" w:rsidRDefault="00F36FF1" w:rsidP="00F36FF1">
            <w:pPr>
              <w:ind w:firstLine="0"/>
              <w:rPr>
                <w:color w:val="000000"/>
              </w:rPr>
            </w:pPr>
            <w:r>
              <w:rPr>
                <w:color w:val="000000"/>
              </w:rPr>
              <w:t>STRING</w:t>
            </w:r>
          </w:p>
        </w:tc>
        <w:tc>
          <w:tcPr>
            <w:tcW w:w="2457" w:type="dxa"/>
          </w:tcPr>
          <w:p w14:paraId="05339A30" w14:textId="23B74BF5" w:rsidR="00F36FF1" w:rsidRDefault="00F36FF1" w:rsidP="00F36FF1">
            <w:pPr>
              <w:ind w:firstLine="0"/>
              <w:rPr>
                <w:color w:val="000000"/>
              </w:rPr>
            </w:pPr>
            <w:r>
              <w:t xml:space="preserve">Usuario que ha </w:t>
            </w:r>
            <w:r w:rsidR="0052478B">
              <w:t>modificado</w:t>
            </w:r>
            <w:r>
              <w:t>/creado</w:t>
            </w:r>
          </w:p>
        </w:tc>
        <w:tc>
          <w:tcPr>
            <w:tcW w:w="2987" w:type="dxa"/>
            <w:vAlign w:val="center"/>
          </w:tcPr>
          <w:p w14:paraId="27AEC4EF" w14:textId="3DEB16AE" w:rsidR="00F36FF1" w:rsidRDefault="00F36FF1" w:rsidP="00F36FF1">
            <w:pPr>
              <w:ind w:firstLine="0"/>
              <w:rPr>
                <w:color w:val="000000"/>
              </w:rPr>
            </w:pPr>
            <w:r>
              <w:t>SISTEMA</w:t>
            </w:r>
          </w:p>
        </w:tc>
      </w:tr>
    </w:tbl>
    <w:p w14:paraId="000DA70E" w14:textId="77777777" w:rsidR="00F218C5" w:rsidRDefault="00F218C5" w:rsidP="00F218C5">
      <w:pPr>
        <w:ind w:firstLine="0"/>
      </w:pPr>
    </w:p>
    <w:p w14:paraId="7546C56C" w14:textId="77777777" w:rsidR="00C73870" w:rsidRDefault="00C73870" w:rsidP="00F218C5">
      <w:pPr>
        <w:ind w:firstLine="0"/>
      </w:pPr>
    </w:p>
    <w:p w14:paraId="15BF5C60" w14:textId="77777777" w:rsidR="00C73870" w:rsidRDefault="00C73870" w:rsidP="00F218C5">
      <w:pPr>
        <w:ind w:firstLine="0"/>
      </w:pPr>
    </w:p>
    <w:p w14:paraId="78C21875" w14:textId="77777777" w:rsidR="00C73870" w:rsidRDefault="00C73870" w:rsidP="00F218C5">
      <w:pPr>
        <w:ind w:firstLine="0"/>
      </w:pPr>
    </w:p>
    <w:p w14:paraId="0041A04D" w14:textId="77777777" w:rsidR="00C73870" w:rsidRDefault="00C73870" w:rsidP="00F218C5">
      <w:pPr>
        <w:ind w:firstLine="0"/>
      </w:pPr>
    </w:p>
    <w:p w14:paraId="1497DFD2" w14:textId="77777777" w:rsidR="00C73870" w:rsidRDefault="00C73870" w:rsidP="00F218C5">
      <w:pPr>
        <w:ind w:firstLine="0"/>
      </w:pPr>
    </w:p>
    <w:p w14:paraId="37BA815F" w14:textId="77777777" w:rsidR="00C73870" w:rsidRDefault="00C73870" w:rsidP="00F218C5">
      <w:pPr>
        <w:ind w:firstLine="0"/>
      </w:pPr>
    </w:p>
    <w:p w14:paraId="74B821F3" w14:textId="2F31E4D3" w:rsidR="007D4172" w:rsidRDefault="007D4172">
      <w:pPr>
        <w:spacing w:before="0" w:after="0" w:line="240" w:lineRule="auto"/>
        <w:ind w:firstLine="0"/>
        <w:jc w:val="left"/>
      </w:pPr>
    </w:p>
    <w:tbl>
      <w:tblPr>
        <w:tblStyle w:val="Tablaconcuadrcula"/>
        <w:tblW w:w="0" w:type="auto"/>
        <w:tblLook w:val="04A0" w:firstRow="1" w:lastRow="0" w:firstColumn="1" w:lastColumn="0" w:noHBand="0" w:noVBand="1"/>
      </w:tblPr>
      <w:tblGrid>
        <w:gridCol w:w="2765"/>
        <w:gridCol w:w="1591"/>
        <w:gridCol w:w="2033"/>
        <w:gridCol w:w="2627"/>
      </w:tblGrid>
      <w:tr w:rsidR="00B27EED" w:rsidRPr="00081438" w14:paraId="0693EAC0" w14:textId="77777777" w:rsidTr="00A92412">
        <w:trPr>
          <w:trHeight w:val="1109"/>
        </w:trPr>
        <w:tc>
          <w:tcPr>
            <w:tcW w:w="2765" w:type="dxa"/>
            <w:shd w:val="clear" w:color="auto" w:fill="FF0000"/>
          </w:tcPr>
          <w:p w14:paraId="360CD828" w14:textId="77777777" w:rsidR="00B27EED" w:rsidRDefault="00B27EED">
            <w:pPr>
              <w:tabs>
                <w:tab w:val="left" w:pos="1530"/>
              </w:tabs>
              <w:ind w:firstLine="0"/>
              <w:rPr>
                <w:b/>
                <w:bCs/>
                <w:color w:val="FFFFFF" w:themeColor="background1"/>
                <w:sz w:val="24"/>
              </w:rPr>
            </w:pPr>
            <w:r>
              <w:rPr>
                <w:b/>
                <w:bCs/>
                <w:color w:val="FFFFFF" w:themeColor="background1"/>
                <w:sz w:val="24"/>
              </w:rPr>
              <w:t>TABLA:</w:t>
            </w:r>
          </w:p>
          <w:p w14:paraId="25CD583D" w14:textId="65AFDF0F" w:rsidR="00B27EED" w:rsidRPr="00E333AF" w:rsidRDefault="00A92412">
            <w:pPr>
              <w:tabs>
                <w:tab w:val="left" w:pos="1530"/>
              </w:tabs>
              <w:ind w:firstLine="0"/>
              <w:rPr>
                <w:b/>
                <w:bCs/>
                <w:sz w:val="24"/>
              </w:rPr>
            </w:pPr>
            <w:r w:rsidRPr="0035027F">
              <w:rPr>
                <w:b/>
                <w:bCs/>
                <w:color w:val="FFFFFF" w:themeColor="background1"/>
                <w:sz w:val="24"/>
              </w:rPr>
              <w:t>MAC_RELEV</w:t>
            </w:r>
            <w:r>
              <w:rPr>
                <w:b/>
                <w:bCs/>
                <w:color w:val="FFFFFF" w:themeColor="background1"/>
                <w:sz w:val="24"/>
              </w:rPr>
              <w:t>UMBRAL</w:t>
            </w:r>
          </w:p>
        </w:tc>
        <w:tc>
          <w:tcPr>
            <w:tcW w:w="6251" w:type="dxa"/>
            <w:gridSpan w:val="3"/>
          </w:tcPr>
          <w:p w14:paraId="51BEF09B" w14:textId="441BA172" w:rsidR="00B27EED" w:rsidRDefault="00B27EED">
            <w:pPr>
              <w:ind w:firstLine="0"/>
              <w:rPr>
                <w:b/>
                <w:bCs/>
              </w:rPr>
            </w:pPr>
            <w:r>
              <w:rPr>
                <w:b/>
                <w:bCs/>
              </w:rPr>
              <w:t xml:space="preserve">Tabla </w:t>
            </w:r>
            <w:r w:rsidR="0062637F">
              <w:rPr>
                <w:b/>
                <w:bCs/>
              </w:rPr>
              <w:t>de relevancias</w:t>
            </w:r>
            <w:r w:rsidR="006D3B6C">
              <w:rPr>
                <w:b/>
                <w:bCs/>
              </w:rPr>
              <w:t xml:space="preserve"> y umbrales</w:t>
            </w:r>
            <w:r w:rsidR="00825A78">
              <w:rPr>
                <w:b/>
                <w:bCs/>
              </w:rPr>
              <w:t xml:space="preserve"> definidos por unidad</w:t>
            </w:r>
            <w:r w:rsidR="00F77422">
              <w:rPr>
                <w:b/>
                <w:bCs/>
              </w:rPr>
              <w:t>. La relevancia siempre toma los mismos valores y se escriben en español. Los porcentajes de los umbrales asignados a cada una de las relevancias varían por unidad.</w:t>
            </w:r>
          </w:p>
          <w:p w14:paraId="252138FC" w14:textId="3D002DA8" w:rsidR="00B27EED" w:rsidRPr="00081438" w:rsidRDefault="00B27EED">
            <w:pPr>
              <w:ind w:firstLine="0"/>
              <w:rPr>
                <w:b/>
                <w:bCs/>
              </w:rPr>
            </w:pPr>
          </w:p>
        </w:tc>
      </w:tr>
      <w:tr w:rsidR="00B27EED" w:rsidRPr="00B604C0" w14:paraId="7F85E2FE" w14:textId="77777777" w:rsidTr="00A92412">
        <w:tblPrEx>
          <w:jc w:val="center"/>
        </w:tblPrEx>
        <w:trPr>
          <w:tblHeader/>
          <w:jc w:val="center"/>
        </w:trPr>
        <w:tc>
          <w:tcPr>
            <w:tcW w:w="2765" w:type="dxa"/>
            <w:shd w:val="clear" w:color="auto" w:fill="FF0000"/>
          </w:tcPr>
          <w:p w14:paraId="73A17B00" w14:textId="77777777" w:rsidR="00B27EED" w:rsidRPr="00B604C0" w:rsidRDefault="00B27EED">
            <w:pPr>
              <w:ind w:firstLine="0"/>
              <w:jc w:val="left"/>
              <w:rPr>
                <w:b/>
                <w:bCs/>
                <w:color w:val="FFFFFF" w:themeColor="background1"/>
              </w:rPr>
            </w:pPr>
            <w:r>
              <w:rPr>
                <w:b/>
                <w:bCs/>
                <w:color w:val="FFFFFF" w:themeColor="background1"/>
              </w:rPr>
              <w:t>NOMBRE DE CAMPO</w:t>
            </w:r>
          </w:p>
        </w:tc>
        <w:tc>
          <w:tcPr>
            <w:tcW w:w="1591" w:type="dxa"/>
            <w:shd w:val="clear" w:color="auto" w:fill="FF0000"/>
          </w:tcPr>
          <w:p w14:paraId="14F89222" w14:textId="77777777" w:rsidR="00B27EED" w:rsidRPr="00B604C0" w:rsidRDefault="00B27EED">
            <w:pPr>
              <w:ind w:firstLine="0"/>
              <w:jc w:val="left"/>
              <w:rPr>
                <w:b/>
                <w:bCs/>
                <w:color w:val="FFFFFF" w:themeColor="background1"/>
              </w:rPr>
            </w:pPr>
            <w:r>
              <w:rPr>
                <w:b/>
                <w:bCs/>
                <w:color w:val="FFFFFF" w:themeColor="background1"/>
              </w:rPr>
              <w:t>TIPO</w:t>
            </w:r>
          </w:p>
        </w:tc>
        <w:tc>
          <w:tcPr>
            <w:tcW w:w="2033" w:type="dxa"/>
            <w:shd w:val="clear" w:color="auto" w:fill="FF0000"/>
          </w:tcPr>
          <w:p w14:paraId="44CE4AAE" w14:textId="192EFCD7" w:rsidR="00A92412" w:rsidRDefault="00A92412">
            <w:pPr>
              <w:ind w:firstLine="0"/>
              <w:rPr>
                <w:b/>
                <w:bCs/>
                <w:color w:val="FFFFFF" w:themeColor="background1"/>
              </w:rPr>
            </w:pPr>
            <w:r>
              <w:rPr>
                <w:b/>
                <w:bCs/>
                <w:color w:val="FFFFFF" w:themeColor="background1"/>
              </w:rPr>
              <w:t>DESCRIPCIÓN</w:t>
            </w:r>
          </w:p>
        </w:tc>
        <w:tc>
          <w:tcPr>
            <w:tcW w:w="2627" w:type="dxa"/>
            <w:shd w:val="clear" w:color="auto" w:fill="FF0000"/>
          </w:tcPr>
          <w:p w14:paraId="1F0AE1D1" w14:textId="643E4AF3" w:rsidR="00B27EED" w:rsidRPr="00B604C0" w:rsidRDefault="00B27EED">
            <w:pPr>
              <w:ind w:firstLine="0"/>
              <w:rPr>
                <w:b/>
                <w:bCs/>
                <w:color w:val="FFFFFF" w:themeColor="background1"/>
              </w:rPr>
            </w:pPr>
            <w:r>
              <w:rPr>
                <w:b/>
                <w:bCs/>
                <w:color w:val="FFFFFF" w:themeColor="background1"/>
              </w:rPr>
              <w:t>EJEMPLO</w:t>
            </w:r>
          </w:p>
        </w:tc>
      </w:tr>
      <w:tr w:rsidR="00B27EED" w:rsidRPr="0012628A" w14:paraId="67B3D530" w14:textId="77777777" w:rsidTr="00A92412">
        <w:tblPrEx>
          <w:jc w:val="center"/>
        </w:tblPrEx>
        <w:trPr>
          <w:jc w:val="center"/>
        </w:trPr>
        <w:tc>
          <w:tcPr>
            <w:tcW w:w="2765" w:type="dxa"/>
            <w:vAlign w:val="center"/>
          </w:tcPr>
          <w:p w14:paraId="4E6222D5" w14:textId="0B2B62B3" w:rsidR="00B27EED" w:rsidRPr="00F86775" w:rsidRDefault="00A92412">
            <w:pPr>
              <w:ind w:firstLine="0"/>
              <w:rPr>
                <w:b/>
                <w:bCs/>
              </w:rPr>
            </w:pPr>
            <w:r>
              <w:rPr>
                <w:b/>
                <w:bCs/>
              </w:rPr>
              <w:lastRenderedPageBreak/>
              <w:t>i</w:t>
            </w:r>
            <w:r w:rsidRPr="00F86775">
              <w:rPr>
                <w:b/>
                <w:bCs/>
              </w:rPr>
              <w:t>d</w:t>
            </w:r>
            <w:r>
              <w:rPr>
                <w:b/>
                <w:bCs/>
              </w:rPr>
              <w:t>_relevancia</w:t>
            </w:r>
          </w:p>
        </w:tc>
        <w:tc>
          <w:tcPr>
            <w:tcW w:w="1591" w:type="dxa"/>
            <w:vAlign w:val="center"/>
          </w:tcPr>
          <w:p w14:paraId="25DF2943" w14:textId="3D0FA738" w:rsidR="00B27EED" w:rsidRPr="0012628A" w:rsidRDefault="004F3697">
            <w:pPr>
              <w:ind w:firstLine="0"/>
            </w:pPr>
            <w:r>
              <w:t>INT</w:t>
            </w:r>
          </w:p>
        </w:tc>
        <w:tc>
          <w:tcPr>
            <w:tcW w:w="2033" w:type="dxa"/>
          </w:tcPr>
          <w:p w14:paraId="4A707B12" w14:textId="45A2804D" w:rsidR="00A92412" w:rsidRDefault="00A92412">
            <w:pPr>
              <w:ind w:firstLine="0"/>
            </w:pPr>
            <w:r>
              <w:t>Identificador de la relevancia del control.</w:t>
            </w:r>
          </w:p>
        </w:tc>
        <w:tc>
          <w:tcPr>
            <w:tcW w:w="2627" w:type="dxa"/>
            <w:vAlign w:val="center"/>
          </w:tcPr>
          <w:p w14:paraId="7D3EA7AF" w14:textId="3913DF76" w:rsidR="00B27EED" w:rsidRPr="0012628A" w:rsidRDefault="004F3697">
            <w:pPr>
              <w:ind w:firstLine="0"/>
            </w:pPr>
            <w:r>
              <w:t>1,2,…</w:t>
            </w:r>
          </w:p>
        </w:tc>
      </w:tr>
      <w:tr w:rsidR="00A92412" w:rsidRPr="0012628A" w14:paraId="1727C7CA" w14:textId="77777777" w:rsidTr="00A92412">
        <w:tblPrEx>
          <w:jc w:val="center"/>
        </w:tblPrEx>
        <w:trPr>
          <w:jc w:val="center"/>
        </w:trPr>
        <w:tc>
          <w:tcPr>
            <w:tcW w:w="2765" w:type="dxa"/>
            <w:vAlign w:val="center"/>
          </w:tcPr>
          <w:p w14:paraId="4377263C" w14:textId="720D5BB7" w:rsidR="00A92412" w:rsidRDefault="00A92412" w:rsidP="00A92412">
            <w:pPr>
              <w:ind w:firstLine="0"/>
              <w:rPr>
                <w:b/>
                <w:bCs/>
              </w:rPr>
            </w:pPr>
            <w:r>
              <w:rPr>
                <w:b/>
                <w:bCs/>
              </w:rPr>
              <w:t>fecha_fin</w:t>
            </w:r>
          </w:p>
        </w:tc>
        <w:tc>
          <w:tcPr>
            <w:tcW w:w="1591" w:type="dxa"/>
            <w:vAlign w:val="center"/>
          </w:tcPr>
          <w:p w14:paraId="4D02AE7A" w14:textId="058477F1" w:rsidR="00A92412" w:rsidRDefault="00A92412" w:rsidP="00A92412">
            <w:pPr>
              <w:ind w:firstLine="0"/>
            </w:pPr>
            <w:r>
              <w:t>TIMESTAMP</w:t>
            </w:r>
          </w:p>
        </w:tc>
        <w:tc>
          <w:tcPr>
            <w:tcW w:w="2033" w:type="dxa"/>
          </w:tcPr>
          <w:p w14:paraId="7AEC609F" w14:textId="77777777" w:rsidR="00A92412" w:rsidRDefault="00A92412" w:rsidP="00A92412">
            <w:pPr>
              <w:ind w:firstLine="0"/>
            </w:pPr>
          </w:p>
        </w:tc>
        <w:tc>
          <w:tcPr>
            <w:tcW w:w="2627" w:type="dxa"/>
            <w:vAlign w:val="center"/>
          </w:tcPr>
          <w:p w14:paraId="5943BFF4" w14:textId="45FA00CA" w:rsidR="00A92412" w:rsidRDefault="00A92412" w:rsidP="00A92412">
            <w:pPr>
              <w:ind w:firstLine="0"/>
            </w:pPr>
            <w:r>
              <w:t>9999-12-31 23:59:59:9999</w:t>
            </w:r>
          </w:p>
        </w:tc>
      </w:tr>
      <w:tr w:rsidR="00A92412" w:rsidRPr="0012628A" w14:paraId="17DE05D2" w14:textId="77777777" w:rsidTr="00A92412">
        <w:tblPrEx>
          <w:jc w:val="center"/>
        </w:tblPrEx>
        <w:trPr>
          <w:jc w:val="center"/>
        </w:trPr>
        <w:tc>
          <w:tcPr>
            <w:tcW w:w="2765" w:type="dxa"/>
            <w:vAlign w:val="center"/>
          </w:tcPr>
          <w:p w14:paraId="4EAF36A6" w14:textId="22FD0D9E" w:rsidR="00A92412" w:rsidRDefault="00A92412" w:rsidP="00A92412">
            <w:pPr>
              <w:ind w:firstLine="0"/>
              <w:rPr>
                <w:b/>
                <w:bCs/>
              </w:rPr>
            </w:pPr>
            <w:r>
              <w:rPr>
                <w:b/>
                <w:bCs/>
              </w:rPr>
              <w:t>fecha_ini</w:t>
            </w:r>
          </w:p>
        </w:tc>
        <w:tc>
          <w:tcPr>
            <w:tcW w:w="1591" w:type="dxa"/>
            <w:vAlign w:val="center"/>
          </w:tcPr>
          <w:p w14:paraId="32D06183" w14:textId="61001DC5" w:rsidR="00A92412" w:rsidRDefault="00A92412" w:rsidP="00A92412">
            <w:pPr>
              <w:ind w:firstLine="0"/>
            </w:pPr>
            <w:r>
              <w:t>TIMESTAMP</w:t>
            </w:r>
          </w:p>
        </w:tc>
        <w:tc>
          <w:tcPr>
            <w:tcW w:w="2033" w:type="dxa"/>
          </w:tcPr>
          <w:p w14:paraId="7F39A4F2" w14:textId="77777777" w:rsidR="00A92412" w:rsidRDefault="00A92412" w:rsidP="00A92412">
            <w:pPr>
              <w:ind w:firstLine="0"/>
            </w:pPr>
          </w:p>
        </w:tc>
        <w:tc>
          <w:tcPr>
            <w:tcW w:w="2627" w:type="dxa"/>
            <w:vAlign w:val="center"/>
          </w:tcPr>
          <w:p w14:paraId="6179C741" w14:textId="5C82F152" w:rsidR="00A92412" w:rsidRDefault="00A92412" w:rsidP="00A92412">
            <w:pPr>
              <w:ind w:firstLine="0"/>
            </w:pPr>
            <w:r>
              <w:t>2020-01-01 12:00:00:0000</w:t>
            </w:r>
          </w:p>
        </w:tc>
      </w:tr>
      <w:tr w:rsidR="00A92412" w:rsidRPr="0012628A" w14:paraId="31AB9C08" w14:textId="77777777" w:rsidTr="00A92412">
        <w:tblPrEx>
          <w:jc w:val="center"/>
        </w:tblPrEx>
        <w:trPr>
          <w:jc w:val="center"/>
        </w:trPr>
        <w:tc>
          <w:tcPr>
            <w:tcW w:w="2765" w:type="dxa"/>
            <w:vAlign w:val="center"/>
          </w:tcPr>
          <w:p w14:paraId="2B729727" w14:textId="4ACF14FC" w:rsidR="00A92412" w:rsidRDefault="00A92412" w:rsidP="00A92412">
            <w:pPr>
              <w:ind w:firstLine="0"/>
              <w:rPr>
                <w:b/>
                <w:bCs/>
              </w:rPr>
            </w:pPr>
            <w:r>
              <w:rPr>
                <w:b/>
                <w:bCs/>
              </w:rPr>
              <w:t>usuario_mod</w:t>
            </w:r>
          </w:p>
        </w:tc>
        <w:tc>
          <w:tcPr>
            <w:tcW w:w="1591" w:type="dxa"/>
            <w:vAlign w:val="center"/>
          </w:tcPr>
          <w:p w14:paraId="661D8CC8" w14:textId="0564EA62" w:rsidR="00A92412" w:rsidRDefault="00A92412" w:rsidP="00A92412">
            <w:pPr>
              <w:ind w:firstLine="0"/>
            </w:pPr>
            <w:r>
              <w:rPr>
                <w:color w:val="000000"/>
              </w:rPr>
              <w:t>STRING</w:t>
            </w:r>
          </w:p>
        </w:tc>
        <w:tc>
          <w:tcPr>
            <w:tcW w:w="2033" w:type="dxa"/>
          </w:tcPr>
          <w:p w14:paraId="16AEB7CA" w14:textId="75C7552D" w:rsidR="00A92412" w:rsidRDefault="00A92412" w:rsidP="00A92412">
            <w:pPr>
              <w:ind w:firstLine="0"/>
            </w:pPr>
            <w:r>
              <w:t xml:space="preserve">Usuario que ha </w:t>
            </w:r>
            <w:r w:rsidR="008B416E">
              <w:t>modificado</w:t>
            </w:r>
            <w:r>
              <w:t>/creado</w:t>
            </w:r>
          </w:p>
        </w:tc>
        <w:tc>
          <w:tcPr>
            <w:tcW w:w="2627" w:type="dxa"/>
            <w:vAlign w:val="center"/>
          </w:tcPr>
          <w:p w14:paraId="47CD7FC6" w14:textId="554E3D7C" w:rsidR="00A92412" w:rsidRDefault="00A92412" w:rsidP="00A92412">
            <w:pPr>
              <w:ind w:firstLine="0"/>
            </w:pPr>
            <w:r>
              <w:t>SISTEMA</w:t>
            </w:r>
          </w:p>
        </w:tc>
      </w:tr>
      <w:tr w:rsidR="00F86775" w:rsidRPr="0012628A" w14:paraId="6C4BAD8E" w14:textId="77777777" w:rsidTr="00A92412">
        <w:tblPrEx>
          <w:jc w:val="center"/>
        </w:tblPrEx>
        <w:trPr>
          <w:jc w:val="center"/>
        </w:trPr>
        <w:tc>
          <w:tcPr>
            <w:tcW w:w="2765" w:type="dxa"/>
            <w:vAlign w:val="center"/>
          </w:tcPr>
          <w:p w14:paraId="449A646D" w14:textId="57675CE0" w:rsidR="00F86775" w:rsidRPr="00F86775" w:rsidRDefault="00F86775" w:rsidP="00F86775">
            <w:pPr>
              <w:ind w:firstLine="0"/>
              <w:rPr>
                <w:b/>
                <w:bCs/>
              </w:rPr>
            </w:pPr>
            <w:r w:rsidRPr="00F86775">
              <w:rPr>
                <w:b/>
                <w:bCs/>
                <w:color w:val="000000"/>
              </w:rPr>
              <w:t>idunidad</w:t>
            </w:r>
          </w:p>
        </w:tc>
        <w:tc>
          <w:tcPr>
            <w:tcW w:w="1591" w:type="dxa"/>
            <w:vAlign w:val="center"/>
          </w:tcPr>
          <w:p w14:paraId="720B83A9" w14:textId="3362D2B8" w:rsidR="00F86775" w:rsidRDefault="00F86775" w:rsidP="00F86775">
            <w:pPr>
              <w:ind w:firstLine="0"/>
            </w:pPr>
            <w:r>
              <w:rPr>
                <w:color w:val="000000"/>
              </w:rPr>
              <w:t>INT</w:t>
            </w:r>
          </w:p>
        </w:tc>
        <w:tc>
          <w:tcPr>
            <w:tcW w:w="2033" w:type="dxa"/>
          </w:tcPr>
          <w:p w14:paraId="03520B44" w14:textId="5736C33A" w:rsidR="00A92412" w:rsidRDefault="00A92412" w:rsidP="00A92412">
            <w:pPr>
              <w:ind w:firstLine="0"/>
              <w:rPr>
                <w:color w:val="000000"/>
              </w:rPr>
            </w:pPr>
            <w:r>
              <w:rPr>
                <w:color w:val="000000"/>
              </w:rPr>
              <w:t xml:space="preserve">Identificador de la unidad del control. </w:t>
            </w:r>
          </w:p>
        </w:tc>
        <w:tc>
          <w:tcPr>
            <w:tcW w:w="2627" w:type="dxa"/>
            <w:vAlign w:val="center"/>
          </w:tcPr>
          <w:p w14:paraId="3EC6D0F9" w14:textId="582E4D23" w:rsidR="00F86775" w:rsidRDefault="00F86775" w:rsidP="00F86775">
            <w:pPr>
              <w:ind w:firstLine="0"/>
            </w:pPr>
            <w:r>
              <w:rPr>
                <w:color w:val="000000"/>
              </w:rPr>
              <w:t>Se informará el código de unidad (TOTAL, Brasil, USA, etc…)</w:t>
            </w:r>
          </w:p>
        </w:tc>
      </w:tr>
      <w:tr w:rsidR="005D23FC" w:rsidRPr="0012628A" w14:paraId="3041D6D9" w14:textId="77777777" w:rsidTr="00A92412">
        <w:tblPrEx>
          <w:jc w:val="center"/>
        </w:tblPrEx>
        <w:trPr>
          <w:jc w:val="center"/>
        </w:trPr>
        <w:tc>
          <w:tcPr>
            <w:tcW w:w="2765" w:type="dxa"/>
            <w:vAlign w:val="center"/>
          </w:tcPr>
          <w:p w14:paraId="1A3B39BE" w14:textId="289D464D" w:rsidR="005D23FC" w:rsidRPr="0012628A" w:rsidRDefault="00A92412" w:rsidP="005D23FC">
            <w:pPr>
              <w:ind w:firstLine="0"/>
            </w:pPr>
            <w:r>
              <w:rPr>
                <w:color w:val="000000"/>
              </w:rPr>
              <w:t>valor_rojo</w:t>
            </w:r>
          </w:p>
        </w:tc>
        <w:tc>
          <w:tcPr>
            <w:tcW w:w="1591" w:type="dxa"/>
            <w:vAlign w:val="center"/>
          </w:tcPr>
          <w:p w14:paraId="6D22EC23" w14:textId="6D219BDC" w:rsidR="005D23FC" w:rsidRPr="0012628A" w:rsidRDefault="005D23FC" w:rsidP="005D23FC">
            <w:pPr>
              <w:ind w:firstLine="0"/>
            </w:pPr>
            <w:r>
              <w:t>DECIMAL(</w:t>
            </w:r>
            <w:r w:rsidR="00F40B4D">
              <w:t>5</w:t>
            </w:r>
            <w:r>
              <w:t>,3)</w:t>
            </w:r>
          </w:p>
        </w:tc>
        <w:tc>
          <w:tcPr>
            <w:tcW w:w="2033" w:type="dxa"/>
          </w:tcPr>
          <w:p w14:paraId="05954077" w14:textId="77777777" w:rsidR="00A92412" w:rsidRDefault="00A92412" w:rsidP="00A92412">
            <w:pPr>
              <w:ind w:firstLine="0"/>
              <w:rPr>
                <w:color w:val="000000"/>
              </w:rPr>
            </w:pPr>
          </w:p>
        </w:tc>
        <w:tc>
          <w:tcPr>
            <w:tcW w:w="2627" w:type="dxa"/>
            <w:vAlign w:val="center"/>
          </w:tcPr>
          <w:p w14:paraId="6FC9EACE" w14:textId="2EA185C2" w:rsidR="005D23FC" w:rsidRPr="0012628A" w:rsidRDefault="005D23FC" w:rsidP="005D23FC">
            <w:pPr>
              <w:ind w:firstLine="0"/>
            </w:pPr>
            <w:r>
              <w:rPr>
                <w:color w:val="000000"/>
              </w:rPr>
              <w:t>0.02, …</w:t>
            </w:r>
          </w:p>
        </w:tc>
      </w:tr>
      <w:tr w:rsidR="005D23FC" w:rsidRPr="0012628A" w14:paraId="048F8B17" w14:textId="77777777" w:rsidTr="00A92412">
        <w:tblPrEx>
          <w:jc w:val="center"/>
        </w:tblPrEx>
        <w:trPr>
          <w:jc w:val="center"/>
        </w:trPr>
        <w:tc>
          <w:tcPr>
            <w:tcW w:w="2765" w:type="dxa"/>
            <w:vAlign w:val="center"/>
          </w:tcPr>
          <w:p w14:paraId="7E0ED5B5" w14:textId="25C6C2AA" w:rsidR="005D23FC" w:rsidRDefault="00A92412" w:rsidP="005D23FC">
            <w:pPr>
              <w:ind w:firstLine="0"/>
            </w:pPr>
            <w:r>
              <w:t>valor_verde</w:t>
            </w:r>
          </w:p>
        </w:tc>
        <w:tc>
          <w:tcPr>
            <w:tcW w:w="1591" w:type="dxa"/>
            <w:vAlign w:val="center"/>
          </w:tcPr>
          <w:p w14:paraId="1A297C17" w14:textId="197D1450" w:rsidR="005D23FC" w:rsidRDefault="005D23FC" w:rsidP="005D23FC">
            <w:pPr>
              <w:ind w:firstLine="0"/>
            </w:pPr>
            <w:r>
              <w:t>DECIMAL(</w:t>
            </w:r>
            <w:r w:rsidR="00F40B4D">
              <w:t>5</w:t>
            </w:r>
            <w:r>
              <w:t>,3)</w:t>
            </w:r>
          </w:p>
        </w:tc>
        <w:tc>
          <w:tcPr>
            <w:tcW w:w="2033" w:type="dxa"/>
          </w:tcPr>
          <w:p w14:paraId="5242DDE1" w14:textId="77777777" w:rsidR="00A92412" w:rsidRDefault="00A92412" w:rsidP="00A92412">
            <w:pPr>
              <w:ind w:firstLine="0"/>
            </w:pPr>
          </w:p>
        </w:tc>
        <w:tc>
          <w:tcPr>
            <w:tcW w:w="2627" w:type="dxa"/>
            <w:vAlign w:val="center"/>
          </w:tcPr>
          <w:p w14:paraId="448A313B" w14:textId="49D6D8AA" w:rsidR="005D23FC" w:rsidRDefault="005D23FC" w:rsidP="005D23FC">
            <w:pPr>
              <w:ind w:firstLine="0"/>
            </w:pPr>
            <w:r>
              <w:t>0.01, …</w:t>
            </w:r>
          </w:p>
        </w:tc>
      </w:tr>
      <w:tr w:rsidR="00FB7CA2" w:rsidRPr="0012628A" w14:paraId="67443545" w14:textId="77777777" w:rsidTr="00A92412">
        <w:tblPrEx>
          <w:jc w:val="center"/>
        </w:tblPrEx>
        <w:trPr>
          <w:jc w:val="center"/>
        </w:trPr>
        <w:tc>
          <w:tcPr>
            <w:tcW w:w="2765" w:type="dxa"/>
            <w:vAlign w:val="center"/>
          </w:tcPr>
          <w:p w14:paraId="0A6D3A1F" w14:textId="1BF443F9" w:rsidR="00FB7CA2" w:rsidRDefault="00FB7CA2" w:rsidP="00FB7CA2">
            <w:pPr>
              <w:ind w:firstLine="0"/>
            </w:pPr>
            <w:r>
              <w:t>fecha_mod</w:t>
            </w:r>
          </w:p>
        </w:tc>
        <w:tc>
          <w:tcPr>
            <w:tcW w:w="1591" w:type="dxa"/>
            <w:vAlign w:val="center"/>
          </w:tcPr>
          <w:p w14:paraId="1B5B7515" w14:textId="3C90B124" w:rsidR="00FB7CA2" w:rsidRDefault="00FB7CA2" w:rsidP="00FB7CA2">
            <w:pPr>
              <w:ind w:firstLine="0"/>
            </w:pPr>
            <w:r>
              <w:t>TIMESTAMP</w:t>
            </w:r>
          </w:p>
        </w:tc>
        <w:tc>
          <w:tcPr>
            <w:tcW w:w="2033" w:type="dxa"/>
          </w:tcPr>
          <w:p w14:paraId="1EA7547D" w14:textId="77777777" w:rsidR="00FB7CA2" w:rsidRDefault="00FB7CA2" w:rsidP="00FB7CA2">
            <w:pPr>
              <w:ind w:firstLine="0"/>
            </w:pPr>
          </w:p>
        </w:tc>
        <w:tc>
          <w:tcPr>
            <w:tcW w:w="2627" w:type="dxa"/>
            <w:vAlign w:val="center"/>
          </w:tcPr>
          <w:p w14:paraId="1460F92F" w14:textId="3C02C6E3" w:rsidR="00FB7CA2" w:rsidRDefault="00FB7CA2" w:rsidP="00FB7CA2">
            <w:pPr>
              <w:ind w:firstLine="0"/>
            </w:pPr>
            <w:r>
              <w:t>2020-01-01 12:00:00:0000</w:t>
            </w:r>
          </w:p>
        </w:tc>
      </w:tr>
      <w:tr w:rsidR="00FB7CA2" w:rsidRPr="0012628A" w14:paraId="47B6BA76" w14:textId="77777777" w:rsidTr="00A92412">
        <w:tblPrEx>
          <w:jc w:val="center"/>
        </w:tblPrEx>
        <w:trPr>
          <w:jc w:val="center"/>
        </w:trPr>
        <w:tc>
          <w:tcPr>
            <w:tcW w:w="2765" w:type="dxa"/>
            <w:vAlign w:val="center"/>
          </w:tcPr>
          <w:p w14:paraId="79B88FAB" w14:textId="7EEFDDDD" w:rsidR="00FB7CA2" w:rsidRDefault="00FB7CA2" w:rsidP="00FB7CA2">
            <w:pPr>
              <w:ind w:firstLine="0"/>
            </w:pPr>
            <w:r>
              <w:t>id_relevancia_maestra</w:t>
            </w:r>
          </w:p>
        </w:tc>
        <w:tc>
          <w:tcPr>
            <w:tcW w:w="1591" w:type="dxa"/>
            <w:vAlign w:val="center"/>
          </w:tcPr>
          <w:p w14:paraId="386C91FA" w14:textId="36D2151D" w:rsidR="00FB7CA2" w:rsidRDefault="00FB7CA2" w:rsidP="00FB7CA2">
            <w:pPr>
              <w:ind w:firstLine="0"/>
            </w:pPr>
            <w:r>
              <w:t>INT</w:t>
            </w:r>
          </w:p>
        </w:tc>
        <w:tc>
          <w:tcPr>
            <w:tcW w:w="2033" w:type="dxa"/>
          </w:tcPr>
          <w:p w14:paraId="3828EB3A" w14:textId="14683E46" w:rsidR="00FB7CA2" w:rsidRDefault="00FB7CA2" w:rsidP="00FB7CA2">
            <w:pPr>
              <w:ind w:firstLine="0"/>
            </w:pPr>
            <w:r>
              <w:t xml:space="preserve">Identificador de la relevancia maestra. </w:t>
            </w:r>
          </w:p>
        </w:tc>
        <w:tc>
          <w:tcPr>
            <w:tcW w:w="2627" w:type="dxa"/>
            <w:vAlign w:val="center"/>
          </w:tcPr>
          <w:p w14:paraId="14D4EDE2" w14:textId="4C316772" w:rsidR="00FB7CA2" w:rsidRDefault="00FB7CA2" w:rsidP="00FB7CA2">
            <w:pPr>
              <w:ind w:firstLine="0"/>
            </w:pPr>
            <w:r>
              <w:t>1,2,…</w:t>
            </w:r>
          </w:p>
        </w:tc>
      </w:tr>
      <w:tr w:rsidR="00FB7CA2" w:rsidRPr="0012628A" w14:paraId="2479F601" w14:textId="77777777" w:rsidTr="00A92412">
        <w:tblPrEx>
          <w:jc w:val="center"/>
        </w:tblPrEx>
        <w:trPr>
          <w:jc w:val="center"/>
        </w:trPr>
        <w:tc>
          <w:tcPr>
            <w:tcW w:w="2765" w:type="dxa"/>
            <w:vAlign w:val="center"/>
          </w:tcPr>
          <w:p w14:paraId="7754EBF5" w14:textId="60FC5F48" w:rsidR="00FB7CA2" w:rsidRDefault="00FB7CA2" w:rsidP="00FB7CA2">
            <w:pPr>
              <w:ind w:firstLine="0"/>
            </w:pPr>
            <w:r>
              <w:rPr>
                <w:b/>
                <w:bCs/>
              </w:rPr>
              <w:t>id_lit</w:t>
            </w:r>
          </w:p>
        </w:tc>
        <w:tc>
          <w:tcPr>
            <w:tcW w:w="1591" w:type="dxa"/>
            <w:vAlign w:val="center"/>
          </w:tcPr>
          <w:p w14:paraId="0FED07F9" w14:textId="4CE043EB" w:rsidR="00FB7CA2" w:rsidRDefault="00FB7CA2" w:rsidP="00FB7CA2">
            <w:pPr>
              <w:ind w:firstLine="0"/>
            </w:pPr>
            <w:r>
              <w:t>INT</w:t>
            </w:r>
          </w:p>
        </w:tc>
        <w:tc>
          <w:tcPr>
            <w:tcW w:w="2033" w:type="dxa"/>
          </w:tcPr>
          <w:p w14:paraId="13579993" w14:textId="77777777" w:rsidR="00FB7CA2" w:rsidRDefault="00FB7CA2" w:rsidP="00FB7CA2">
            <w:pPr>
              <w:ind w:firstLine="0"/>
            </w:pPr>
          </w:p>
        </w:tc>
        <w:tc>
          <w:tcPr>
            <w:tcW w:w="2627" w:type="dxa"/>
            <w:vAlign w:val="center"/>
          </w:tcPr>
          <w:p w14:paraId="22AB6622" w14:textId="529A6463" w:rsidR="00FB7CA2" w:rsidRDefault="00FB7CA2" w:rsidP="00FB7CA2">
            <w:pPr>
              <w:ind w:firstLine="0"/>
            </w:pPr>
            <w:r>
              <w:t>400</w:t>
            </w:r>
          </w:p>
        </w:tc>
      </w:tr>
    </w:tbl>
    <w:p w14:paraId="6EB4BE2D" w14:textId="77777777" w:rsidR="00C6499D" w:rsidRDefault="00C6499D" w:rsidP="00572DEF">
      <w:pPr>
        <w:ind w:firstLine="0"/>
      </w:pPr>
    </w:p>
    <w:p w14:paraId="33620022" w14:textId="77777777" w:rsidR="00C6499D" w:rsidRDefault="00C6499D" w:rsidP="0064600C"/>
    <w:tbl>
      <w:tblPr>
        <w:tblStyle w:val="Tablaconcuadrcula"/>
        <w:tblW w:w="0" w:type="auto"/>
        <w:tblLook w:val="04A0" w:firstRow="1" w:lastRow="0" w:firstColumn="1" w:lastColumn="0" w:noHBand="0" w:noVBand="1"/>
      </w:tblPr>
      <w:tblGrid>
        <w:gridCol w:w="2668"/>
        <w:gridCol w:w="1590"/>
        <w:gridCol w:w="2016"/>
        <w:gridCol w:w="2742"/>
      </w:tblGrid>
      <w:tr w:rsidR="003D49E8" w:rsidRPr="00081438" w14:paraId="19495EF5" w14:textId="77777777" w:rsidTr="00FB7CA2">
        <w:trPr>
          <w:trHeight w:val="1109"/>
        </w:trPr>
        <w:tc>
          <w:tcPr>
            <w:tcW w:w="2668" w:type="dxa"/>
            <w:shd w:val="clear" w:color="auto" w:fill="FF0000"/>
          </w:tcPr>
          <w:p w14:paraId="7E55FDB0" w14:textId="77777777" w:rsidR="003D49E8" w:rsidRDefault="003D49E8">
            <w:pPr>
              <w:tabs>
                <w:tab w:val="left" w:pos="1530"/>
              </w:tabs>
              <w:ind w:firstLine="0"/>
              <w:rPr>
                <w:b/>
                <w:bCs/>
                <w:color w:val="FFFFFF" w:themeColor="background1"/>
                <w:sz w:val="24"/>
              </w:rPr>
            </w:pPr>
            <w:r>
              <w:rPr>
                <w:b/>
                <w:bCs/>
                <w:color w:val="FFFFFF" w:themeColor="background1"/>
                <w:sz w:val="24"/>
              </w:rPr>
              <w:t>TABLA:</w:t>
            </w:r>
          </w:p>
          <w:p w14:paraId="43F24D7C" w14:textId="3A76900E" w:rsidR="003D49E8" w:rsidRPr="00E333AF" w:rsidRDefault="003D49E8">
            <w:pPr>
              <w:tabs>
                <w:tab w:val="left" w:pos="1530"/>
              </w:tabs>
              <w:ind w:firstLine="0"/>
              <w:rPr>
                <w:b/>
                <w:bCs/>
                <w:sz w:val="24"/>
              </w:rPr>
            </w:pPr>
            <w:r w:rsidRPr="0035027F">
              <w:rPr>
                <w:b/>
                <w:bCs/>
                <w:color w:val="FFFFFF" w:themeColor="background1"/>
                <w:sz w:val="24"/>
              </w:rPr>
              <w:t>MAC_</w:t>
            </w:r>
            <w:r w:rsidR="008E15D8">
              <w:rPr>
                <w:b/>
                <w:bCs/>
                <w:color w:val="FFFFFF" w:themeColor="background1"/>
                <w:sz w:val="24"/>
              </w:rPr>
              <w:t>POND</w:t>
            </w:r>
            <w:r w:rsidR="00C6499D">
              <w:rPr>
                <w:b/>
                <w:bCs/>
                <w:color w:val="FFFFFF" w:themeColor="background1"/>
                <w:sz w:val="24"/>
              </w:rPr>
              <w:t>_CATEG</w:t>
            </w:r>
          </w:p>
        </w:tc>
        <w:tc>
          <w:tcPr>
            <w:tcW w:w="6348" w:type="dxa"/>
            <w:gridSpan w:val="3"/>
          </w:tcPr>
          <w:p w14:paraId="41937453" w14:textId="6201929A" w:rsidR="003D49E8" w:rsidRDefault="003D49E8">
            <w:pPr>
              <w:ind w:firstLine="0"/>
              <w:rPr>
                <w:b/>
                <w:bCs/>
              </w:rPr>
            </w:pPr>
            <w:r>
              <w:rPr>
                <w:b/>
                <w:bCs/>
              </w:rPr>
              <w:t xml:space="preserve">Tabla de </w:t>
            </w:r>
            <w:r w:rsidR="0041551C">
              <w:rPr>
                <w:b/>
                <w:bCs/>
              </w:rPr>
              <w:t xml:space="preserve">ponderaciones </w:t>
            </w:r>
            <w:r w:rsidR="0043619A">
              <w:rPr>
                <w:b/>
                <w:bCs/>
              </w:rPr>
              <w:t xml:space="preserve">en las que </w:t>
            </w:r>
            <w:r w:rsidR="0041551C">
              <w:rPr>
                <w:b/>
                <w:bCs/>
              </w:rPr>
              <w:t xml:space="preserve">se definen por unidad y categoría </w:t>
            </w:r>
            <w:r w:rsidR="0043619A">
              <w:rPr>
                <w:b/>
                <w:bCs/>
              </w:rPr>
              <w:t>un peso o porcentaje a las pruebas de calidad ejecutadas</w:t>
            </w:r>
            <w:r w:rsidR="00825A78">
              <w:rPr>
                <w:b/>
                <w:bCs/>
              </w:rPr>
              <w:t xml:space="preserve"> dentro de cada una de ellas.</w:t>
            </w:r>
          </w:p>
          <w:p w14:paraId="50E26BAB" w14:textId="77777777" w:rsidR="003D49E8" w:rsidRPr="00081438" w:rsidRDefault="003D49E8">
            <w:pPr>
              <w:ind w:firstLine="0"/>
              <w:rPr>
                <w:b/>
                <w:bCs/>
              </w:rPr>
            </w:pPr>
          </w:p>
        </w:tc>
      </w:tr>
      <w:tr w:rsidR="003D49E8" w:rsidRPr="00B604C0" w14:paraId="0404370F" w14:textId="77777777" w:rsidTr="00FB7CA2">
        <w:tblPrEx>
          <w:jc w:val="center"/>
        </w:tblPrEx>
        <w:trPr>
          <w:tblHeader/>
          <w:jc w:val="center"/>
        </w:trPr>
        <w:tc>
          <w:tcPr>
            <w:tcW w:w="2668" w:type="dxa"/>
            <w:shd w:val="clear" w:color="auto" w:fill="FF0000"/>
          </w:tcPr>
          <w:p w14:paraId="2ECC9CB2" w14:textId="77777777" w:rsidR="003D49E8" w:rsidRPr="00B604C0" w:rsidRDefault="003D49E8">
            <w:pPr>
              <w:ind w:firstLine="0"/>
              <w:jc w:val="left"/>
              <w:rPr>
                <w:b/>
                <w:bCs/>
                <w:color w:val="FFFFFF" w:themeColor="background1"/>
              </w:rPr>
            </w:pPr>
            <w:r>
              <w:rPr>
                <w:b/>
                <w:bCs/>
                <w:color w:val="FFFFFF" w:themeColor="background1"/>
              </w:rPr>
              <w:lastRenderedPageBreak/>
              <w:t>NOMBRE DE CAMPO</w:t>
            </w:r>
          </w:p>
        </w:tc>
        <w:tc>
          <w:tcPr>
            <w:tcW w:w="1590" w:type="dxa"/>
            <w:shd w:val="clear" w:color="auto" w:fill="FF0000"/>
          </w:tcPr>
          <w:p w14:paraId="7AA41B46" w14:textId="77777777" w:rsidR="003D49E8" w:rsidRPr="00B604C0" w:rsidRDefault="003D49E8">
            <w:pPr>
              <w:ind w:firstLine="0"/>
              <w:jc w:val="left"/>
              <w:rPr>
                <w:b/>
                <w:bCs/>
                <w:color w:val="FFFFFF" w:themeColor="background1"/>
              </w:rPr>
            </w:pPr>
            <w:r>
              <w:rPr>
                <w:b/>
                <w:bCs/>
                <w:color w:val="FFFFFF" w:themeColor="background1"/>
              </w:rPr>
              <w:t>TIPO</w:t>
            </w:r>
          </w:p>
        </w:tc>
        <w:tc>
          <w:tcPr>
            <w:tcW w:w="2016" w:type="dxa"/>
            <w:shd w:val="clear" w:color="auto" w:fill="FF0000"/>
          </w:tcPr>
          <w:p w14:paraId="6689676E" w14:textId="4B246440" w:rsidR="00FB7CA2" w:rsidRDefault="00FB7CA2">
            <w:pPr>
              <w:ind w:firstLine="0"/>
              <w:rPr>
                <w:b/>
                <w:bCs/>
                <w:color w:val="FFFFFF" w:themeColor="background1"/>
              </w:rPr>
            </w:pPr>
            <w:r>
              <w:rPr>
                <w:b/>
                <w:bCs/>
                <w:color w:val="FFFFFF" w:themeColor="background1"/>
              </w:rPr>
              <w:t>DESCRIPCIÓN</w:t>
            </w:r>
          </w:p>
        </w:tc>
        <w:tc>
          <w:tcPr>
            <w:tcW w:w="2742" w:type="dxa"/>
            <w:shd w:val="clear" w:color="auto" w:fill="FF0000"/>
          </w:tcPr>
          <w:p w14:paraId="04B738A1" w14:textId="59106F44" w:rsidR="003D49E8" w:rsidRPr="00B604C0" w:rsidRDefault="003D49E8">
            <w:pPr>
              <w:ind w:firstLine="0"/>
              <w:rPr>
                <w:b/>
                <w:bCs/>
                <w:color w:val="FFFFFF" w:themeColor="background1"/>
              </w:rPr>
            </w:pPr>
            <w:r>
              <w:rPr>
                <w:b/>
                <w:bCs/>
                <w:color w:val="FFFFFF" w:themeColor="background1"/>
              </w:rPr>
              <w:t>EJEMPLO</w:t>
            </w:r>
          </w:p>
        </w:tc>
      </w:tr>
      <w:tr w:rsidR="003D49E8" w:rsidRPr="0012628A" w14:paraId="0CC916F7" w14:textId="77777777" w:rsidTr="00FB7CA2">
        <w:tblPrEx>
          <w:jc w:val="center"/>
        </w:tblPrEx>
        <w:trPr>
          <w:jc w:val="center"/>
        </w:trPr>
        <w:tc>
          <w:tcPr>
            <w:tcW w:w="2668" w:type="dxa"/>
            <w:vAlign w:val="center"/>
          </w:tcPr>
          <w:p w14:paraId="30C0E143" w14:textId="29EB7875" w:rsidR="003D49E8" w:rsidRPr="00F86775" w:rsidRDefault="00FB7CA2">
            <w:pPr>
              <w:ind w:firstLine="0"/>
              <w:rPr>
                <w:b/>
                <w:bCs/>
              </w:rPr>
            </w:pPr>
            <w:r>
              <w:rPr>
                <w:b/>
                <w:bCs/>
              </w:rPr>
              <w:t>i</w:t>
            </w:r>
            <w:r w:rsidRPr="00F86775">
              <w:rPr>
                <w:b/>
                <w:bCs/>
              </w:rPr>
              <w:t>d</w:t>
            </w:r>
            <w:r>
              <w:rPr>
                <w:b/>
                <w:bCs/>
              </w:rPr>
              <w:t>_ponderacion</w:t>
            </w:r>
          </w:p>
        </w:tc>
        <w:tc>
          <w:tcPr>
            <w:tcW w:w="1590" w:type="dxa"/>
            <w:vAlign w:val="center"/>
          </w:tcPr>
          <w:p w14:paraId="728EA49F" w14:textId="77777777" w:rsidR="003D49E8" w:rsidRPr="0012628A" w:rsidRDefault="003D49E8">
            <w:pPr>
              <w:ind w:firstLine="0"/>
            </w:pPr>
            <w:r>
              <w:t>INT</w:t>
            </w:r>
          </w:p>
        </w:tc>
        <w:tc>
          <w:tcPr>
            <w:tcW w:w="2016" w:type="dxa"/>
          </w:tcPr>
          <w:p w14:paraId="1FC23795" w14:textId="301361C2" w:rsidR="00FB7CA2" w:rsidRDefault="00FB7CA2">
            <w:pPr>
              <w:ind w:firstLine="0"/>
            </w:pPr>
            <w:r>
              <w:t>Identificador de la ponderación de la categoría del control.</w:t>
            </w:r>
          </w:p>
        </w:tc>
        <w:tc>
          <w:tcPr>
            <w:tcW w:w="2742" w:type="dxa"/>
            <w:vAlign w:val="center"/>
          </w:tcPr>
          <w:p w14:paraId="654E6D6F" w14:textId="287E41F5" w:rsidR="003D49E8" w:rsidRPr="0012628A" w:rsidRDefault="008E7BA9">
            <w:pPr>
              <w:ind w:firstLine="0"/>
            </w:pPr>
            <w:r>
              <w:t>1, 2,</w:t>
            </w:r>
            <w:r w:rsidR="008B416E">
              <w:t>…</w:t>
            </w:r>
          </w:p>
        </w:tc>
      </w:tr>
      <w:tr w:rsidR="00FB7CA2" w:rsidRPr="0012628A" w14:paraId="4DA6DF3F" w14:textId="77777777" w:rsidTr="00FB7CA2">
        <w:tblPrEx>
          <w:jc w:val="center"/>
        </w:tblPrEx>
        <w:trPr>
          <w:jc w:val="center"/>
        </w:trPr>
        <w:tc>
          <w:tcPr>
            <w:tcW w:w="2668" w:type="dxa"/>
            <w:vAlign w:val="center"/>
          </w:tcPr>
          <w:p w14:paraId="533D777D" w14:textId="0FA56212" w:rsidR="00FB7CA2" w:rsidRDefault="00FB7CA2" w:rsidP="00FB7CA2">
            <w:pPr>
              <w:ind w:firstLine="0"/>
              <w:rPr>
                <w:b/>
                <w:bCs/>
              </w:rPr>
            </w:pPr>
            <w:r>
              <w:rPr>
                <w:b/>
                <w:bCs/>
              </w:rPr>
              <w:t>fecha_fin</w:t>
            </w:r>
          </w:p>
        </w:tc>
        <w:tc>
          <w:tcPr>
            <w:tcW w:w="1590" w:type="dxa"/>
            <w:vAlign w:val="center"/>
          </w:tcPr>
          <w:p w14:paraId="781DD724" w14:textId="56AFF8E5" w:rsidR="00FB7CA2" w:rsidRDefault="00FB7CA2" w:rsidP="00FB7CA2">
            <w:pPr>
              <w:ind w:firstLine="0"/>
            </w:pPr>
            <w:r>
              <w:t>TIMESTAMP</w:t>
            </w:r>
          </w:p>
        </w:tc>
        <w:tc>
          <w:tcPr>
            <w:tcW w:w="2016" w:type="dxa"/>
          </w:tcPr>
          <w:p w14:paraId="2BD36D07" w14:textId="77777777" w:rsidR="00FB7CA2" w:rsidRDefault="00FB7CA2" w:rsidP="00FB7CA2">
            <w:pPr>
              <w:ind w:firstLine="0"/>
            </w:pPr>
          </w:p>
        </w:tc>
        <w:tc>
          <w:tcPr>
            <w:tcW w:w="2742" w:type="dxa"/>
            <w:vAlign w:val="center"/>
          </w:tcPr>
          <w:p w14:paraId="690A5D36" w14:textId="37EC5769" w:rsidR="00FB7CA2" w:rsidRDefault="00FB7CA2" w:rsidP="00FB7CA2">
            <w:pPr>
              <w:ind w:firstLine="0"/>
            </w:pPr>
            <w:r>
              <w:t>9999-12-31 23:59:59:9999</w:t>
            </w:r>
          </w:p>
        </w:tc>
      </w:tr>
      <w:tr w:rsidR="00FB7CA2" w:rsidRPr="0012628A" w14:paraId="13BD0EEB" w14:textId="77777777" w:rsidTr="00FB7CA2">
        <w:tblPrEx>
          <w:jc w:val="center"/>
        </w:tblPrEx>
        <w:trPr>
          <w:jc w:val="center"/>
        </w:trPr>
        <w:tc>
          <w:tcPr>
            <w:tcW w:w="2668" w:type="dxa"/>
            <w:vAlign w:val="center"/>
          </w:tcPr>
          <w:p w14:paraId="6DB03F11" w14:textId="00E23868" w:rsidR="00FB7CA2" w:rsidRDefault="00FB7CA2" w:rsidP="00FB7CA2">
            <w:pPr>
              <w:ind w:firstLine="0"/>
              <w:rPr>
                <w:b/>
                <w:bCs/>
              </w:rPr>
            </w:pPr>
            <w:r>
              <w:rPr>
                <w:b/>
                <w:bCs/>
              </w:rPr>
              <w:t>fecha_ini</w:t>
            </w:r>
          </w:p>
        </w:tc>
        <w:tc>
          <w:tcPr>
            <w:tcW w:w="1590" w:type="dxa"/>
            <w:vAlign w:val="center"/>
          </w:tcPr>
          <w:p w14:paraId="1D706185" w14:textId="019A986B" w:rsidR="00FB7CA2" w:rsidRDefault="00FB7CA2" w:rsidP="00FB7CA2">
            <w:pPr>
              <w:ind w:firstLine="0"/>
            </w:pPr>
            <w:r>
              <w:t>TIMESTAMP</w:t>
            </w:r>
          </w:p>
        </w:tc>
        <w:tc>
          <w:tcPr>
            <w:tcW w:w="2016" w:type="dxa"/>
          </w:tcPr>
          <w:p w14:paraId="7B59E5FB" w14:textId="77777777" w:rsidR="00FB7CA2" w:rsidRDefault="00FB7CA2" w:rsidP="00FB7CA2">
            <w:pPr>
              <w:ind w:firstLine="0"/>
            </w:pPr>
          </w:p>
        </w:tc>
        <w:tc>
          <w:tcPr>
            <w:tcW w:w="2742" w:type="dxa"/>
            <w:vAlign w:val="center"/>
          </w:tcPr>
          <w:p w14:paraId="42D8D701" w14:textId="22D601EA" w:rsidR="00FB7CA2" w:rsidRDefault="00FB7CA2" w:rsidP="00FB7CA2">
            <w:pPr>
              <w:ind w:firstLine="0"/>
            </w:pPr>
            <w:r>
              <w:t>2020-01-01 12:00:00:0000</w:t>
            </w:r>
          </w:p>
        </w:tc>
      </w:tr>
      <w:tr w:rsidR="00FB7CA2" w:rsidRPr="0012628A" w14:paraId="7DE750A7" w14:textId="77777777" w:rsidTr="00FB7CA2">
        <w:tblPrEx>
          <w:jc w:val="center"/>
        </w:tblPrEx>
        <w:trPr>
          <w:jc w:val="center"/>
        </w:trPr>
        <w:tc>
          <w:tcPr>
            <w:tcW w:w="2668" w:type="dxa"/>
            <w:vAlign w:val="center"/>
          </w:tcPr>
          <w:p w14:paraId="1F98CA5C" w14:textId="2800236C" w:rsidR="00FB7CA2" w:rsidRDefault="00FB7CA2" w:rsidP="00FB7CA2">
            <w:pPr>
              <w:ind w:firstLine="0"/>
              <w:rPr>
                <w:b/>
                <w:bCs/>
              </w:rPr>
            </w:pPr>
            <w:r>
              <w:rPr>
                <w:b/>
                <w:bCs/>
              </w:rPr>
              <w:t>usuario_mod</w:t>
            </w:r>
          </w:p>
        </w:tc>
        <w:tc>
          <w:tcPr>
            <w:tcW w:w="1590" w:type="dxa"/>
            <w:vAlign w:val="center"/>
          </w:tcPr>
          <w:p w14:paraId="4397E8B7" w14:textId="285B9B6F" w:rsidR="00FB7CA2" w:rsidRDefault="00FB7CA2" w:rsidP="00FB7CA2">
            <w:pPr>
              <w:ind w:firstLine="0"/>
            </w:pPr>
            <w:r>
              <w:rPr>
                <w:color w:val="000000"/>
              </w:rPr>
              <w:t>STRING</w:t>
            </w:r>
          </w:p>
        </w:tc>
        <w:tc>
          <w:tcPr>
            <w:tcW w:w="2016" w:type="dxa"/>
          </w:tcPr>
          <w:p w14:paraId="35C77E49" w14:textId="5D66C9D0" w:rsidR="00FB7CA2" w:rsidRDefault="00FB7CA2" w:rsidP="00FB7CA2">
            <w:pPr>
              <w:ind w:firstLine="0"/>
            </w:pPr>
            <w:r>
              <w:t>Usuario que ha modicado/creado</w:t>
            </w:r>
          </w:p>
        </w:tc>
        <w:tc>
          <w:tcPr>
            <w:tcW w:w="2742" w:type="dxa"/>
            <w:vAlign w:val="center"/>
          </w:tcPr>
          <w:p w14:paraId="41448D23" w14:textId="4B591E42" w:rsidR="00FB7CA2" w:rsidRDefault="00FB7CA2" w:rsidP="00FB7CA2">
            <w:pPr>
              <w:ind w:firstLine="0"/>
            </w:pPr>
            <w:r>
              <w:t>SISTEMA</w:t>
            </w:r>
          </w:p>
        </w:tc>
      </w:tr>
      <w:tr w:rsidR="003D49E8" w:rsidRPr="0012628A" w14:paraId="4156ACD8" w14:textId="77777777" w:rsidTr="00FB7CA2">
        <w:tblPrEx>
          <w:jc w:val="center"/>
        </w:tblPrEx>
        <w:trPr>
          <w:jc w:val="center"/>
        </w:trPr>
        <w:tc>
          <w:tcPr>
            <w:tcW w:w="2668" w:type="dxa"/>
            <w:vAlign w:val="center"/>
          </w:tcPr>
          <w:p w14:paraId="1982BAD4" w14:textId="7078338D" w:rsidR="003D49E8" w:rsidRPr="00F86775" w:rsidRDefault="00FB7CA2">
            <w:pPr>
              <w:ind w:firstLine="0"/>
              <w:rPr>
                <w:b/>
                <w:bCs/>
              </w:rPr>
            </w:pPr>
            <w:r>
              <w:rPr>
                <w:b/>
                <w:bCs/>
                <w:color w:val="000000"/>
              </w:rPr>
              <w:t>i</w:t>
            </w:r>
            <w:r w:rsidRPr="00F86775">
              <w:rPr>
                <w:b/>
                <w:bCs/>
                <w:color w:val="000000"/>
              </w:rPr>
              <w:t>d</w:t>
            </w:r>
            <w:r>
              <w:rPr>
                <w:b/>
                <w:bCs/>
                <w:color w:val="000000"/>
              </w:rPr>
              <w:t>_</w:t>
            </w:r>
            <w:r w:rsidRPr="00F86775">
              <w:rPr>
                <w:b/>
                <w:bCs/>
                <w:color w:val="000000"/>
              </w:rPr>
              <w:t>unidad</w:t>
            </w:r>
          </w:p>
        </w:tc>
        <w:tc>
          <w:tcPr>
            <w:tcW w:w="1590" w:type="dxa"/>
            <w:vAlign w:val="center"/>
          </w:tcPr>
          <w:p w14:paraId="47461A3A" w14:textId="77777777" w:rsidR="003D49E8" w:rsidRDefault="003D49E8">
            <w:pPr>
              <w:ind w:firstLine="0"/>
            </w:pPr>
            <w:r>
              <w:rPr>
                <w:color w:val="000000"/>
              </w:rPr>
              <w:t>INT</w:t>
            </w:r>
          </w:p>
        </w:tc>
        <w:tc>
          <w:tcPr>
            <w:tcW w:w="2016" w:type="dxa"/>
          </w:tcPr>
          <w:p w14:paraId="04EBA6E4" w14:textId="0DB48EEC" w:rsidR="00FB7CA2" w:rsidRDefault="00FB7CA2" w:rsidP="00FB7CA2">
            <w:pPr>
              <w:ind w:firstLine="0"/>
              <w:rPr>
                <w:color w:val="000000"/>
              </w:rPr>
            </w:pPr>
            <w:r>
              <w:rPr>
                <w:color w:val="000000"/>
              </w:rPr>
              <w:t>Identificador de la unidad</w:t>
            </w:r>
          </w:p>
        </w:tc>
        <w:tc>
          <w:tcPr>
            <w:tcW w:w="2742" w:type="dxa"/>
            <w:vAlign w:val="center"/>
          </w:tcPr>
          <w:p w14:paraId="6768FA49" w14:textId="78DB0214" w:rsidR="003D49E8" w:rsidRDefault="003D49E8">
            <w:pPr>
              <w:ind w:firstLine="0"/>
            </w:pPr>
            <w:r>
              <w:rPr>
                <w:color w:val="000000"/>
              </w:rPr>
              <w:t>Se informará el código de unidad (TOTAL, Brasil, USA, etc…)</w:t>
            </w:r>
          </w:p>
        </w:tc>
      </w:tr>
      <w:tr w:rsidR="003D49E8" w:rsidRPr="0012628A" w14:paraId="5CAC0EFC" w14:textId="77777777" w:rsidTr="00FB7CA2">
        <w:tblPrEx>
          <w:jc w:val="center"/>
        </w:tblPrEx>
        <w:trPr>
          <w:jc w:val="center"/>
        </w:trPr>
        <w:tc>
          <w:tcPr>
            <w:tcW w:w="2668" w:type="dxa"/>
            <w:vAlign w:val="center"/>
          </w:tcPr>
          <w:p w14:paraId="3531AAA5" w14:textId="31F84E15" w:rsidR="003D49E8" w:rsidRPr="00C20921" w:rsidRDefault="00FB7CA2">
            <w:pPr>
              <w:ind w:firstLine="0"/>
              <w:rPr>
                <w:b/>
                <w:bCs/>
              </w:rPr>
            </w:pPr>
            <w:r>
              <w:rPr>
                <w:b/>
                <w:bCs/>
              </w:rPr>
              <w:t>i</w:t>
            </w:r>
            <w:r w:rsidRPr="00C20921">
              <w:rPr>
                <w:b/>
                <w:bCs/>
              </w:rPr>
              <w:t>d</w:t>
            </w:r>
            <w:r>
              <w:rPr>
                <w:b/>
                <w:bCs/>
              </w:rPr>
              <w:t>_</w:t>
            </w:r>
            <w:r w:rsidRPr="00C20921">
              <w:rPr>
                <w:b/>
                <w:bCs/>
              </w:rPr>
              <w:t>categoria</w:t>
            </w:r>
          </w:p>
        </w:tc>
        <w:tc>
          <w:tcPr>
            <w:tcW w:w="1590" w:type="dxa"/>
            <w:vAlign w:val="center"/>
          </w:tcPr>
          <w:p w14:paraId="4D6C3D0E" w14:textId="032719AE" w:rsidR="003D49E8" w:rsidRPr="0012628A" w:rsidRDefault="00B817F0">
            <w:pPr>
              <w:ind w:firstLine="0"/>
            </w:pPr>
            <w:r>
              <w:t>INT</w:t>
            </w:r>
          </w:p>
        </w:tc>
        <w:tc>
          <w:tcPr>
            <w:tcW w:w="2016" w:type="dxa"/>
          </w:tcPr>
          <w:p w14:paraId="1F2B0F15" w14:textId="3EE19E03" w:rsidR="00FB7CA2" w:rsidRDefault="00FB7CA2" w:rsidP="00FB7CA2">
            <w:pPr>
              <w:ind w:firstLine="0"/>
            </w:pPr>
            <w:r>
              <w:t>Identificador de la categoría.</w:t>
            </w:r>
          </w:p>
        </w:tc>
        <w:tc>
          <w:tcPr>
            <w:tcW w:w="2742" w:type="dxa"/>
            <w:vAlign w:val="center"/>
          </w:tcPr>
          <w:p w14:paraId="4C6F1601" w14:textId="5F6E2269" w:rsidR="003D49E8" w:rsidRPr="0012628A" w:rsidRDefault="00541F14">
            <w:pPr>
              <w:ind w:firstLine="0"/>
              <w:rPr>
                <w:color w:val="000000"/>
              </w:rPr>
            </w:pPr>
            <w:r>
              <w:t>‘Contratos’, ‘Clientes’, ‘Garantías’, …</w:t>
            </w:r>
          </w:p>
        </w:tc>
      </w:tr>
      <w:tr w:rsidR="00C20921" w:rsidRPr="0012628A" w14:paraId="520E95D7" w14:textId="77777777" w:rsidTr="00FB7CA2">
        <w:tblPrEx>
          <w:jc w:val="center"/>
        </w:tblPrEx>
        <w:trPr>
          <w:jc w:val="center"/>
        </w:trPr>
        <w:tc>
          <w:tcPr>
            <w:tcW w:w="2668" w:type="dxa"/>
            <w:vAlign w:val="center"/>
          </w:tcPr>
          <w:p w14:paraId="4C170630" w14:textId="2D4B7C92" w:rsidR="00C20921" w:rsidRPr="0012628A" w:rsidRDefault="00FB7CA2" w:rsidP="00C20921">
            <w:pPr>
              <w:ind w:firstLine="0"/>
            </w:pPr>
            <w:r>
              <w:t>valor_ponderacion</w:t>
            </w:r>
          </w:p>
        </w:tc>
        <w:tc>
          <w:tcPr>
            <w:tcW w:w="1590" w:type="dxa"/>
            <w:vAlign w:val="center"/>
          </w:tcPr>
          <w:p w14:paraId="2A553DEC" w14:textId="6DD0B94C" w:rsidR="00C20921" w:rsidRPr="0012628A" w:rsidRDefault="0088025B" w:rsidP="00C20921">
            <w:pPr>
              <w:ind w:firstLine="0"/>
            </w:pPr>
            <w:r>
              <w:t>DECIMAL(5,3)</w:t>
            </w:r>
          </w:p>
        </w:tc>
        <w:tc>
          <w:tcPr>
            <w:tcW w:w="2016" w:type="dxa"/>
          </w:tcPr>
          <w:p w14:paraId="352DC191" w14:textId="77777777" w:rsidR="00FB7CA2" w:rsidRDefault="00FB7CA2" w:rsidP="00FB7CA2">
            <w:pPr>
              <w:ind w:firstLine="0"/>
              <w:rPr>
                <w:color w:val="000000"/>
              </w:rPr>
            </w:pPr>
          </w:p>
        </w:tc>
        <w:tc>
          <w:tcPr>
            <w:tcW w:w="2742" w:type="dxa"/>
            <w:vAlign w:val="center"/>
          </w:tcPr>
          <w:p w14:paraId="23356273" w14:textId="72EACFAB" w:rsidR="00C20921" w:rsidRPr="0012628A" w:rsidRDefault="005B61A5" w:rsidP="00C20921">
            <w:pPr>
              <w:ind w:firstLine="0"/>
            </w:pPr>
            <w:r>
              <w:rPr>
                <w:color w:val="000000"/>
              </w:rPr>
              <w:t>12.5</w:t>
            </w:r>
          </w:p>
        </w:tc>
      </w:tr>
      <w:tr w:rsidR="00FB7CA2" w:rsidRPr="0012628A" w14:paraId="04E3AB1E" w14:textId="77777777" w:rsidTr="00FB7CA2">
        <w:tblPrEx>
          <w:jc w:val="center"/>
        </w:tblPrEx>
        <w:trPr>
          <w:jc w:val="center"/>
        </w:trPr>
        <w:tc>
          <w:tcPr>
            <w:tcW w:w="2668" w:type="dxa"/>
            <w:vAlign w:val="center"/>
          </w:tcPr>
          <w:p w14:paraId="62F454D3" w14:textId="09303FE8" w:rsidR="00FB7CA2" w:rsidRDefault="00FB7CA2" w:rsidP="00FB7CA2">
            <w:pPr>
              <w:ind w:firstLine="0"/>
            </w:pPr>
            <w:r>
              <w:t>fecha_mod</w:t>
            </w:r>
          </w:p>
        </w:tc>
        <w:tc>
          <w:tcPr>
            <w:tcW w:w="1590" w:type="dxa"/>
            <w:vAlign w:val="center"/>
          </w:tcPr>
          <w:p w14:paraId="526708B4" w14:textId="1B106DCB" w:rsidR="00FB7CA2" w:rsidRDefault="00FB7CA2" w:rsidP="00FB7CA2">
            <w:pPr>
              <w:ind w:firstLine="0"/>
            </w:pPr>
            <w:r>
              <w:t>TIMESTAMP</w:t>
            </w:r>
          </w:p>
        </w:tc>
        <w:tc>
          <w:tcPr>
            <w:tcW w:w="2016" w:type="dxa"/>
          </w:tcPr>
          <w:p w14:paraId="55C5CA5D" w14:textId="77777777" w:rsidR="00FB7CA2" w:rsidRDefault="00FB7CA2" w:rsidP="00FB7CA2">
            <w:pPr>
              <w:ind w:firstLine="0"/>
              <w:rPr>
                <w:color w:val="000000"/>
              </w:rPr>
            </w:pPr>
          </w:p>
        </w:tc>
        <w:tc>
          <w:tcPr>
            <w:tcW w:w="2742" w:type="dxa"/>
            <w:vAlign w:val="center"/>
          </w:tcPr>
          <w:p w14:paraId="1FF13DFC" w14:textId="6050B54C" w:rsidR="00FB7CA2" w:rsidRDefault="00FB7CA2" w:rsidP="00FB7CA2">
            <w:pPr>
              <w:ind w:firstLine="0"/>
              <w:rPr>
                <w:color w:val="000000"/>
              </w:rPr>
            </w:pPr>
            <w:r>
              <w:t>2020-01-01 12:00:00:0000</w:t>
            </w:r>
          </w:p>
        </w:tc>
      </w:tr>
    </w:tbl>
    <w:p w14:paraId="42109D69" w14:textId="6BB8C10C" w:rsidR="00B27EED" w:rsidRDefault="00B27EED" w:rsidP="0064600C"/>
    <w:p w14:paraId="7C1E469B" w14:textId="739F8027" w:rsidR="00214F0E" w:rsidRDefault="00214F0E">
      <w:pPr>
        <w:spacing w:before="0" w:after="0" w:line="240" w:lineRule="auto"/>
        <w:ind w:firstLine="0"/>
        <w:jc w:val="left"/>
      </w:pPr>
    </w:p>
    <w:tbl>
      <w:tblPr>
        <w:tblStyle w:val="Tablaconcuadrcula"/>
        <w:tblW w:w="0" w:type="auto"/>
        <w:tblLook w:val="04A0" w:firstRow="1" w:lastRow="0" w:firstColumn="1" w:lastColumn="0" w:noHBand="0" w:noVBand="1"/>
      </w:tblPr>
      <w:tblGrid>
        <w:gridCol w:w="2647"/>
        <w:gridCol w:w="1591"/>
        <w:gridCol w:w="2036"/>
        <w:gridCol w:w="2742"/>
      </w:tblGrid>
      <w:tr w:rsidR="00C6499D" w:rsidRPr="00081438" w14:paraId="5052AE98" w14:textId="77777777" w:rsidTr="00FB7CA2">
        <w:trPr>
          <w:trHeight w:val="1109"/>
        </w:trPr>
        <w:tc>
          <w:tcPr>
            <w:tcW w:w="2647" w:type="dxa"/>
            <w:shd w:val="clear" w:color="auto" w:fill="FF0000"/>
          </w:tcPr>
          <w:p w14:paraId="2AEA0D02" w14:textId="77777777" w:rsidR="00C6499D" w:rsidRDefault="00C6499D">
            <w:pPr>
              <w:tabs>
                <w:tab w:val="left" w:pos="1530"/>
              </w:tabs>
              <w:ind w:firstLine="0"/>
              <w:rPr>
                <w:b/>
                <w:bCs/>
                <w:color w:val="FFFFFF" w:themeColor="background1"/>
                <w:sz w:val="24"/>
              </w:rPr>
            </w:pPr>
            <w:r>
              <w:rPr>
                <w:b/>
                <w:bCs/>
                <w:color w:val="FFFFFF" w:themeColor="background1"/>
                <w:sz w:val="24"/>
              </w:rPr>
              <w:t>TABLA:</w:t>
            </w:r>
          </w:p>
          <w:p w14:paraId="7001C6E9" w14:textId="13827476" w:rsidR="00C6499D" w:rsidRPr="00E333AF" w:rsidRDefault="00C6499D">
            <w:pPr>
              <w:tabs>
                <w:tab w:val="left" w:pos="1530"/>
              </w:tabs>
              <w:ind w:firstLine="0"/>
              <w:rPr>
                <w:b/>
                <w:bCs/>
                <w:sz w:val="24"/>
              </w:rPr>
            </w:pPr>
            <w:r w:rsidRPr="0035027F">
              <w:rPr>
                <w:b/>
                <w:bCs/>
                <w:color w:val="FFFFFF" w:themeColor="background1"/>
                <w:sz w:val="24"/>
              </w:rPr>
              <w:t>MAC_</w:t>
            </w:r>
            <w:r>
              <w:rPr>
                <w:b/>
                <w:bCs/>
                <w:color w:val="FFFFFF" w:themeColor="background1"/>
                <w:sz w:val="24"/>
              </w:rPr>
              <w:t>POND_RELEV</w:t>
            </w:r>
          </w:p>
        </w:tc>
        <w:tc>
          <w:tcPr>
            <w:tcW w:w="6369" w:type="dxa"/>
            <w:gridSpan w:val="3"/>
          </w:tcPr>
          <w:p w14:paraId="0F38D9E6" w14:textId="0DBB51F3" w:rsidR="00C6499D" w:rsidRDefault="00C6499D">
            <w:pPr>
              <w:ind w:firstLine="0"/>
              <w:rPr>
                <w:b/>
                <w:bCs/>
              </w:rPr>
            </w:pPr>
            <w:r>
              <w:rPr>
                <w:b/>
                <w:bCs/>
              </w:rPr>
              <w:t>Tabla de ponderaciones en las que se definen por unidad y categoría un peso o porcentaje a las pruebas de calidad ejecutadas dentro de cada una de ellas.</w:t>
            </w:r>
          </w:p>
          <w:p w14:paraId="130C0CC5" w14:textId="77777777" w:rsidR="00C6499D" w:rsidRPr="00081438" w:rsidRDefault="00C6499D">
            <w:pPr>
              <w:ind w:firstLine="0"/>
              <w:rPr>
                <w:b/>
                <w:bCs/>
              </w:rPr>
            </w:pPr>
          </w:p>
        </w:tc>
      </w:tr>
      <w:tr w:rsidR="00C6499D" w:rsidRPr="00B604C0" w14:paraId="70D64A81" w14:textId="77777777" w:rsidTr="00FB7CA2">
        <w:tblPrEx>
          <w:jc w:val="center"/>
        </w:tblPrEx>
        <w:trPr>
          <w:tblHeader/>
          <w:jc w:val="center"/>
        </w:trPr>
        <w:tc>
          <w:tcPr>
            <w:tcW w:w="2647" w:type="dxa"/>
            <w:shd w:val="clear" w:color="auto" w:fill="FF0000"/>
          </w:tcPr>
          <w:p w14:paraId="0F00CC92" w14:textId="77777777" w:rsidR="00C6499D" w:rsidRPr="00B604C0" w:rsidRDefault="00C6499D">
            <w:pPr>
              <w:ind w:firstLine="0"/>
              <w:jc w:val="left"/>
              <w:rPr>
                <w:b/>
                <w:bCs/>
                <w:color w:val="FFFFFF" w:themeColor="background1"/>
              </w:rPr>
            </w:pPr>
            <w:r>
              <w:rPr>
                <w:b/>
                <w:bCs/>
                <w:color w:val="FFFFFF" w:themeColor="background1"/>
              </w:rPr>
              <w:t>NOMBRE DE CAMPO</w:t>
            </w:r>
          </w:p>
        </w:tc>
        <w:tc>
          <w:tcPr>
            <w:tcW w:w="1591" w:type="dxa"/>
            <w:shd w:val="clear" w:color="auto" w:fill="FF0000"/>
          </w:tcPr>
          <w:p w14:paraId="2CB4BE3A" w14:textId="77777777" w:rsidR="00C6499D" w:rsidRPr="00B604C0" w:rsidRDefault="00C6499D">
            <w:pPr>
              <w:ind w:firstLine="0"/>
              <w:jc w:val="left"/>
              <w:rPr>
                <w:b/>
                <w:bCs/>
                <w:color w:val="FFFFFF" w:themeColor="background1"/>
              </w:rPr>
            </w:pPr>
            <w:r>
              <w:rPr>
                <w:b/>
                <w:bCs/>
                <w:color w:val="FFFFFF" w:themeColor="background1"/>
              </w:rPr>
              <w:t>TIPO</w:t>
            </w:r>
          </w:p>
        </w:tc>
        <w:tc>
          <w:tcPr>
            <w:tcW w:w="2036" w:type="dxa"/>
            <w:shd w:val="clear" w:color="auto" w:fill="FF0000"/>
          </w:tcPr>
          <w:p w14:paraId="457E3348" w14:textId="0961CB9C" w:rsidR="00FB7CA2" w:rsidRDefault="00FB7CA2">
            <w:pPr>
              <w:ind w:firstLine="0"/>
              <w:rPr>
                <w:b/>
                <w:bCs/>
                <w:color w:val="FFFFFF" w:themeColor="background1"/>
              </w:rPr>
            </w:pPr>
            <w:r>
              <w:rPr>
                <w:b/>
                <w:bCs/>
                <w:color w:val="FFFFFF" w:themeColor="background1"/>
              </w:rPr>
              <w:t>DESCRIPCIÓN</w:t>
            </w:r>
          </w:p>
        </w:tc>
        <w:tc>
          <w:tcPr>
            <w:tcW w:w="2742" w:type="dxa"/>
            <w:shd w:val="clear" w:color="auto" w:fill="FF0000"/>
          </w:tcPr>
          <w:p w14:paraId="2CF291F6" w14:textId="475FE919" w:rsidR="00C6499D" w:rsidRPr="00B604C0" w:rsidRDefault="00C6499D">
            <w:pPr>
              <w:ind w:firstLine="0"/>
              <w:rPr>
                <w:b/>
                <w:bCs/>
                <w:color w:val="FFFFFF" w:themeColor="background1"/>
              </w:rPr>
            </w:pPr>
            <w:r>
              <w:rPr>
                <w:b/>
                <w:bCs/>
                <w:color w:val="FFFFFF" w:themeColor="background1"/>
              </w:rPr>
              <w:t>EJEMPLO</w:t>
            </w:r>
          </w:p>
        </w:tc>
      </w:tr>
      <w:tr w:rsidR="00C6499D" w:rsidRPr="0012628A" w14:paraId="27934B4B" w14:textId="77777777" w:rsidTr="00FB7CA2">
        <w:tblPrEx>
          <w:jc w:val="center"/>
        </w:tblPrEx>
        <w:trPr>
          <w:jc w:val="center"/>
        </w:trPr>
        <w:tc>
          <w:tcPr>
            <w:tcW w:w="2647" w:type="dxa"/>
            <w:vAlign w:val="center"/>
          </w:tcPr>
          <w:p w14:paraId="67F52348" w14:textId="6EFD7DBB" w:rsidR="00C6499D" w:rsidRPr="00F86775" w:rsidRDefault="00FB7CA2">
            <w:pPr>
              <w:ind w:firstLine="0"/>
              <w:rPr>
                <w:b/>
                <w:bCs/>
              </w:rPr>
            </w:pPr>
            <w:r>
              <w:rPr>
                <w:b/>
                <w:bCs/>
              </w:rPr>
              <w:lastRenderedPageBreak/>
              <w:t>i</w:t>
            </w:r>
            <w:r w:rsidRPr="00F86775">
              <w:rPr>
                <w:b/>
                <w:bCs/>
              </w:rPr>
              <w:t>d</w:t>
            </w:r>
            <w:r>
              <w:rPr>
                <w:b/>
                <w:bCs/>
              </w:rPr>
              <w:t>_pond_relev</w:t>
            </w:r>
          </w:p>
        </w:tc>
        <w:tc>
          <w:tcPr>
            <w:tcW w:w="1591" w:type="dxa"/>
            <w:vAlign w:val="center"/>
          </w:tcPr>
          <w:p w14:paraId="42577B11" w14:textId="77777777" w:rsidR="00C6499D" w:rsidRPr="0012628A" w:rsidRDefault="00C6499D">
            <w:pPr>
              <w:ind w:firstLine="0"/>
            </w:pPr>
            <w:r>
              <w:t>INT</w:t>
            </w:r>
          </w:p>
        </w:tc>
        <w:tc>
          <w:tcPr>
            <w:tcW w:w="2036" w:type="dxa"/>
          </w:tcPr>
          <w:p w14:paraId="3DAFAAB2" w14:textId="7292F50A" w:rsidR="00FB7CA2" w:rsidRDefault="00FB7CA2">
            <w:pPr>
              <w:ind w:firstLine="0"/>
            </w:pPr>
            <w:r>
              <w:t>Identificador de la ponderación del control.</w:t>
            </w:r>
          </w:p>
        </w:tc>
        <w:tc>
          <w:tcPr>
            <w:tcW w:w="2742" w:type="dxa"/>
            <w:vAlign w:val="center"/>
          </w:tcPr>
          <w:p w14:paraId="311902F5" w14:textId="15822AC6" w:rsidR="00C6499D" w:rsidRPr="0012628A" w:rsidRDefault="00C6499D">
            <w:pPr>
              <w:ind w:firstLine="0"/>
            </w:pPr>
            <w:r>
              <w:t>1, 2,</w:t>
            </w:r>
            <w:r w:rsidR="004302C7">
              <w:t xml:space="preserve"> </w:t>
            </w:r>
            <w:r>
              <w:t>…</w:t>
            </w:r>
          </w:p>
        </w:tc>
      </w:tr>
      <w:tr w:rsidR="00FB7CA2" w:rsidRPr="0012628A" w14:paraId="0710494B" w14:textId="77777777" w:rsidTr="00FB7CA2">
        <w:tblPrEx>
          <w:jc w:val="center"/>
        </w:tblPrEx>
        <w:trPr>
          <w:jc w:val="center"/>
        </w:trPr>
        <w:tc>
          <w:tcPr>
            <w:tcW w:w="2647" w:type="dxa"/>
            <w:vAlign w:val="center"/>
          </w:tcPr>
          <w:p w14:paraId="79D33C3B" w14:textId="5EE157E5" w:rsidR="00FB7CA2" w:rsidRDefault="00FB7CA2" w:rsidP="00FB7CA2">
            <w:pPr>
              <w:ind w:firstLine="0"/>
              <w:rPr>
                <w:b/>
                <w:bCs/>
              </w:rPr>
            </w:pPr>
            <w:r>
              <w:rPr>
                <w:b/>
                <w:bCs/>
              </w:rPr>
              <w:t>fecha_fin</w:t>
            </w:r>
          </w:p>
        </w:tc>
        <w:tc>
          <w:tcPr>
            <w:tcW w:w="1591" w:type="dxa"/>
            <w:vAlign w:val="center"/>
          </w:tcPr>
          <w:p w14:paraId="37BA8BE2" w14:textId="05F5E68E" w:rsidR="00FB7CA2" w:rsidRDefault="00FB7CA2" w:rsidP="00FB7CA2">
            <w:pPr>
              <w:ind w:firstLine="0"/>
            </w:pPr>
            <w:r>
              <w:t>TIMESTAMP</w:t>
            </w:r>
          </w:p>
        </w:tc>
        <w:tc>
          <w:tcPr>
            <w:tcW w:w="2036" w:type="dxa"/>
          </w:tcPr>
          <w:p w14:paraId="0A953F09" w14:textId="77777777" w:rsidR="00FB7CA2" w:rsidRDefault="00FB7CA2" w:rsidP="00FB7CA2">
            <w:pPr>
              <w:ind w:firstLine="0"/>
            </w:pPr>
          </w:p>
        </w:tc>
        <w:tc>
          <w:tcPr>
            <w:tcW w:w="2742" w:type="dxa"/>
            <w:vAlign w:val="center"/>
          </w:tcPr>
          <w:p w14:paraId="1A9FFF42" w14:textId="459A7A73" w:rsidR="00FB7CA2" w:rsidRDefault="00FB7CA2" w:rsidP="00FB7CA2">
            <w:pPr>
              <w:ind w:firstLine="0"/>
            </w:pPr>
            <w:r>
              <w:t>9999-12-31 23:59:59:9999</w:t>
            </w:r>
          </w:p>
        </w:tc>
      </w:tr>
      <w:tr w:rsidR="00FB7CA2" w:rsidRPr="0012628A" w14:paraId="53777B8F" w14:textId="77777777" w:rsidTr="00FB7CA2">
        <w:tblPrEx>
          <w:jc w:val="center"/>
        </w:tblPrEx>
        <w:trPr>
          <w:jc w:val="center"/>
        </w:trPr>
        <w:tc>
          <w:tcPr>
            <w:tcW w:w="2647" w:type="dxa"/>
            <w:vAlign w:val="center"/>
          </w:tcPr>
          <w:p w14:paraId="3C54C3C6" w14:textId="525875B4" w:rsidR="00FB7CA2" w:rsidRDefault="00FB7CA2" w:rsidP="00FB7CA2">
            <w:pPr>
              <w:ind w:firstLine="0"/>
              <w:rPr>
                <w:b/>
                <w:bCs/>
              </w:rPr>
            </w:pPr>
            <w:r>
              <w:rPr>
                <w:b/>
                <w:bCs/>
              </w:rPr>
              <w:t>fecha_ini</w:t>
            </w:r>
          </w:p>
        </w:tc>
        <w:tc>
          <w:tcPr>
            <w:tcW w:w="1591" w:type="dxa"/>
            <w:vAlign w:val="center"/>
          </w:tcPr>
          <w:p w14:paraId="1AE75FC5" w14:textId="26A851C2" w:rsidR="00FB7CA2" w:rsidRDefault="00FB7CA2" w:rsidP="00FB7CA2">
            <w:pPr>
              <w:ind w:firstLine="0"/>
            </w:pPr>
            <w:r>
              <w:t>TIMESTAMP</w:t>
            </w:r>
          </w:p>
        </w:tc>
        <w:tc>
          <w:tcPr>
            <w:tcW w:w="2036" w:type="dxa"/>
          </w:tcPr>
          <w:p w14:paraId="3951BE11" w14:textId="77777777" w:rsidR="00FB7CA2" w:rsidRDefault="00FB7CA2" w:rsidP="00FB7CA2">
            <w:pPr>
              <w:ind w:firstLine="0"/>
            </w:pPr>
          </w:p>
        </w:tc>
        <w:tc>
          <w:tcPr>
            <w:tcW w:w="2742" w:type="dxa"/>
            <w:vAlign w:val="center"/>
          </w:tcPr>
          <w:p w14:paraId="0FF5602E" w14:textId="22555160" w:rsidR="00FB7CA2" w:rsidRDefault="00FB7CA2" w:rsidP="00FB7CA2">
            <w:pPr>
              <w:ind w:firstLine="0"/>
            </w:pPr>
            <w:r>
              <w:t>2020-01-01 12:00:00:0000</w:t>
            </w:r>
          </w:p>
        </w:tc>
      </w:tr>
      <w:tr w:rsidR="00FB7CA2" w:rsidRPr="0012628A" w14:paraId="220B5ED6" w14:textId="77777777" w:rsidTr="00FB7CA2">
        <w:tblPrEx>
          <w:jc w:val="center"/>
        </w:tblPrEx>
        <w:trPr>
          <w:jc w:val="center"/>
        </w:trPr>
        <w:tc>
          <w:tcPr>
            <w:tcW w:w="2647" w:type="dxa"/>
            <w:vAlign w:val="center"/>
          </w:tcPr>
          <w:p w14:paraId="1FAD6CEA" w14:textId="6E6E6D55" w:rsidR="00FB7CA2" w:rsidRDefault="00FB7CA2" w:rsidP="00FB7CA2">
            <w:pPr>
              <w:ind w:firstLine="0"/>
              <w:rPr>
                <w:b/>
                <w:bCs/>
              </w:rPr>
            </w:pPr>
            <w:r>
              <w:rPr>
                <w:b/>
                <w:bCs/>
              </w:rPr>
              <w:t>usuario_mod</w:t>
            </w:r>
          </w:p>
        </w:tc>
        <w:tc>
          <w:tcPr>
            <w:tcW w:w="1591" w:type="dxa"/>
            <w:vAlign w:val="center"/>
          </w:tcPr>
          <w:p w14:paraId="5B3800C8" w14:textId="1D655137" w:rsidR="00FB7CA2" w:rsidRDefault="00FB7CA2" w:rsidP="00FB7CA2">
            <w:pPr>
              <w:ind w:firstLine="0"/>
            </w:pPr>
            <w:r>
              <w:rPr>
                <w:color w:val="000000"/>
              </w:rPr>
              <w:t>STRING</w:t>
            </w:r>
          </w:p>
        </w:tc>
        <w:tc>
          <w:tcPr>
            <w:tcW w:w="2036" w:type="dxa"/>
          </w:tcPr>
          <w:p w14:paraId="0E82E634" w14:textId="52E95DDB" w:rsidR="00FB7CA2" w:rsidRDefault="00FB7CA2" w:rsidP="00FB7CA2">
            <w:pPr>
              <w:ind w:firstLine="0"/>
            </w:pPr>
            <w:r>
              <w:t>Usuario que ha modicado/creado</w:t>
            </w:r>
          </w:p>
        </w:tc>
        <w:tc>
          <w:tcPr>
            <w:tcW w:w="2742" w:type="dxa"/>
            <w:vAlign w:val="center"/>
          </w:tcPr>
          <w:p w14:paraId="4EC621CC" w14:textId="5DC28135" w:rsidR="00FB7CA2" w:rsidRDefault="00FB7CA2" w:rsidP="00FB7CA2">
            <w:pPr>
              <w:ind w:firstLine="0"/>
            </w:pPr>
            <w:r>
              <w:t>SISTEMA</w:t>
            </w:r>
          </w:p>
        </w:tc>
      </w:tr>
      <w:tr w:rsidR="00C6499D" w:rsidRPr="0012628A" w14:paraId="5818790E" w14:textId="77777777" w:rsidTr="00FB7CA2">
        <w:tblPrEx>
          <w:jc w:val="center"/>
        </w:tblPrEx>
        <w:trPr>
          <w:jc w:val="center"/>
        </w:trPr>
        <w:tc>
          <w:tcPr>
            <w:tcW w:w="2647" w:type="dxa"/>
            <w:vAlign w:val="center"/>
          </w:tcPr>
          <w:p w14:paraId="14E4706A" w14:textId="3FD582D9" w:rsidR="00C6499D" w:rsidRPr="00C20921" w:rsidRDefault="00FB7CA2">
            <w:pPr>
              <w:ind w:firstLine="0"/>
              <w:rPr>
                <w:b/>
                <w:bCs/>
              </w:rPr>
            </w:pPr>
            <w:r>
              <w:rPr>
                <w:b/>
                <w:bCs/>
              </w:rPr>
              <w:t>i</w:t>
            </w:r>
            <w:r w:rsidRPr="00C20921">
              <w:rPr>
                <w:b/>
                <w:bCs/>
              </w:rPr>
              <w:t>d</w:t>
            </w:r>
            <w:r>
              <w:rPr>
                <w:b/>
                <w:bCs/>
              </w:rPr>
              <w:t>_relevancia</w:t>
            </w:r>
          </w:p>
        </w:tc>
        <w:tc>
          <w:tcPr>
            <w:tcW w:w="1591" w:type="dxa"/>
            <w:vAlign w:val="center"/>
          </w:tcPr>
          <w:p w14:paraId="1AB95845" w14:textId="77777777" w:rsidR="00C6499D" w:rsidRPr="0012628A" w:rsidRDefault="00C6499D">
            <w:pPr>
              <w:ind w:firstLine="0"/>
            </w:pPr>
            <w:r>
              <w:t>INT</w:t>
            </w:r>
          </w:p>
        </w:tc>
        <w:tc>
          <w:tcPr>
            <w:tcW w:w="2036" w:type="dxa"/>
          </w:tcPr>
          <w:p w14:paraId="7D903E5B" w14:textId="6DD1DB02" w:rsidR="008064D7" w:rsidRDefault="008064D7" w:rsidP="00FB7CA2">
            <w:pPr>
              <w:ind w:firstLine="0"/>
            </w:pPr>
            <w:r>
              <w:t>Identificador de la relevancia.</w:t>
            </w:r>
          </w:p>
        </w:tc>
        <w:tc>
          <w:tcPr>
            <w:tcW w:w="2742" w:type="dxa"/>
            <w:vAlign w:val="center"/>
          </w:tcPr>
          <w:p w14:paraId="537C06AA" w14:textId="42637BC6" w:rsidR="00C6499D" w:rsidRPr="0012628A" w:rsidRDefault="00C6499D">
            <w:pPr>
              <w:ind w:firstLine="0"/>
              <w:rPr>
                <w:color w:val="000000"/>
              </w:rPr>
            </w:pPr>
            <w:r>
              <w:t>1,</w:t>
            </w:r>
            <w:r w:rsidR="004302C7">
              <w:t xml:space="preserve"> </w:t>
            </w:r>
            <w:r>
              <w:t>2, …   ‘MUY ALTA’, ‘ALTA’, ‘MEDIA, …</w:t>
            </w:r>
          </w:p>
        </w:tc>
      </w:tr>
      <w:tr w:rsidR="00C6499D" w:rsidRPr="0012628A" w14:paraId="3EA008B2" w14:textId="77777777" w:rsidTr="00FB7CA2">
        <w:tblPrEx>
          <w:jc w:val="center"/>
        </w:tblPrEx>
        <w:trPr>
          <w:jc w:val="center"/>
        </w:trPr>
        <w:tc>
          <w:tcPr>
            <w:tcW w:w="2647" w:type="dxa"/>
            <w:vAlign w:val="center"/>
          </w:tcPr>
          <w:p w14:paraId="1CAC8051" w14:textId="089EDE50" w:rsidR="00C6499D" w:rsidRPr="0012628A" w:rsidRDefault="00FB7CA2">
            <w:pPr>
              <w:ind w:firstLine="0"/>
            </w:pPr>
            <w:r>
              <w:t>valor_ponderacion</w:t>
            </w:r>
          </w:p>
        </w:tc>
        <w:tc>
          <w:tcPr>
            <w:tcW w:w="1591" w:type="dxa"/>
            <w:vAlign w:val="center"/>
          </w:tcPr>
          <w:p w14:paraId="20C36E95" w14:textId="657739B5" w:rsidR="00C6499D" w:rsidRPr="0012628A" w:rsidRDefault="0088025B">
            <w:pPr>
              <w:ind w:firstLine="0"/>
            </w:pPr>
            <w:r>
              <w:t>DECIMAL(5,3)</w:t>
            </w:r>
          </w:p>
        </w:tc>
        <w:tc>
          <w:tcPr>
            <w:tcW w:w="2036" w:type="dxa"/>
          </w:tcPr>
          <w:p w14:paraId="4863298B" w14:textId="5BC04CFF" w:rsidR="008064D7" w:rsidRDefault="008064D7" w:rsidP="00FB7CA2">
            <w:pPr>
              <w:ind w:firstLine="0"/>
              <w:rPr>
                <w:color w:val="000000"/>
              </w:rPr>
            </w:pPr>
            <w:r>
              <w:rPr>
                <w:color w:val="000000"/>
              </w:rPr>
              <w:t>Valor de la ponderación.</w:t>
            </w:r>
          </w:p>
        </w:tc>
        <w:tc>
          <w:tcPr>
            <w:tcW w:w="2742" w:type="dxa"/>
            <w:vAlign w:val="center"/>
          </w:tcPr>
          <w:p w14:paraId="047604BA" w14:textId="53C50524" w:rsidR="00C6499D" w:rsidRPr="0012628A" w:rsidRDefault="00C6499D">
            <w:pPr>
              <w:ind w:firstLine="0"/>
            </w:pPr>
            <w:r>
              <w:rPr>
                <w:color w:val="000000"/>
              </w:rPr>
              <w:t>30.00</w:t>
            </w:r>
          </w:p>
        </w:tc>
      </w:tr>
      <w:tr w:rsidR="00FB7CA2" w:rsidRPr="0012628A" w14:paraId="6A015A29" w14:textId="77777777" w:rsidTr="00FB7CA2">
        <w:tblPrEx>
          <w:jc w:val="center"/>
        </w:tblPrEx>
        <w:trPr>
          <w:jc w:val="center"/>
        </w:trPr>
        <w:tc>
          <w:tcPr>
            <w:tcW w:w="2647" w:type="dxa"/>
            <w:vAlign w:val="center"/>
          </w:tcPr>
          <w:p w14:paraId="64C9D1DA" w14:textId="57C26195" w:rsidR="00FB7CA2" w:rsidRDefault="00FB7CA2" w:rsidP="00FB7CA2">
            <w:pPr>
              <w:ind w:firstLine="0"/>
            </w:pPr>
            <w:r>
              <w:t>fecha_mod</w:t>
            </w:r>
          </w:p>
        </w:tc>
        <w:tc>
          <w:tcPr>
            <w:tcW w:w="1591" w:type="dxa"/>
            <w:vAlign w:val="center"/>
          </w:tcPr>
          <w:p w14:paraId="2D847C87" w14:textId="572681D2" w:rsidR="00FB7CA2" w:rsidRDefault="00FB7CA2" w:rsidP="00FB7CA2">
            <w:pPr>
              <w:ind w:firstLine="0"/>
            </w:pPr>
            <w:r>
              <w:t>TIMESTAMP</w:t>
            </w:r>
          </w:p>
        </w:tc>
        <w:tc>
          <w:tcPr>
            <w:tcW w:w="2036" w:type="dxa"/>
          </w:tcPr>
          <w:p w14:paraId="4EAA02D6" w14:textId="77777777" w:rsidR="00FB7CA2" w:rsidRDefault="00FB7CA2" w:rsidP="00FB7CA2">
            <w:pPr>
              <w:ind w:firstLine="0"/>
              <w:rPr>
                <w:color w:val="000000"/>
              </w:rPr>
            </w:pPr>
          </w:p>
        </w:tc>
        <w:tc>
          <w:tcPr>
            <w:tcW w:w="2742" w:type="dxa"/>
            <w:vAlign w:val="center"/>
          </w:tcPr>
          <w:p w14:paraId="6B3BA3A1" w14:textId="7B4F3651" w:rsidR="00FB7CA2" w:rsidRDefault="00FB7CA2" w:rsidP="00FB7CA2">
            <w:pPr>
              <w:ind w:firstLine="0"/>
              <w:rPr>
                <w:color w:val="000000"/>
              </w:rPr>
            </w:pPr>
            <w:r>
              <w:t>2020-01-01 12:00:00:0000</w:t>
            </w:r>
          </w:p>
        </w:tc>
      </w:tr>
    </w:tbl>
    <w:p w14:paraId="286B4C75" w14:textId="77777777" w:rsidR="00C6499D" w:rsidRDefault="00C6499D" w:rsidP="0064600C"/>
    <w:p w14:paraId="46ADBB4B" w14:textId="77777777" w:rsidR="008064D7" w:rsidRDefault="008064D7" w:rsidP="0064600C"/>
    <w:p w14:paraId="4EF5F18A" w14:textId="77777777" w:rsidR="008064D7" w:rsidRDefault="008064D7" w:rsidP="0064600C"/>
    <w:p w14:paraId="720E2520" w14:textId="5990FFA7" w:rsidR="007D4172" w:rsidRDefault="007D4172">
      <w:pPr>
        <w:spacing w:before="0" w:after="0" w:line="240" w:lineRule="auto"/>
        <w:ind w:firstLine="0"/>
        <w:jc w:val="left"/>
      </w:pPr>
    </w:p>
    <w:tbl>
      <w:tblPr>
        <w:tblStyle w:val="Tablaconcuadrcula"/>
        <w:tblW w:w="0" w:type="auto"/>
        <w:tblLook w:val="04A0" w:firstRow="1" w:lastRow="0" w:firstColumn="1" w:lastColumn="0" w:noHBand="0" w:noVBand="1"/>
      </w:tblPr>
      <w:tblGrid>
        <w:gridCol w:w="2609"/>
        <w:gridCol w:w="1383"/>
        <w:gridCol w:w="1914"/>
        <w:gridCol w:w="3110"/>
      </w:tblGrid>
      <w:tr w:rsidR="00840A40" w:rsidRPr="00081438" w14:paraId="653212E4" w14:textId="77777777" w:rsidTr="0027396E">
        <w:trPr>
          <w:trHeight w:val="1109"/>
        </w:trPr>
        <w:tc>
          <w:tcPr>
            <w:tcW w:w="2609" w:type="dxa"/>
            <w:shd w:val="clear" w:color="auto" w:fill="FF0000"/>
          </w:tcPr>
          <w:p w14:paraId="4A885681" w14:textId="77777777" w:rsidR="00840A40" w:rsidRDefault="00840A40">
            <w:pPr>
              <w:tabs>
                <w:tab w:val="left" w:pos="1530"/>
              </w:tabs>
              <w:ind w:firstLine="0"/>
              <w:rPr>
                <w:b/>
                <w:bCs/>
                <w:color w:val="FFFFFF" w:themeColor="background1"/>
                <w:sz w:val="24"/>
              </w:rPr>
            </w:pPr>
            <w:r>
              <w:rPr>
                <w:b/>
                <w:bCs/>
                <w:color w:val="FFFFFF" w:themeColor="background1"/>
                <w:sz w:val="24"/>
              </w:rPr>
              <w:t>TABLA:</w:t>
            </w:r>
          </w:p>
          <w:p w14:paraId="6B6B6F9F" w14:textId="3AA30770" w:rsidR="00840A40" w:rsidRPr="00E333AF" w:rsidRDefault="00840A40">
            <w:pPr>
              <w:tabs>
                <w:tab w:val="left" w:pos="1530"/>
              </w:tabs>
              <w:ind w:firstLine="0"/>
              <w:rPr>
                <w:b/>
                <w:bCs/>
                <w:sz w:val="24"/>
              </w:rPr>
            </w:pPr>
            <w:r w:rsidRPr="00E333AF">
              <w:rPr>
                <w:b/>
                <w:bCs/>
                <w:color w:val="FFFFFF" w:themeColor="background1"/>
                <w:sz w:val="24"/>
              </w:rPr>
              <w:t>MAC_</w:t>
            </w:r>
            <w:r>
              <w:rPr>
                <w:b/>
                <w:bCs/>
                <w:color w:val="FFFFFF" w:themeColor="background1"/>
                <w:sz w:val="24"/>
              </w:rPr>
              <w:t>CONST</w:t>
            </w:r>
            <w:r w:rsidR="003B0010">
              <w:rPr>
                <w:b/>
                <w:bCs/>
                <w:color w:val="FFFFFF" w:themeColor="background1"/>
                <w:sz w:val="24"/>
              </w:rPr>
              <w:t>ANTES</w:t>
            </w:r>
          </w:p>
        </w:tc>
        <w:tc>
          <w:tcPr>
            <w:tcW w:w="6407" w:type="dxa"/>
            <w:gridSpan w:val="3"/>
          </w:tcPr>
          <w:p w14:paraId="6773EC03" w14:textId="24327F17" w:rsidR="00840A40" w:rsidRPr="00081438" w:rsidRDefault="00840A40">
            <w:pPr>
              <w:ind w:firstLine="0"/>
              <w:rPr>
                <w:b/>
                <w:bCs/>
              </w:rPr>
            </w:pPr>
            <w:r w:rsidRPr="006200D1">
              <w:rPr>
                <w:b/>
                <w:bCs/>
              </w:rPr>
              <w:t xml:space="preserve">Tabla maestra que contiene la información relativa a </w:t>
            </w:r>
            <w:r>
              <w:rPr>
                <w:b/>
                <w:bCs/>
              </w:rPr>
              <w:t xml:space="preserve">la </w:t>
            </w:r>
            <w:r w:rsidR="007D4CAA">
              <w:rPr>
                <w:b/>
                <w:bCs/>
              </w:rPr>
              <w:t>definición</w:t>
            </w:r>
            <w:r>
              <w:rPr>
                <w:b/>
                <w:bCs/>
              </w:rPr>
              <w:t xml:space="preserve"> de constantes globales</w:t>
            </w:r>
            <w:r w:rsidR="007D4CAA">
              <w:rPr>
                <w:b/>
                <w:bCs/>
              </w:rPr>
              <w:t xml:space="preserve"> o locales</w:t>
            </w:r>
            <w:r>
              <w:rPr>
                <w:b/>
                <w:bCs/>
              </w:rPr>
              <w:t xml:space="preserve"> con los valores que se asignan a cada una de ellas.</w:t>
            </w:r>
          </w:p>
        </w:tc>
      </w:tr>
      <w:tr w:rsidR="00840A40" w14:paraId="36153F14" w14:textId="77777777" w:rsidTr="0027396E">
        <w:tblPrEx>
          <w:jc w:val="center"/>
        </w:tblPrEx>
        <w:trPr>
          <w:tblHeader/>
          <w:jc w:val="center"/>
        </w:trPr>
        <w:tc>
          <w:tcPr>
            <w:tcW w:w="2609" w:type="dxa"/>
            <w:shd w:val="clear" w:color="auto" w:fill="FF0000"/>
          </w:tcPr>
          <w:p w14:paraId="4D0BB2EF" w14:textId="77777777" w:rsidR="00840A40" w:rsidRPr="00B604C0" w:rsidRDefault="00840A40">
            <w:pPr>
              <w:ind w:firstLine="0"/>
              <w:jc w:val="left"/>
              <w:rPr>
                <w:b/>
                <w:bCs/>
                <w:color w:val="FFFFFF" w:themeColor="background1"/>
              </w:rPr>
            </w:pPr>
            <w:r>
              <w:rPr>
                <w:b/>
                <w:bCs/>
                <w:color w:val="FFFFFF" w:themeColor="background1"/>
              </w:rPr>
              <w:t>NOMBRE DE CAMPO</w:t>
            </w:r>
          </w:p>
        </w:tc>
        <w:tc>
          <w:tcPr>
            <w:tcW w:w="1383" w:type="dxa"/>
            <w:shd w:val="clear" w:color="auto" w:fill="FF0000"/>
          </w:tcPr>
          <w:p w14:paraId="54DC4933" w14:textId="77777777" w:rsidR="00840A40" w:rsidRPr="00B604C0" w:rsidRDefault="00840A40">
            <w:pPr>
              <w:ind w:firstLine="0"/>
              <w:jc w:val="left"/>
              <w:rPr>
                <w:b/>
                <w:bCs/>
                <w:color w:val="FFFFFF" w:themeColor="background1"/>
              </w:rPr>
            </w:pPr>
            <w:r>
              <w:rPr>
                <w:b/>
                <w:bCs/>
                <w:color w:val="FFFFFF" w:themeColor="background1"/>
              </w:rPr>
              <w:t>TIPO</w:t>
            </w:r>
          </w:p>
        </w:tc>
        <w:tc>
          <w:tcPr>
            <w:tcW w:w="1914" w:type="dxa"/>
            <w:shd w:val="clear" w:color="auto" w:fill="FF0000"/>
          </w:tcPr>
          <w:p w14:paraId="4959F5BD" w14:textId="669D2F58" w:rsidR="008064D7" w:rsidRDefault="008064D7">
            <w:pPr>
              <w:ind w:firstLine="0"/>
              <w:rPr>
                <w:b/>
                <w:bCs/>
                <w:color w:val="FFFFFF" w:themeColor="background1"/>
              </w:rPr>
            </w:pPr>
            <w:r>
              <w:rPr>
                <w:b/>
                <w:bCs/>
                <w:color w:val="FFFFFF" w:themeColor="background1"/>
              </w:rPr>
              <w:t>DESCRIPCIÓN</w:t>
            </w:r>
          </w:p>
        </w:tc>
        <w:tc>
          <w:tcPr>
            <w:tcW w:w="3110" w:type="dxa"/>
            <w:shd w:val="clear" w:color="auto" w:fill="FF0000"/>
          </w:tcPr>
          <w:p w14:paraId="21F10338" w14:textId="7ABD4055" w:rsidR="00840A40" w:rsidRPr="00B604C0" w:rsidRDefault="00840A40">
            <w:pPr>
              <w:ind w:firstLine="0"/>
              <w:rPr>
                <w:b/>
                <w:bCs/>
                <w:color w:val="FFFFFF" w:themeColor="background1"/>
              </w:rPr>
            </w:pPr>
            <w:r>
              <w:rPr>
                <w:b/>
                <w:bCs/>
                <w:color w:val="FFFFFF" w:themeColor="background1"/>
              </w:rPr>
              <w:t>EJEMPLO</w:t>
            </w:r>
          </w:p>
        </w:tc>
      </w:tr>
      <w:tr w:rsidR="007A3B4E" w14:paraId="5F0C954A" w14:textId="77777777" w:rsidTr="0027396E">
        <w:tblPrEx>
          <w:jc w:val="center"/>
        </w:tblPrEx>
        <w:trPr>
          <w:jc w:val="center"/>
        </w:trPr>
        <w:tc>
          <w:tcPr>
            <w:tcW w:w="2609" w:type="dxa"/>
            <w:vAlign w:val="center"/>
          </w:tcPr>
          <w:p w14:paraId="6821C3E5" w14:textId="209D639D" w:rsidR="007A3B4E" w:rsidRPr="006F2FB7" w:rsidRDefault="008064D7" w:rsidP="007A3B4E">
            <w:pPr>
              <w:ind w:firstLine="0"/>
              <w:rPr>
                <w:b/>
                <w:bCs/>
              </w:rPr>
            </w:pPr>
            <w:r>
              <w:rPr>
                <w:b/>
                <w:bCs/>
                <w:color w:val="000000"/>
              </w:rPr>
              <w:t>i</w:t>
            </w:r>
            <w:r w:rsidRPr="00CF1678">
              <w:rPr>
                <w:b/>
                <w:bCs/>
                <w:color w:val="000000"/>
              </w:rPr>
              <w:t>d</w:t>
            </w:r>
            <w:r>
              <w:rPr>
                <w:b/>
                <w:bCs/>
                <w:color w:val="000000"/>
              </w:rPr>
              <w:t>_</w:t>
            </w:r>
            <w:r w:rsidRPr="00CF1678">
              <w:rPr>
                <w:b/>
                <w:bCs/>
                <w:color w:val="000000"/>
              </w:rPr>
              <w:t>unidad</w:t>
            </w:r>
          </w:p>
        </w:tc>
        <w:tc>
          <w:tcPr>
            <w:tcW w:w="1383" w:type="dxa"/>
            <w:vAlign w:val="center"/>
          </w:tcPr>
          <w:p w14:paraId="72651C07" w14:textId="21EC489B" w:rsidR="007A3B4E" w:rsidRPr="0012628A" w:rsidRDefault="007A3B4E" w:rsidP="007A3B4E">
            <w:pPr>
              <w:ind w:firstLine="0"/>
            </w:pPr>
            <w:r w:rsidRPr="0012628A">
              <w:rPr>
                <w:color w:val="000000"/>
              </w:rPr>
              <w:t>STRING</w:t>
            </w:r>
          </w:p>
        </w:tc>
        <w:tc>
          <w:tcPr>
            <w:tcW w:w="1914" w:type="dxa"/>
          </w:tcPr>
          <w:p w14:paraId="620E19F2" w14:textId="77777777" w:rsidR="008064D7" w:rsidRDefault="008064D7" w:rsidP="007A3B4E">
            <w:pPr>
              <w:ind w:firstLine="0"/>
              <w:rPr>
                <w:color w:val="000000"/>
              </w:rPr>
            </w:pPr>
          </w:p>
        </w:tc>
        <w:tc>
          <w:tcPr>
            <w:tcW w:w="3110" w:type="dxa"/>
            <w:vAlign w:val="center"/>
          </w:tcPr>
          <w:p w14:paraId="2BF131B4" w14:textId="1B352D0D" w:rsidR="007A3B4E" w:rsidRPr="0012628A" w:rsidRDefault="00950F11" w:rsidP="007A3B4E">
            <w:pPr>
              <w:ind w:firstLine="0"/>
            </w:pPr>
            <w:r>
              <w:rPr>
                <w:color w:val="000000"/>
              </w:rPr>
              <w:t>‘Global</w:t>
            </w:r>
            <w:r w:rsidR="00A93B63">
              <w:rPr>
                <w:color w:val="000000"/>
              </w:rPr>
              <w:t>’,</w:t>
            </w:r>
            <w:r w:rsidR="00572DF8">
              <w:rPr>
                <w:color w:val="000000"/>
              </w:rPr>
              <w:t xml:space="preserve"> </w:t>
            </w:r>
            <w:r w:rsidR="007A3B4E">
              <w:rPr>
                <w:color w:val="000000"/>
              </w:rPr>
              <w:t>‘Brasil</w:t>
            </w:r>
            <w:r w:rsidR="00A93B63">
              <w:rPr>
                <w:color w:val="000000"/>
              </w:rPr>
              <w:t>’</w:t>
            </w:r>
            <w:r w:rsidR="007A3B4E">
              <w:rPr>
                <w:color w:val="000000"/>
              </w:rPr>
              <w:t>,</w:t>
            </w:r>
            <w:r w:rsidR="00572DF8">
              <w:rPr>
                <w:color w:val="000000"/>
              </w:rPr>
              <w:t xml:space="preserve"> </w:t>
            </w:r>
            <w:r w:rsidR="00A93B63">
              <w:rPr>
                <w:color w:val="000000"/>
              </w:rPr>
              <w:t>’E</w:t>
            </w:r>
            <w:r w:rsidR="00715980">
              <w:rPr>
                <w:color w:val="000000"/>
              </w:rPr>
              <w:t>spaña’</w:t>
            </w:r>
            <w:r w:rsidR="007A3B4E">
              <w:rPr>
                <w:color w:val="000000"/>
              </w:rPr>
              <w:t xml:space="preserve"> ...</w:t>
            </w:r>
          </w:p>
        </w:tc>
      </w:tr>
      <w:tr w:rsidR="0027396E" w14:paraId="7691CC0D" w14:textId="77777777" w:rsidTr="0027396E">
        <w:tblPrEx>
          <w:jc w:val="center"/>
        </w:tblPrEx>
        <w:trPr>
          <w:jc w:val="center"/>
        </w:trPr>
        <w:tc>
          <w:tcPr>
            <w:tcW w:w="2609" w:type="dxa"/>
            <w:vAlign w:val="center"/>
          </w:tcPr>
          <w:p w14:paraId="61568B8B" w14:textId="4BA2431D" w:rsidR="0027396E" w:rsidRDefault="0027396E" w:rsidP="0027396E">
            <w:pPr>
              <w:ind w:firstLine="0"/>
              <w:rPr>
                <w:b/>
                <w:bCs/>
                <w:color w:val="000000"/>
              </w:rPr>
            </w:pPr>
            <w:r>
              <w:rPr>
                <w:b/>
                <w:bCs/>
              </w:rPr>
              <w:t>id_</w:t>
            </w:r>
            <w:r w:rsidRPr="006F2FB7">
              <w:rPr>
                <w:b/>
                <w:bCs/>
              </w:rPr>
              <w:t>const</w:t>
            </w:r>
            <w:r>
              <w:rPr>
                <w:b/>
                <w:bCs/>
              </w:rPr>
              <w:t>ante_glb_loc</w:t>
            </w:r>
          </w:p>
        </w:tc>
        <w:tc>
          <w:tcPr>
            <w:tcW w:w="1383" w:type="dxa"/>
            <w:vAlign w:val="center"/>
          </w:tcPr>
          <w:p w14:paraId="50343E31" w14:textId="3BBB4CC3" w:rsidR="0027396E" w:rsidRPr="0012628A" w:rsidRDefault="0027396E" w:rsidP="0027396E">
            <w:pPr>
              <w:ind w:firstLine="0"/>
              <w:rPr>
                <w:color w:val="000000"/>
              </w:rPr>
            </w:pPr>
            <w:r>
              <w:rPr>
                <w:color w:val="000000"/>
              </w:rPr>
              <w:t>INT</w:t>
            </w:r>
          </w:p>
        </w:tc>
        <w:tc>
          <w:tcPr>
            <w:tcW w:w="1914" w:type="dxa"/>
          </w:tcPr>
          <w:p w14:paraId="7F42D0D0" w14:textId="42EC605B" w:rsidR="0027396E" w:rsidRDefault="0027396E" w:rsidP="0027396E">
            <w:pPr>
              <w:ind w:firstLine="0"/>
              <w:rPr>
                <w:color w:val="000000"/>
              </w:rPr>
            </w:pPr>
            <w:r>
              <w:rPr>
                <w:color w:val="000000"/>
              </w:rPr>
              <w:t>Identificador de la constante</w:t>
            </w:r>
          </w:p>
        </w:tc>
        <w:tc>
          <w:tcPr>
            <w:tcW w:w="3110" w:type="dxa"/>
            <w:vAlign w:val="center"/>
          </w:tcPr>
          <w:p w14:paraId="4151B4CC" w14:textId="4AEFB63D" w:rsidR="0027396E" w:rsidRDefault="0027396E" w:rsidP="0027396E">
            <w:pPr>
              <w:ind w:firstLine="0"/>
              <w:rPr>
                <w:color w:val="000000"/>
              </w:rPr>
            </w:pPr>
            <w:r>
              <w:rPr>
                <w:color w:val="000000"/>
              </w:rPr>
              <w:t>1,2…</w:t>
            </w:r>
          </w:p>
        </w:tc>
      </w:tr>
      <w:tr w:rsidR="007A3B4E" w14:paraId="64008441" w14:textId="77777777" w:rsidTr="0027396E">
        <w:tblPrEx>
          <w:jc w:val="center"/>
        </w:tblPrEx>
        <w:trPr>
          <w:jc w:val="center"/>
        </w:trPr>
        <w:tc>
          <w:tcPr>
            <w:tcW w:w="2609" w:type="dxa"/>
            <w:vAlign w:val="center"/>
          </w:tcPr>
          <w:p w14:paraId="610468FD" w14:textId="064598AF" w:rsidR="007A3B4E" w:rsidRPr="006F2FB7" w:rsidRDefault="0027396E" w:rsidP="007A3B4E">
            <w:pPr>
              <w:ind w:firstLine="0"/>
              <w:rPr>
                <w:b/>
                <w:bCs/>
              </w:rPr>
            </w:pPr>
            <w:r>
              <w:rPr>
                <w:b/>
                <w:bCs/>
              </w:rPr>
              <w:lastRenderedPageBreak/>
              <w:t>id_</w:t>
            </w:r>
            <w:r w:rsidRPr="006F2FB7">
              <w:rPr>
                <w:b/>
                <w:bCs/>
              </w:rPr>
              <w:t>const</w:t>
            </w:r>
            <w:r>
              <w:rPr>
                <w:b/>
                <w:bCs/>
              </w:rPr>
              <w:t>ante</w:t>
            </w:r>
          </w:p>
        </w:tc>
        <w:tc>
          <w:tcPr>
            <w:tcW w:w="1383" w:type="dxa"/>
            <w:vAlign w:val="center"/>
          </w:tcPr>
          <w:p w14:paraId="013C9857" w14:textId="0FA4D997" w:rsidR="007A3B4E" w:rsidRDefault="007A3B4E" w:rsidP="007A3B4E">
            <w:pPr>
              <w:ind w:firstLine="0"/>
            </w:pPr>
            <w:r>
              <w:t>STRING</w:t>
            </w:r>
          </w:p>
        </w:tc>
        <w:tc>
          <w:tcPr>
            <w:tcW w:w="1914" w:type="dxa"/>
          </w:tcPr>
          <w:p w14:paraId="56793DE2" w14:textId="765DB5D7" w:rsidR="0027396E" w:rsidRDefault="0027396E" w:rsidP="0027396E">
            <w:pPr>
              <w:ind w:firstLine="0"/>
            </w:pPr>
            <w:r>
              <w:t>Nombre de la constante.</w:t>
            </w:r>
          </w:p>
        </w:tc>
        <w:tc>
          <w:tcPr>
            <w:tcW w:w="3110" w:type="dxa"/>
            <w:vAlign w:val="center"/>
          </w:tcPr>
          <w:p w14:paraId="0CAD00B3" w14:textId="11A8910C" w:rsidR="007A3B4E" w:rsidRDefault="0027396E" w:rsidP="007A3B4E">
            <w:pPr>
              <w:ind w:firstLine="0"/>
            </w:pPr>
            <w:r>
              <w:t>‘CONST_NUM_UNO_TRES’</w:t>
            </w:r>
          </w:p>
        </w:tc>
      </w:tr>
      <w:tr w:rsidR="0027396E" w14:paraId="1B4C74FD" w14:textId="77777777" w:rsidTr="0027396E">
        <w:tblPrEx>
          <w:jc w:val="center"/>
        </w:tblPrEx>
        <w:trPr>
          <w:jc w:val="center"/>
        </w:trPr>
        <w:tc>
          <w:tcPr>
            <w:tcW w:w="2609" w:type="dxa"/>
            <w:vAlign w:val="center"/>
          </w:tcPr>
          <w:p w14:paraId="3B120BE7" w14:textId="399CF5A6" w:rsidR="0027396E" w:rsidRDefault="0027396E" w:rsidP="0027396E">
            <w:pPr>
              <w:ind w:firstLine="0"/>
              <w:rPr>
                <w:b/>
                <w:bCs/>
              </w:rPr>
            </w:pPr>
            <w:r>
              <w:rPr>
                <w:b/>
                <w:bCs/>
              </w:rPr>
              <w:t>tipo_constante</w:t>
            </w:r>
          </w:p>
        </w:tc>
        <w:tc>
          <w:tcPr>
            <w:tcW w:w="1383" w:type="dxa"/>
            <w:vAlign w:val="center"/>
          </w:tcPr>
          <w:p w14:paraId="3E5F7F73" w14:textId="0BF52EDB" w:rsidR="0027396E" w:rsidRDefault="0027396E" w:rsidP="0027396E">
            <w:pPr>
              <w:ind w:firstLine="0"/>
            </w:pPr>
            <w:r>
              <w:t>STRING</w:t>
            </w:r>
          </w:p>
        </w:tc>
        <w:tc>
          <w:tcPr>
            <w:tcW w:w="1914" w:type="dxa"/>
          </w:tcPr>
          <w:p w14:paraId="70A93325" w14:textId="3112722A" w:rsidR="0027396E" w:rsidRDefault="005D684C" w:rsidP="0027396E">
            <w:pPr>
              <w:ind w:firstLine="0"/>
            </w:pPr>
            <w:r>
              <w:t>Tipo de constante, si es global o local.</w:t>
            </w:r>
          </w:p>
        </w:tc>
        <w:tc>
          <w:tcPr>
            <w:tcW w:w="3110" w:type="dxa"/>
            <w:vAlign w:val="center"/>
          </w:tcPr>
          <w:p w14:paraId="261C0083" w14:textId="2B980EA0" w:rsidR="0027396E" w:rsidRDefault="005D684C" w:rsidP="0027396E">
            <w:pPr>
              <w:ind w:firstLine="0"/>
            </w:pPr>
            <w:r>
              <w:t>‘LOCAL’, ‘GLOBAL’</w:t>
            </w:r>
          </w:p>
        </w:tc>
      </w:tr>
      <w:tr w:rsidR="0027396E" w14:paraId="2937165D" w14:textId="77777777" w:rsidTr="0027396E">
        <w:tblPrEx>
          <w:jc w:val="center"/>
        </w:tblPrEx>
        <w:trPr>
          <w:jc w:val="center"/>
        </w:trPr>
        <w:tc>
          <w:tcPr>
            <w:tcW w:w="2609" w:type="dxa"/>
            <w:vAlign w:val="center"/>
          </w:tcPr>
          <w:p w14:paraId="30117C90" w14:textId="78B47A7E" w:rsidR="0027396E" w:rsidRDefault="0027396E" w:rsidP="0027396E">
            <w:pPr>
              <w:ind w:firstLine="0"/>
              <w:rPr>
                <w:b/>
                <w:bCs/>
              </w:rPr>
            </w:pPr>
            <w:r>
              <w:rPr>
                <w:b/>
                <w:bCs/>
              </w:rPr>
              <w:t>fecha_fin</w:t>
            </w:r>
          </w:p>
        </w:tc>
        <w:tc>
          <w:tcPr>
            <w:tcW w:w="1383" w:type="dxa"/>
            <w:vAlign w:val="center"/>
          </w:tcPr>
          <w:p w14:paraId="29E47A27" w14:textId="3ECC1960" w:rsidR="0027396E" w:rsidRDefault="0027396E" w:rsidP="0027396E">
            <w:pPr>
              <w:ind w:firstLine="0"/>
            </w:pPr>
            <w:r>
              <w:t>TIMESTAMP</w:t>
            </w:r>
          </w:p>
        </w:tc>
        <w:tc>
          <w:tcPr>
            <w:tcW w:w="1914" w:type="dxa"/>
          </w:tcPr>
          <w:p w14:paraId="3D2EFBD7" w14:textId="77777777" w:rsidR="0027396E" w:rsidRDefault="0027396E" w:rsidP="0027396E">
            <w:pPr>
              <w:ind w:firstLine="0"/>
            </w:pPr>
          </w:p>
        </w:tc>
        <w:tc>
          <w:tcPr>
            <w:tcW w:w="3110" w:type="dxa"/>
            <w:vAlign w:val="center"/>
          </w:tcPr>
          <w:p w14:paraId="4E80407F" w14:textId="36F65D67" w:rsidR="0027396E" w:rsidRDefault="0027396E" w:rsidP="0027396E">
            <w:pPr>
              <w:ind w:firstLine="0"/>
            </w:pPr>
            <w:r>
              <w:t>9999-12-31 23:59:59:9999</w:t>
            </w:r>
          </w:p>
        </w:tc>
      </w:tr>
      <w:tr w:rsidR="0027396E" w14:paraId="11CFF969" w14:textId="77777777" w:rsidTr="0027396E">
        <w:tblPrEx>
          <w:jc w:val="center"/>
        </w:tblPrEx>
        <w:trPr>
          <w:jc w:val="center"/>
        </w:trPr>
        <w:tc>
          <w:tcPr>
            <w:tcW w:w="2609" w:type="dxa"/>
            <w:vAlign w:val="center"/>
          </w:tcPr>
          <w:p w14:paraId="47477FB4" w14:textId="246A16FB" w:rsidR="0027396E" w:rsidRDefault="0027396E" w:rsidP="0027396E">
            <w:pPr>
              <w:ind w:firstLine="0"/>
              <w:rPr>
                <w:b/>
                <w:bCs/>
              </w:rPr>
            </w:pPr>
            <w:r>
              <w:rPr>
                <w:b/>
                <w:bCs/>
              </w:rPr>
              <w:t>fecha_ini</w:t>
            </w:r>
          </w:p>
        </w:tc>
        <w:tc>
          <w:tcPr>
            <w:tcW w:w="1383" w:type="dxa"/>
            <w:vAlign w:val="center"/>
          </w:tcPr>
          <w:p w14:paraId="1CFAECDE" w14:textId="15005781" w:rsidR="0027396E" w:rsidRDefault="0027396E" w:rsidP="0027396E">
            <w:pPr>
              <w:ind w:firstLine="0"/>
            </w:pPr>
            <w:r>
              <w:t>TIMESTAMP</w:t>
            </w:r>
          </w:p>
        </w:tc>
        <w:tc>
          <w:tcPr>
            <w:tcW w:w="1914" w:type="dxa"/>
          </w:tcPr>
          <w:p w14:paraId="615DB745" w14:textId="77777777" w:rsidR="0027396E" w:rsidRDefault="0027396E" w:rsidP="0027396E">
            <w:pPr>
              <w:ind w:firstLine="0"/>
            </w:pPr>
          </w:p>
        </w:tc>
        <w:tc>
          <w:tcPr>
            <w:tcW w:w="3110" w:type="dxa"/>
            <w:vAlign w:val="center"/>
          </w:tcPr>
          <w:p w14:paraId="634CBBDD" w14:textId="4929ABCE" w:rsidR="0027396E" w:rsidRDefault="0027396E" w:rsidP="0027396E">
            <w:pPr>
              <w:ind w:firstLine="0"/>
            </w:pPr>
            <w:r>
              <w:t>2020-01-01 12:00:00:0000</w:t>
            </w:r>
          </w:p>
        </w:tc>
      </w:tr>
      <w:tr w:rsidR="0027396E" w14:paraId="32BA225C" w14:textId="77777777" w:rsidTr="0027396E">
        <w:tblPrEx>
          <w:jc w:val="center"/>
        </w:tblPrEx>
        <w:trPr>
          <w:jc w:val="center"/>
        </w:trPr>
        <w:tc>
          <w:tcPr>
            <w:tcW w:w="2609" w:type="dxa"/>
            <w:vAlign w:val="center"/>
          </w:tcPr>
          <w:p w14:paraId="4C8721B4" w14:textId="79D663F8" w:rsidR="0027396E" w:rsidRDefault="0027396E" w:rsidP="0027396E">
            <w:pPr>
              <w:ind w:firstLine="0"/>
              <w:rPr>
                <w:b/>
                <w:bCs/>
              </w:rPr>
            </w:pPr>
            <w:r>
              <w:rPr>
                <w:b/>
                <w:bCs/>
              </w:rPr>
              <w:t>usuario_mod</w:t>
            </w:r>
          </w:p>
        </w:tc>
        <w:tc>
          <w:tcPr>
            <w:tcW w:w="1383" w:type="dxa"/>
            <w:vAlign w:val="center"/>
          </w:tcPr>
          <w:p w14:paraId="7724DB2B" w14:textId="30C627AB" w:rsidR="0027396E" w:rsidRDefault="0027396E" w:rsidP="0027396E">
            <w:pPr>
              <w:ind w:firstLine="0"/>
            </w:pPr>
            <w:r>
              <w:rPr>
                <w:color w:val="000000"/>
              </w:rPr>
              <w:t>STRING</w:t>
            </w:r>
          </w:p>
        </w:tc>
        <w:tc>
          <w:tcPr>
            <w:tcW w:w="1914" w:type="dxa"/>
          </w:tcPr>
          <w:p w14:paraId="5BF8E639" w14:textId="3CEC874A" w:rsidR="0027396E" w:rsidRDefault="0027396E" w:rsidP="0027396E">
            <w:pPr>
              <w:ind w:firstLine="0"/>
            </w:pPr>
            <w:r>
              <w:t>Usuario que ha modicado/creado</w:t>
            </w:r>
          </w:p>
        </w:tc>
        <w:tc>
          <w:tcPr>
            <w:tcW w:w="3110" w:type="dxa"/>
            <w:vAlign w:val="center"/>
          </w:tcPr>
          <w:p w14:paraId="76A4FE3B" w14:textId="590EF640" w:rsidR="0027396E" w:rsidRDefault="0027396E" w:rsidP="0027396E">
            <w:pPr>
              <w:ind w:firstLine="0"/>
            </w:pPr>
            <w:r>
              <w:t>SISTEMA</w:t>
            </w:r>
          </w:p>
        </w:tc>
      </w:tr>
      <w:tr w:rsidR="0027396E" w14:paraId="3FA0F7A4" w14:textId="77777777" w:rsidTr="0027396E">
        <w:tblPrEx>
          <w:jc w:val="center"/>
        </w:tblPrEx>
        <w:trPr>
          <w:jc w:val="center"/>
        </w:trPr>
        <w:tc>
          <w:tcPr>
            <w:tcW w:w="2609" w:type="dxa"/>
            <w:vAlign w:val="center"/>
          </w:tcPr>
          <w:p w14:paraId="5F152836" w14:textId="5D2D6638" w:rsidR="0027396E" w:rsidRDefault="0027396E" w:rsidP="0027396E">
            <w:pPr>
              <w:ind w:firstLine="0"/>
              <w:rPr>
                <w:b/>
                <w:bCs/>
              </w:rPr>
            </w:pPr>
            <w:r>
              <w:rPr>
                <w:b/>
                <w:bCs/>
              </w:rPr>
              <w:t>id_lit</w:t>
            </w:r>
          </w:p>
        </w:tc>
        <w:tc>
          <w:tcPr>
            <w:tcW w:w="1383" w:type="dxa"/>
            <w:vAlign w:val="center"/>
          </w:tcPr>
          <w:p w14:paraId="49B498C7" w14:textId="4864C2C4" w:rsidR="0027396E" w:rsidRDefault="0027396E" w:rsidP="0027396E">
            <w:pPr>
              <w:ind w:firstLine="0"/>
            </w:pPr>
            <w:r>
              <w:t>INT</w:t>
            </w:r>
          </w:p>
        </w:tc>
        <w:tc>
          <w:tcPr>
            <w:tcW w:w="1914" w:type="dxa"/>
          </w:tcPr>
          <w:p w14:paraId="3055D91E" w14:textId="08294F92" w:rsidR="0027396E" w:rsidRDefault="0027396E" w:rsidP="0027396E">
            <w:pPr>
              <w:ind w:firstLine="0"/>
            </w:pPr>
            <w:r>
              <w:t>Identificador del literal de la descripción de la constante.</w:t>
            </w:r>
          </w:p>
        </w:tc>
        <w:tc>
          <w:tcPr>
            <w:tcW w:w="3110" w:type="dxa"/>
            <w:vAlign w:val="center"/>
          </w:tcPr>
          <w:p w14:paraId="68773108" w14:textId="441DB739" w:rsidR="0027396E" w:rsidRDefault="0027396E" w:rsidP="0027396E">
            <w:pPr>
              <w:ind w:firstLine="0"/>
            </w:pPr>
            <w:r>
              <w:t>1,2…</w:t>
            </w:r>
          </w:p>
        </w:tc>
      </w:tr>
      <w:tr w:rsidR="00CF1678" w14:paraId="0895F2B1" w14:textId="77777777" w:rsidTr="0027396E">
        <w:tblPrEx>
          <w:jc w:val="center"/>
        </w:tblPrEx>
        <w:trPr>
          <w:jc w:val="center"/>
        </w:trPr>
        <w:tc>
          <w:tcPr>
            <w:tcW w:w="2609" w:type="dxa"/>
            <w:vAlign w:val="center"/>
          </w:tcPr>
          <w:p w14:paraId="3C38B370" w14:textId="3E2198FA" w:rsidR="00CF1678" w:rsidRPr="0012628A" w:rsidRDefault="0027396E" w:rsidP="00CF1678">
            <w:pPr>
              <w:ind w:firstLine="0"/>
            </w:pPr>
            <w:r>
              <w:rPr>
                <w:color w:val="000000"/>
              </w:rPr>
              <w:t>des_constante</w:t>
            </w:r>
          </w:p>
        </w:tc>
        <w:tc>
          <w:tcPr>
            <w:tcW w:w="1383" w:type="dxa"/>
            <w:vAlign w:val="center"/>
          </w:tcPr>
          <w:p w14:paraId="66489CAD" w14:textId="27C12B4C" w:rsidR="00CF1678" w:rsidRPr="0012628A" w:rsidRDefault="00CF1678" w:rsidP="00CF1678">
            <w:pPr>
              <w:ind w:firstLine="0"/>
            </w:pPr>
            <w:r w:rsidRPr="0012628A">
              <w:rPr>
                <w:color w:val="000000"/>
              </w:rPr>
              <w:t>STRING</w:t>
            </w:r>
          </w:p>
        </w:tc>
        <w:tc>
          <w:tcPr>
            <w:tcW w:w="1914" w:type="dxa"/>
          </w:tcPr>
          <w:p w14:paraId="559B8311" w14:textId="07C14588" w:rsidR="0027396E" w:rsidRDefault="0027396E" w:rsidP="0027396E">
            <w:pPr>
              <w:ind w:firstLine="0"/>
              <w:rPr>
                <w:color w:val="000000"/>
              </w:rPr>
            </w:pPr>
            <w:r>
              <w:rPr>
                <w:color w:val="000000"/>
              </w:rPr>
              <w:t>Descripción de la constante.</w:t>
            </w:r>
          </w:p>
        </w:tc>
        <w:tc>
          <w:tcPr>
            <w:tcW w:w="3110" w:type="dxa"/>
            <w:vAlign w:val="center"/>
          </w:tcPr>
          <w:p w14:paraId="0AAF77DC" w14:textId="2A3EBCA6" w:rsidR="00CF1678" w:rsidRPr="0012628A" w:rsidRDefault="0027396E" w:rsidP="00CF1678">
            <w:pPr>
              <w:ind w:firstLine="0"/>
              <w:rPr>
                <w:color w:val="000000"/>
              </w:rPr>
            </w:pPr>
            <w:r>
              <w:rPr>
                <w:color w:val="000000"/>
              </w:rPr>
              <w:t>‘Esta constante define los valores uno, dos y tres’</w:t>
            </w:r>
          </w:p>
        </w:tc>
      </w:tr>
      <w:tr w:rsidR="00CF1678" w14:paraId="7C3CF0B4" w14:textId="77777777" w:rsidTr="0027396E">
        <w:tblPrEx>
          <w:jc w:val="center"/>
        </w:tblPrEx>
        <w:trPr>
          <w:jc w:val="center"/>
        </w:trPr>
        <w:tc>
          <w:tcPr>
            <w:tcW w:w="2609" w:type="dxa"/>
            <w:vAlign w:val="center"/>
          </w:tcPr>
          <w:p w14:paraId="40AA900A" w14:textId="0205EE00" w:rsidR="00CF1678" w:rsidRPr="00B83EEE" w:rsidRDefault="0027396E" w:rsidP="00CF1678">
            <w:pPr>
              <w:ind w:firstLine="0"/>
              <w:rPr>
                <w:b/>
                <w:bCs/>
                <w:color w:val="000000"/>
              </w:rPr>
            </w:pPr>
            <w:r>
              <w:rPr>
                <w:b/>
                <w:bCs/>
                <w:color w:val="000000"/>
              </w:rPr>
              <w:t>valor_constante</w:t>
            </w:r>
          </w:p>
        </w:tc>
        <w:tc>
          <w:tcPr>
            <w:tcW w:w="1383" w:type="dxa"/>
            <w:vAlign w:val="center"/>
          </w:tcPr>
          <w:p w14:paraId="6A64ABA4" w14:textId="311745DF" w:rsidR="00CF1678" w:rsidRDefault="00CF1678" w:rsidP="00CF1678">
            <w:pPr>
              <w:ind w:firstLine="0"/>
            </w:pPr>
            <w:r>
              <w:t>STRING</w:t>
            </w:r>
          </w:p>
        </w:tc>
        <w:tc>
          <w:tcPr>
            <w:tcW w:w="1914" w:type="dxa"/>
          </w:tcPr>
          <w:p w14:paraId="7BF95B5D" w14:textId="74917B22" w:rsidR="0027396E" w:rsidRDefault="0027396E" w:rsidP="0027396E">
            <w:pPr>
              <w:ind w:firstLine="0"/>
              <w:rPr>
                <w:color w:val="000000"/>
              </w:rPr>
            </w:pPr>
            <w:r>
              <w:rPr>
                <w:color w:val="000000"/>
              </w:rPr>
              <w:t>Valor de la constante</w:t>
            </w:r>
          </w:p>
        </w:tc>
        <w:tc>
          <w:tcPr>
            <w:tcW w:w="3110" w:type="dxa"/>
            <w:vAlign w:val="center"/>
          </w:tcPr>
          <w:p w14:paraId="3319B4E1" w14:textId="4DFB32F2" w:rsidR="00CF1678" w:rsidRDefault="0027396E" w:rsidP="00CF1678">
            <w:pPr>
              <w:ind w:firstLine="0"/>
              <w:rPr>
                <w:color w:val="000000"/>
              </w:rPr>
            </w:pPr>
            <w:r>
              <w:rPr>
                <w:color w:val="000000"/>
              </w:rPr>
              <w:t>’1|2|3’</w:t>
            </w:r>
          </w:p>
        </w:tc>
      </w:tr>
      <w:tr w:rsidR="0027396E" w14:paraId="302C760B" w14:textId="77777777" w:rsidTr="0027396E">
        <w:tblPrEx>
          <w:jc w:val="center"/>
        </w:tblPrEx>
        <w:trPr>
          <w:jc w:val="center"/>
        </w:trPr>
        <w:tc>
          <w:tcPr>
            <w:tcW w:w="2609" w:type="dxa"/>
            <w:vAlign w:val="center"/>
          </w:tcPr>
          <w:p w14:paraId="3CABC741" w14:textId="1ADD65AE" w:rsidR="0027396E" w:rsidRDefault="0027396E" w:rsidP="0027396E">
            <w:pPr>
              <w:ind w:firstLine="0"/>
              <w:rPr>
                <w:b/>
                <w:bCs/>
                <w:color w:val="000000"/>
              </w:rPr>
            </w:pPr>
            <w:r>
              <w:t>fecha_mod</w:t>
            </w:r>
          </w:p>
        </w:tc>
        <w:tc>
          <w:tcPr>
            <w:tcW w:w="1383" w:type="dxa"/>
            <w:vAlign w:val="center"/>
          </w:tcPr>
          <w:p w14:paraId="2507E1C8" w14:textId="3A92871F" w:rsidR="0027396E" w:rsidRDefault="0027396E" w:rsidP="0027396E">
            <w:pPr>
              <w:ind w:firstLine="0"/>
            </w:pPr>
            <w:r>
              <w:t>TIMESTAMP</w:t>
            </w:r>
          </w:p>
        </w:tc>
        <w:tc>
          <w:tcPr>
            <w:tcW w:w="1914" w:type="dxa"/>
          </w:tcPr>
          <w:p w14:paraId="3A6D6EFA" w14:textId="77777777" w:rsidR="0027396E" w:rsidRDefault="0027396E" w:rsidP="0027396E">
            <w:pPr>
              <w:ind w:firstLine="0"/>
              <w:rPr>
                <w:color w:val="000000"/>
              </w:rPr>
            </w:pPr>
          </w:p>
        </w:tc>
        <w:tc>
          <w:tcPr>
            <w:tcW w:w="3110" w:type="dxa"/>
            <w:vAlign w:val="center"/>
          </w:tcPr>
          <w:p w14:paraId="134744F0" w14:textId="225691F8" w:rsidR="0027396E" w:rsidRDefault="0027396E" w:rsidP="0027396E">
            <w:pPr>
              <w:ind w:firstLine="0"/>
              <w:rPr>
                <w:color w:val="000000"/>
              </w:rPr>
            </w:pPr>
            <w:r>
              <w:t>2020-01-01 12:00:00:0000</w:t>
            </w:r>
          </w:p>
        </w:tc>
      </w:tr>
    </w:tbl>
    <w:p w14:paraId="29D2D123" w14:textId="77777777" w:rsidR="00B27EED" w:rsidRDefault="00B27EED" w:rsidP="0064600C"/>
    <w:p w14:paraId="7F91F1AA" w14:textId="2D2CF128" w:rsidR="00C06854" w:rsidRDefault="00C06854">
      <w:pPr>
        <w:spacing w:before="0" w:after="0" w:line="240" w:lineRule="auto"/>
        <w:ind w:firstLine="0"/>
        <w:jc w:val="left"/>
      </w:pPr>
    </w:p>
    <w:p w14:paraId="39EDD7C1" w14:textId="06321091" w:rsidR="00C06854" w:rsidRDefault="00C06854" w:rsidP="00B228EC">
      <w:r w:rsidRPr="00B228EC">
        <w:rPr>
          <w:highlight w:val="yellow"/>
        </w:rPr>
        <w:t>Por otra parte, se dispondrá de una serie de tablas donde poder mantener valores tanto de constantes globales definidas para todas las unidades como de constantes locales exclusivas para cada unidad, así como las tablas de relación baremo y de divisas necesarias para realizar los cálculos en la ejecución de reglas de tipo baremo e integridad.</w:t>
      </w:r>
    </w:p>
    <w:p w14:paraId="23F04178" w14:textId="2F25ADB0" w:rsidR="00D5094A" w:rsidRDefault="00D5094A">
      <w:pPr>
        <w:spacing w:before="0" w:after="0" w:line="240" w:lineRule="auto"/>
        <w:ind w:firstLine="0"/>
        <w:jc w:val="left"/>
      </w:pPr>
    </w:p>
    <w:tbl>
      <w:tblPr>
        <w:tblStyle w:val="Tablaconcuadrcula"/>
        <w:tblW w:w="0" w:type="auto"/>
        <w:tblLook w:val="04A0" w:firstRow="1" w:lastRow="0" w:firstColumn="1" w:lastColumn="0" w:noHBand="0" w:noVBand="1"/>
      </w:tblPr>
      <w:tblGrid>
        <w:gridCol w:w="3243"/>
        <w:gridCol w:w="1383"/>
        <w:gridCol w:w="2229"/>
        <w:gridCol w:w="2161"/>
      </w:tblGrid>
      <w:tr w:rsidR="00C06854" w:rsidRPr="00081438" w14:paraId="63723BD7" w14:textId="77777777">
        <w:trPr>
          <w:trHeight w:val="1109"/>
        </w:trPr>
        <w:tc>
          <w:tcPr>
            <w:tcW w:w="3243" w:type="dxa"/>
            <w:shd w:val="clear" w:color="auto" w:fill="FF0000"/>
          </w:tcPr>
          <w:p w14:paraId="530C5955" w14:textId="77777777" w:rsidR="00C06854" w:rsidRDefault="00C06854">
            <w:pPr>
              <w:tabs>
                <w:tab w:val="left" w:pos="1530"/>
              </w:tabs>
              <w:ind w:firstLine="0"/>
              <w:rPr>
                <w:b/>
                <w:bCs/>
                <w:color w:val="FFFFFF" w:themeColor="background1"/>
                <w:sz w:val="24"/>
              </w:rPr>
            </w:pPr>
            <w:r>
              <w:rPr>
                <w:b/>
                <w:bCs/>
                <w:color w:val="FFFFFF" w:themeColor="background1"/>
                <w:sz w:val="24"/>
              </w:rPr>
              <w:lastRenderedPageBreak/>
              <w:t>TABLA:</w:t>
            </w:r>
          </w:p>
          <w:p w14:paraId="1BCBE953" w14:textId="77777777" w:rsidR="00C06854" w:rsidRPr="00FA0BDD" w:rsidRDefault="00C06854">
            <w:pPr>
              <w:tabs>
                <w:tab w:val="left" w:pos="1530"/>
              </w:tabs>
              <w:ind w:firstLine="0"/>
              <w:rPr>
                <w:b/>
                <w:bCs/>
                <w:i/>
                <w:iCs/>
                <w:szCs w:val="20"/>
              </w:rPr>
            </w:pPr>
            <w:r w:rsidRPr="00E333AF">
              <w:rPr>
                <w:b/>
                <w:bCs/>
                <w:color w:val="FFFFFF" w:themeColor="background1"/>
                <w:sz w:val="24"/>
              </w:rPr>
              <w:t>MAC_</w:t>
            </w:r>
            <w:r>
              <w:rPr>
                <w:b/>
                <w:bCs/>
                <w:color w:val="FFFFFF" w:themeColor="background1"/>
                <w:sz w:val="24"/>
              </w:rPr>
              <w:t>BAREMO_GLB_LOC</w:t>
            </w:r>
          </w:p>
        </w:tc>
        <w:tc>
          <w:tcPr>
            <w:tcW w:w="5773" w:type="dxa"/>
            <w:gridSpan w:val="3"/>
          </w:tcPr>
          <w:p w14:paraId="78C2C7A7" w14:textId="77777777" w:rsidR="00C06854" w:rsidRPr="00081438" w:rsidRDefault="00C06854">
            <w:pPr>
              <w:ind w:firstLine="0"/>
              <w:rPr>
                <w:b/>
                <w:bCs/>
              </w:rPr>
            </w:pPr>
            <w:r w:rsidRPr="006200D1">
              <w:rPr>
                <w:b/>
                <w:bCs/>
              </w:rPr>
              <w:t xml:space="preserve">Tabla maestra </w:t>
            </w:r>
            <w:r>
              <w:rPr>
                <w:b/>
                <w:bCs/>
              </w:rPr>
              <w:t xml:space="preserve">de inputs </w:t>
            </w:r>
            <w:r w:rsidRPr="006200D1">
              <w:rPr>
                <w:b/>
                <w:bCs/>
              </w:rPr>
              <w:t xml:space="preserve">que </w:t>
            </w:r>
            <w:r>
              <w:rPr>
                <w:b/>
                <w:bCs/>
              </w:rPr>
              <w:t xml:space="preserve">recoge los valores válidos para la relación entre baremos locales y globales de MAC. </w:t>
            </w:r>
          </w:p>
        </w:tc>
      </w:tr>
      <w:tr w:rsidR="00C06854" w:rsidRPr="00B604C0" w14:paraId="08138555" w14:textId="77777777" w:rsidTr="00DA10FD">
        <w:tblPrEx>
          <w:jc w:val="center"/>
        </w:tblPrEx>
        <w:trPr>
          <w:tblHeader/>
          <w:jc w:val="center"/>
        </w:trPr>
        <w:tc>
          <w:tcPr>
            <w:tcW w:w="3243" w:type="dxa"/>
            <w:shd w:val="clear" w:color="auto" w:fill="FF0000"/>
          </w:tcPr>
          <w:p w14:paraId="306E8FC8" w14:textId="77777777" w:rsidR="00C06854" w:rsidRPr="00B604C0" w:rsidRDefault="00C06854">
            <w:pPr>
              <w:ind w:firstLine="0"/>
              <w:jc w:val="left"/>
              <w:rPr>
                <w:b/>
                <w:bCs/>
                <w:color w:val="FFFFFF" w:themeColor="background1"/>
              </w:rPr>
            </w:pPr>
            <w:r>
              <w:rPr>
                <w:b/>
                <w:bCs/>
                <w:color w:val="FFFFFF" w:themeColor="background1"/>
              </w:rPr>
              <w:t>NOMBRE DE CAMPO</w:t>
            </w:r>
          </w:p>
        </w:tc>
        <w:tc>
          <w:tcPr>
            <w:tcW w:w="1383" w:type="dxa"/>
            <w:shd w:val="clear" w:color="auto" w:fill="FF0000"/>
          </w:tcPr>
          <w:p w14:paraId="1C8EBBFB" w14:textId="77777777" w:rsidR="00C06854" w:rsidRPr="00B604C0" w:rsidRDefault="00C06854">
            <w:pPr>
              <w:ind w:firstLine="0"/>
              <w:jc w:val="left"/>
              <w:rPr>
                <w:b/>
                <w:bCs/>
                <w:color w:val="FFFFFF" w:themeColor="background1"/>
              </w:rPr>
            </w:pPr>
            <w:r>
              <w:rPr>
                <w:b/>
                <w:bCs/>
                <w:color w:val="FFFFFF" w:themeColor="background1"/>
              </w:rPr>
              <w:t>TIPO</w:t>
            </w:r>
          </w:p>
        </w:tc>
        <w:tc>
          <w:tcPr>
            <w:tcW w:w="2229" w:type="dxa"/>
            <w:shd w:val="clear" w:color="auto" w:fill="FF0000"/>
          </w:tcPr>
          <w:p w14:paraId="2ACE5B3C" w14:textId="77777777" w:rsidR="00C06854" w:rsidRDefault="00C06854">
            <w:pPr>
              <w:ind w:firstLine="0"/>
              <w:rPr>
                <w:b/>
                <w:bCs/>
                <w:color w:val="FFFFFF" w:themeColor="background1"/>
              </w:rPr>
            </w:pPr>
            <w:r>
              <w:rPr>
                <w:b/>
                <w:bCs/>
                <w:color w:val="FFFFFF" w:themeColor="background1"/>
              </w:rPr>
              <w:t>DESCRIPCION</w:t>
            </w:r>
          </w:p>
        </w:tc>
        <w:tc>
          <w:tcPr>
            <w:tcW w:w="2161" w:type="dxa"/>
            <w:shd w:val="clear" w:color="auto" w:fill="FF0000"/>
          </w:tcPr>
          <w:p w14:paraId="498ED879" w14:textId="77777777" w:rsidR="00C06854" w:rsidRPr="00B604C0" w:rsidRDefault="00C06854">
            <w:pPr>
              <w:ind w:firstLine="0"/>
              <w:rPr>
                <w:b/>
                <w:bCs/>
                <w:color w:val="FFFFFF" w:themeColor="background1"/>
              </w:rPr>
            </w:pPr>
            <w:r>
              <w:rPr>
                <w:b/>
                <w:bCs/>
                <w:color w:val="FFFFFF" w:themeColor="background1"/>
              </w:rPr>
              <w:t>EJEMPLO</w:t>
            </w:r>
          </w:p>
        </w:tc>
      </w:tr>
      <w:tr w:rsidR="00C06854" w:rsidRPr="0012628A" w14:paraId="3CCF8ADD" w14:textId="77777777" w:rsidTr="00DA10FD">
        <w:tblPrEx>
          <w:jc w:val="center"/>
        </w:tblPrEx>
        <w:trPr>
          <w:jc w:val="center"/>
        </w:trPr>
        <w:tc>
          <w:tcPr>
            <w:tcW w:w="3243" w:type="dxa"/>
            <w:vAlign w:val="center"/>
          </w:tcPr>
          <w:p w14:paraId="6FEECC84" w14:textId="47B77AFE" w:rsidR="00C06854" w:rsidRPr="0012628A" w:rsidRDefault="00A430E9">
            <w:pPr>
              <w:ind w:firstLine="0"/>
            </w:pPr>
            <w:r>
              <w:rPr>
                <w:b/>
                <w:bCs/>
              </w:rPr>
              <w:t>I</w:t>
            </w:r>
            <w:r w:rsidR="00C06854" w:rsidRPr="006F2FB7">
              <w:rPr>
                <w:b/>
                <w:bCs/>
              </w:rPr>
              <w:t>d</w:t>
            </w:r>
            <w:r>
              <w:rPr>
                <w:b/>
                <w:bCs/>
              </w:rPr>
              <w:t>_</w:t>
            </w:r>
            <w:r w:rsidR="00C06854">
              <w:rPr>
                <w:b/>
                <w:bCs/>
              </w:rPr>
              <w:t>empresa</w:t>
            </w:r>
          </w:p>
        </w:tc>
        <w:tc>
          <w:tcPr>
            <w:tcW w:w="1383" w:type="dxa"/>
            <w:vAlign w:val="center"/>
          </w:tcPr>
          <w:p w14:paraId="3728DE76" w14:textId="77777777" w:rsidR="00C06854" w:rsidRPr="0012628A" w:rsidRDefault="00C06854">
            <w:pPr>
              <w:ind w:firstLine="0"/>
            </w:pPr>
            <w:r>
              <w:t>STRING</w:t>
            </w:r>
          </w:p>
        </w:tc>
        <w:tc>
          <w:tcPr>
            <w:tcW w:w="2229" w:type="dxa"/>
            <w:vAlign w:val="center"/>
          </w:tcPr>
          <w:p w14:paraId="35EB2E1C" w14:textId="7FE235C2" w:rsidR="00C06854" w:rsidRDefault="00C06854">
            <w:pPr>
              <w:ind w:firstLine="0"/>
            </w:pPr>
          </w:p>
        </w:tc>
        <w:tc>
          <w:tcPr>
            <w:tcW w:w="2161" w:type="dxa"/>
            <w:vAlign w:val="center"/>
          </w:tcPr>
          <w:p w14:paraId="1A54A877" w14:textId="77777777" w:rsidR="00C06854" w:rsidRPr="0012628A" w:rsidRDefault="00C06854">
            <w:pPr>
              <w:ind w:firstLine="0"/>
            </w:pPr>
            <w:r>
              <w:t>49</w:t>
            </w:r>
          </w:p>
        </w:tc>
      </w:tr>
      <w:tr w:rsidR="00C06854" w:rsidRPr="0012628A" w14:paraId="5A5F423B" w14:textId="77777777" w:rsidTr="00DA10FD">
        <w:tblPrEx>
          <w:jc w:val="center"/>
        </w:tblPrEx>
        <w:trPr>
          <w:jc w:val="center"/>
        </w:trPr>
        <w:tc>
          <w:tcPr>
            <w:tcW w:w="3243" w:type="dxa"/>
            <w:vAlign w:val="center"/>
          </w:tcPr>
          <w:p w14:paraId="010F0B84" w14:textId="285F0184" w:rsidR="00C06854" w:rsidRPr="0012628A" w:rsidRDefault="00FA49F7">
            <w:pPr>
              <w:ind w:firstLine="0"/>
            </w:pPr>
            <w:r>
              <w:rPr>
                <w:b/>
                <w:bCs/>
                <w:color w:val="000000"/>
              </w:rPr>
              <w:t>I</w:t>
            </w:r>
            <w:r w:rsidR="00C06854">
              <w:rPr>
                <w:b/>
                <w:bCs/>
                <w:color w:val="000000"/>
              </w:rPr>
              <w:t>d</w:t>
            </w:r>
            <w:r>
              <w:rPr>
                <w:b/>
                <w:bCs/>
                <w:color w:val="000000"/>
              </w:rPr>
              <w:t>_</w:t>
            </w:r>
            <w:r w:rsidR="00C06854">
              <w:rPr>
                <w:b/>
                <w:bCs/>
                <w:color w:val="000000"/>
              </w:rPr>
              <w:t>baremo</w:t>
            </w:r>
            <w:r>
              <w:rPr>
                <w:b/>
                <w:bCs/>
                <w:color w:val="000000"/>
              </w:rPr>
              <w:t>_glb_loc</w:t>
            </w:r>
          </w:p>
        </w:tc>
        <w:tc>
          <w:tcPr>
            <w:tcW w:w="1383" w:type="dxa"/>
            <w:vAlign w:val="center"/>
          </w:tcPr>
          <w:p w14:paraId="39398884" w14:textId="77777777" w:rsidR="00C06854" w:rsidRPr="0012628A" w:rsidRDefault="00C06854">
            <w:pPr>
              <w:ind w:firstLine="0"/>
            </w:pPr>
            <w:r>
              <w:t>INT</w:t>
            </w:r>
          </w:p>
        </w:tc>
        <w:tc>
          <w:tcPr>
            <w:tcW w:w="2229" w:type="dxa"/>
            <w:vAlign w:val="center"/>
          </w:tcPr>
          <w:p w14:paraId="6F370751" w14:textId="44539001" w:rsidR="00C06854" w:rsidRDefault="00FA49F7">
            <w:pPr>
              <w:ind w:firstLine="0"/>
              <w:rPr>
                <w:color w:val="000000"/>
              </w:rPr>
            </w:pPr>
            <w:r>
              <w:rPr>
                <w:color w:val="000000"/>
              </w:rPr>
              <w:t>Identificador del baremo.</w:t>
            </w:r>
          </w:p>
        </w:tc>
        <w:tc>
          <w:tcPr>
            <w:tcW w:w="2161" w:type="dxa"/>
            <w:vAlign w:val="center"/>
          </w:tcPr>
          <w:p w14:paraId="2D20B227" w14:textId="77777777" w:rsidR="00C06854" w:rsidRPr="0012628A" w:rsidRDefault="00C06854">
            <w:pPr>
              <w:ind w:firstLine="0"/>
              <w:rPr>
                <w:color w:val="000000"/>
              </w:rPr>
            </w:pPr>
            <w:r>
              <w:rPr>
                <w:color w:val="000000"/>
              </w:rPr>
              <w:t>1</w:t>
            </w:r>
          </w:p>
        </w:tc>
      </w:tr>
      <w:tr w:rsidR="00C06854" w:rsidRPr="0012628A" w14:paraId="5127B30A" w14:textId="77777777" w:rsidTr="00DA10FD">
        <w:tblPrEx>
          <w:jc w:val="center"/>
        </w:tblPrEx>
        <w:trPr>
          <w:jc w:val="center"/>
        </w:trPr>
        <w:tc>
          <w:tcPr>
            <w:tcW w:w="3243" w:type="dxa"/>
            <w:vAlign w:val="center"/>
          </w:tcPr>
          <w:p w14:paraId="137CB6E4" w14:textId="0E2C61F9" w:rsidR="00C06854" w:rsidRPr="000606F3" w:rsidRDefault="00FA49F7">
            <w:pPr>
              <w:ind w:firstLine="0"/>
            </w:pPr>
            <w:r>
              <w:rPr>
                <w:color w:val="000000"/>
              </w:rPr>
              <w:t>b</w:t>
            </w:r>
            <w:r w:rsidR="00C06854" w:rsidRPr="000606F3">
              <w:rPr>
                <w:color w:val="000000"/>
              </w:rPr>
              <w:t>aremo</w:t>
            </w:r>
            <w:r>
              <w:rPr>
                <w:color w:val="000000"/>
              </w:rPr>
              <w:t>_</w:t>
            </w:r>
            <w:r w:rsidR="00C06854" w:rsidRPr="000606F3">
              <w:rPr>
                <w:color w:val="000000"/>
              </w:rPr>
              <w:t>global</w:t>
            </w:r>
          </w:p>
        </w:tc>
        <w:tc>
          <w:tcPr>
            <w:tcW w:w="1383" w:type="dxa"/>
            <w:vAlign w:val="center"/>
          </w:tcPr>
          <w:p w14:paraId="3280FA0F" w14:textId="77777777" w:rsidR="00C06854" w:rsidRPr="0012628A" w:rsidRDefault="00C06854">
            <w:pPr>
              <w:ind w:firstLine="0"/>
            </w:pPr>
            <w:r>
              <w:t>STRING</w:t>
            </w:r>
          </w:p>
        </w:tc>
        <w:tc>
          <w:tcPr>
            <w:tcW w:w="2229" w:type="dxa"/>
            <w:vAlign w:val="center"/>
          </w:tcPr>
          <w:p w14:paraId="1905D1E4" w14:textId="45A9D29B" w:rsidR="00C06854" w:rsidRDefault="00FA49F7">
            <w:pPr>
              <w:ind w:firstLine="0"/>
              <w:rPr>
                <w:color w:val="000000"/>
              </w:rPr>
            </w:pPr>
            <w:r>
              <w:rPr>
                <w:color w:val="000000"/>
              </w:rPr>
              <w:t>Valor baremos global</w:t>
            </w:r>
          </w:p>
        </w:tc>
        <w:tc>
          <w:tcPr>
            <w:tcW w:w="2161" w:type="dxa"/>
            <w:vAlign w:val="center"/>
          </w:tcPr>
          <w:p w14:paraId="0F51D366" w14:textId="77777777" w:rsidR="00C06854" w:rsidRPr="0012628A" w:rsidRDefault="00C06854">
            <w:pPr>
              <w:ind w:firstLine="0"/>
              <w:rPr>
                <w:color w:val="000000"/>
              </w:rPr>
            </w:pPr>
            <w:r>
              <w:rPr>
                <w:color w:val="000000"/>
              </w:rPr>
              <w:t>11</w:t>
            </w:r>
          </w:p>
        </w:tc>
      </w:tr>
      <w:tr w:rsidR="00C06854" w:rsidRPr="0012628A" w14:paraId="5446538B" w14:textId="77777777" w:rsidTr="00DA10FD">
        <w:tblPrEx>
          <w:jc w:val="center"/>
        </w:tblPrEx>
        <w:trPr>
          <w:jc w:val="center"/>
        </w:trPr>
        <w:tc>
          <w:tcPr>
            <w:tcW w:w="3243" w:type="dxa"/>
            <w:vAlign w:val="center"/>
          </w:tcPr>
          <w:p w14:paraId="7B0C6F4E" w14:textId="5F48C71C" w:rsidR="00C06854" w:rsidRPr="000606F3" w:rsidRDefault="00FA49F7">
            <w:pPr>
              <w:ind w:firstLine="0"/>
            </w:pPr>
            <w:r>
              <w:rPr>
                <w:color w:val="000000"/>
              </w:rPr>
              <w:t>Baremo_local</w:t>
            </w:r>
          </w:p>
        </w:tc>
        <w:tc>
          <w:tcPr>
            <w:tcW w:w="1383" w:type="dxa"/>
            <w:vAlign w:val="center"/>
          </w:tcPr>
          <w:p w14:paraId="2716FA06" w14:textId="77777777" w:rsidR="00C06854" w:rsidRPr="0012628A" w:rsidRDefault="00C06854">
            <w:pPr>
              <w:ind w:firstLine="0"/>
            </w:pPr>
            <w:r>
              <w:t>STRING</w:t>
            </w:r>
          </w:p>
        </w:tc>
        <w:tc>
          <w:tcPr>
            <w:tcW w:w="2229" w:type="dxa"/>
            <w:vAlign w:val="center"/>
          </w:tcPr>
          <w:p w14:paraId="3782873B" w14:textId="52978D18" w:rsidR="00C06854" w:rsidRDefault="00FA49F7">
            <w:pPr>
              <w:ind w:firstLine="0"/>
              <w:rPr>
                <w:color w:val="000000"/>
              </w:rPr>
            </w:pPr>
            <w:r>
              <w:rPr>
                <w:color w:val="000000"/>
              </w:rPr>
              <w:t>Valor baremos local</w:t>
            </w:r>
          </w:p>
        </w:tc>
        <w:tc>
          <w:tcPr>
            <w:tcW w:w="2161" w:type="dxa"/>
            <w:vAlign w:val="center"/>
          </w:tcPr>
          <w:p w14:paraId="258AAE1D" w14:textId="77777777" w:rsidR="00C06854" w:rsidRPr="0012628A" w:rsidRDefault="00C06854">
            <w:pPr>
              <w:ind w:firstLine="0"/>
              <w:rPr>
                <w:color w:val="000000"/>
              </w:rPr>
            </w:pPr>
            <w:r>
              <w:rPr>
                <w:color w:val="000000"/>
              </w:rPr>
              <w:t>‘</w:t>
            </w:r>
            <w:r w:rsidRPr="00570D95">
              <w:rPr>
                <w:color w:val="000000"/>
              </w:rPr>
              <w:t>FINANCIACIÓN DE BIENES DURADEROS</w:t>
            </w:r>
            <w:r>
              <w:rPr>
                <w:color w:val="000000"/>
              </w:rPr>
              <w:t>’</w:t>
            </w:r>
          </w:p>
        </w:tc>
      </w:tr>
      <w:tr w:rsidR="00C06854" w:rsidRPr="0012628A" w14:paraId="496A2DB5" w14:textId="77777777" w:rsidTr="00DA10FD">
        <w:tblPrEx>
          <w:jc w:val="center"/>
        </w:tblPrEx>
        <w:trPr>
          <w:jc w:val="center"/>
        </w:trPr>
        <w:tc>
          <w:tcPr>
            <w:tcW w:w="3243" w:type="dxa"/>
            <w:vAlign w:val="center"/>
          </w:tcPr>
          <w:p w14:paraId="28FFE080" w14:textId="537D805B" w:rsidR="00C06854" w:rsidRPr="000606F3" w:rsidRDefault="00FA49F7">
            <w:pPr>
              <w:ind w:firstLine="0"/>
              <w:rPr>
                <w:color w:val="000000"/>
              </w:rPr>
            </w:pPr>
            <w:r>
              <w:rPr>
                <w:color w:val="000000"/>
              </w:rPr>
              <w:t>d</w:t>
            </w:r>
            <w:r w:rsidR="00C06854" w:rsidRPr="000606F3">
              <w:rPr>
                <w:color w:val="000000"/>
              </w:rPr>
              <w:t>es</w:t>
            </w:r>
            <w:r>
              <w:rPr>
                <w:color w:val="000000"/>
              </w:rPr>
              <w:t>_</w:t>
            </w:r>
            <w:r w:rsidR="00C06854" w:rsidRPr="000606F3">
              <w:rPr>
                <w:color w:val="000000"/>
              </w:rPr>
              <w:t>baremo</w:t>
            </w:r>
            <w:r>
              <w:rPr>
                <w:color w:val="000000"/>
              </w:rPr>
              <w:t>_</w:t>
            </w:r>
            <w:r w:rsidR="00C06854" w:rsidRPr="000606F3">
              <w:rPr>
                <w:color w:val="000000"/>
              </w:rPr>
              <w:t>global</w:t>
            </w:r>
          </w:p>
        </w:tc>
        <w:tc>
          <w:tcPr>
            <w:tcW w:w="1383" w:type="dxa"/>
            <w:vAlign w:val="center"/>
          </w:tcPr>
          <w:p w14:paraId="7B5462A4" w14:textId="77777777" w:rsidR="00C06854" w:rsidRPr="0012628A" w:rsidRDefault="00C06854">
            <w:pPr>
              <w:ind w:firstLine="0"/>
            </w:pPr>
            <w:r>
              <w:t>STRING</w:t>
            </w:r>
          </w:p>
        </w:tc>
        <w:tc>
          <w:tcPr>
            <w:tcW w:w="2229" w:type="dxa"/>
            <w:vAlign w:val="center"/>
          </w:tcPr>
          <w:p w14:paraId="6F592D1B" w14:textId="27710BB2" w:rsidR="00C06854" w:rsidRDefault="00FA49F7">
            <w:pPr>
              <w:ind w:firstLine="0"/>
              <w:rPr>
                <w:color w:val="000000"/>
              </w:rPr>
            </w:pPr>
            <w:r>
              <w:rPr>
                <w:color w:val="000000"/>
              </w:rPr>
              <w:t>Descripción del baremo global.</w:t>
            </w:r>
          </w:p>
        </w:tc>
        <w:tc>
          <w:tcPr>
            <w:tcW w:w="2161" w:type="dxa"/>
            <w:vAlign w:val="center"/>
          </w:tcPr>
          <w:p w14:paraId="4B2444A4" w14:textId="77777777" w:rsidR="00C06854" w:rsidRPr="0012628A" w:rsidRDefault="00C06854">
            <w:pPr>
              <w:ind w:firstLine="0"/>
              <w:rPr>
                <w:color w:val="000000"/>
              </w:rPr>
            </w:pPr>
            <w:r>
              <w:rPr>
                <w:color w:val="000000"/>
              </w:rPr>
              <w:t>‘</w:t>
            </w:r>
            <w:r w:rsidRPr="005B3513">
              <w:rPr>
                <w:color w:val="000000"/>
              </w:rPr>
              <w:t>ADQ. MAQUINARIA Y UTILLAJES</w:t>
            </w:r>
            <w:r>
              <w:rPr>
                <w:color w:val="000000"/>
              </w:rPr>
              <w:t>’</w:t>
            </w:r>
          </w:p>
        </w:tc>
      </w:tr>
      <w:tr w:rsidR="00C06854" w:rsidRPr="0012628A" w14:paraId="086455B9" w14:textId="77777777" w:rsidTr="00DA10FD">
        <w:tblPrEx>
          <w:jc w:val="center"/>
        </w:tblPrEx>
        <w:trPr>
          <w:jc w:val="center"/>
        </w:trPr>
        <w:tc>
          <w:tcPr>
            <w:tcW w:w="3243" w:type="dxa"/>
            <w:vAlign w:val="center"/>
          </w:tcPr>
          <w:p w14:paraId="09684256" w14:textId="0B6DDE4B" w:rsidR="00C06854" w:rsidRPr="000606F3" w:rsidRDefault="00FA49F7">
            <w:pPr>
              <w:ind w:firstLine="0"/>
              <w:rPr>
                <w:color w:val="000000"/>
              </w:rPr>
            </w:pPr>
            <w:r>
              <w:rPr>
                <w:color w:val="000000"/>
              </w:rPr>
              <w:t>d</w:t>
            </w:r>
            <w:r w:rsidR="00C06854" w:rsidRPr="000606F3">
              <w:rPr>
                <w:color w:val="000000"/>
              </w:rPr>
              <w:t>es</w:t>
            </w:r>
            <w:r>
              <w:rPr>
                <w:color w:val="000000"/>
              </w:rPr>
              <w:t>_</w:t>
            </w:r>
            <w:r w:rsidR="00C06854" w:rsidRPr="000606F3">
              <w:rPr>
                <w:color w:val="000000"/>
              </w:rPr>
              <w:t>baremo</w:t>
            </w:r>
            <w:r>
              <w:rPr>
                <w:color w:val="000000"/>
              </w:rPr>
              <w:t>_</w:t>
            </w:r>
            <w:r w:rsidR="00C06854" w:rsidRPr="000606F3">
              <w:rPr>
                <w:color w:val="000000"/>
              </w:rPr>
              <w:t>local</w:t>
            </w:r>
          </w:p>
        </w:tc>
        <w:tc>
          <w:tcPr>
            <w:tcW w:w="1383" w:type="dxa"/>
            <w:vAlign w:val="center"/>
          </w:tcPr>
          <w:p w14:paraId="7FC59EF3" w14:textId="77777777" w:rsidR="00C06854" w:rsidRPr="0012628A" w:rsidRDefault="00C06854">
            <w:pPr>
              <w:ind w:firstLine="0"/>
            </w:pPr>
            <w:r>
              <w:t>STRIN</w:t>
            </w:r>
          </w:p>
        </w:tc>
        <w:tc>
          <w:tcPr>
            <w:tcW w:w="2229" w:type="dxa"/>
            <w:vAlign w:val="center"/>
          </w:tcPr>
          <w:p w14:paraId="5B6FDBF1" w14:textId="1F2E6AD9" w:rsidR="00C06854" w:rsidRDefault="00FA49F7">
            <w:pPr>
              <w:ind w:firstLine="0"/>
              <w:rPr>
                <w:color w:val="000000"/>
              </w:rPr>
            </w:pPr>
            <w:r>
              <w:rPr>
                <w:color w:val="000000"/>
              </w:rPr>
              <w:t>Descripción del baremo local.</w:t>
            </w:r>
          </w:p>
        </w:tc>
        <w:tc>
          <w:tcPr>
            <w:tcW w:w="2161" w:type="dxa"/>
            <w:vAlign w:val="center"/>
          </w:tcPr>
          <w:p w14:paraId="6D559C91" w14:textId="710A176C" w:rsidR="00C06854" w:rsidRPr="0012628A" w:rsidRDefault="00FA49F7">
            <w:pPr>
              <w:ind w:firstLine="0"/>
              <w:rPr>
                <w:color w:val="000000"/>
              </w:rPr>
            </w:pPr>
            <w:r>
              <w:rPr>
                <w:color w:val="000000"/>
              </w:rPr>
              <w:t>‘CFA FRANC’</w:t>
            </w:r>
          </w:p>
        </w:tc>
      </w:tr>
      <w:tr w:rsidR="00FA49F7" w:rsidRPr="0012628A" w14:paraId="25C072D6" w14:textId="77777777" w:rsidTr="00DA10FD">
        <w:tblPrEx>
          <w:jc w:val="center"/>
        </w:tblPrEx>
        <w:trPr>
          <w:jc w:val="center"/>
        </w:trPr>
        <w:tc>
          <w:tcPr>
            <w:tcW w:w="3243" w:type="dxa"/>
            <w:vAlign w:val="center"/>
          </w:tcPr>
          <w:p w14:paraId="3171F9B5" w14:textId="391B75BE" w:rsidR="00FA49F7" w:rsidRDefault="00FA49F7">
            <w:pPr>
              <w:ind w:firstLine="0"/>
              <w:rPr>
                <w:color w:val="000000"/>
              </w:rPr>
            </w:pPr>
            <w:r>
              <w:rPr>
                <w:color w:val="000000"/>
              </w:rPr>
              <w:t>id_baremo</w:t>
            </w:r>
          </w:p>
        </w:tc>
        <w:tc>
          <w:tcPr>
            <w:tcW w:w="1383" w:type="dxa"/>
            <w:vAlign w:val="center"/>
          </w:tcPr>
          <w:p w14:paraId="7C855C4F" w14:textId="09CEF902" w:rsidR="00FA49F7" w:rsidRDefault="00FA49F7">
            <w:pPr>
              <w:ind w:firstLine="0"/>
            </w:pPr>
            <w:r>
              <w:t>INT</w:t>
            </w:r>
          </w:p>
        </w:tc>
        <w:tc>
          <w:tcPr>
            <w:tcW w:w="2229" w:type="dxa"/>
            <w:vAlign w:val="center"/>
          </w:tcPr>
          <w:p w14:paraId="23332E73" w14:textId="77777777" w:rsidR="00FA49F7" w:rsidRDefault="00FA49F7">
            <w:pPr>
              <w:ind w:firstLine="0"/>
              <w:rPr>
                <w:color w:val="000000"/>
              </w:rPr>
            </w:pPr>
          </w:p>
        </w:tc>
        <w:tc>
          <w:tcPr>
            <w:tcW w:w="2161" w:type="dxa"/>
            <w:vAlign w:val="center"/>
          </w:tcPr>
          <w:p w14:paraId="7D89AD0B" w14:textId="234AF15E" w:rsidR="00FA49F7" w:rsidRDefault="00FA49F7">
            <w:pPr>
              <w:ind w:firstLine="0"/>
              <w:rPr>
                <w:color w:val="000000"/>
              </w:rPr>
            </w:pPr>
            <w:r>
              <w:rPr>
                <w:color w:val="000000"/>
              </w:rPr>
              <w:t>1,2…</w:t>
            </w:r>
          </w:p>
        </w:tc>
      </w:tr>
      <w:tr w:rsidR="00FA49F7" w:rsidRPr="0012628A" w14:paraId="4CD60A5E" w14:textId="77777777" w:rsidTr="00DA10FD">
        <w:tblPrEx>
          <w:jc w:val="center"/>
        </w:tblPrEx>
        <w:trPr>
          <w:jc w:val="center"/>
        </w:trPr>
        <w:tc>
          <w:tcPr>
            <w:tcW w:w="3243" w:type="dxa"/>
            <w:vAlign w:val="center"/>
          </w:tcPr>
          <w:p w14:paraId="0CD0DB52" w14:textId="258DFEF1" w:rsidR="00FA49F7" w:rsidRDefault="00FA49F7">
            <w:pPr>
              <w:ind w:firstLine="0"/>
              <w:rPr>
                <w:color w:val="000000"/>
              </w:rPr>
            </w:pPr>
            <w:r>
              <w:rPr>
                <w:color w:val="000000"/>
              </w:rPr>
              <w:t>id_unidad</w:t>
            </w:r>
          </w:p>
        </w:tc>
        <w:tc>
          <w:tcPr>
            <w:tcW w:w="1383" w:type="dxa"/>
            <w:vAlign w:val="center"/>
          </w:tcPr>
          <w:p w14:paraId="437A92B5" w14:textId="12FD717C" w:rsidR="00FA49F7" w:rsidRDefault="00FA49F7">
            <w:pPr>
              <w:ind w:firstLine="0"/>
            </w:pPr>
            <w:r>
              <w:t>INT</w:t>
            </w:r>
          </w:p>
        </w:tc>
        <w:tc>
          <w:tcPr>
            <w:tcW w:w="2229" w:type="dxa"/>
            <w:vAlign w:val="center"/>
          </w:tcPr>
          <w:p w14:paraId="505B1341" w14:textId="77777777" w:rsidR="00FA49F7" w:rsidRDefault="00FA49F7">
            <w:pPr>
              <w:ind w:firstLine="0"/>
              <w:rPr>
                <w:color w:val="000000"/>
              </w:rPr>
            </w:pPr>
          </w:p>
        </w:tc>
        <w:tc>
          <w:tcPr>
            <w:tcW w:w="2161" w:type="dxa"/>
            <w:vAlign w:val="center"/>
          </w:tcPr>
          <w:p w14:paraId="50FE74DC" w14:textId="77777777" w:rsidR="00FA49F7" w:rsidRDefault="00FA49F7">
            <w:pPr>
              <w:ind w:firstLine="0"/>
              <w:rPr>
                <w:color w:val="000000"/>
              </w:rPr>
            </w:pPr>
          </w:p>
        </w:tc>
      </w:tr>
      <w:tr w:rsidR="00FA49F7" w:rsidRPr="0012628A" w14:paraId="7750D951" w14:textId="77777777" w:rsidTr="00DA10FD">
        <w:tblPrEx>
          <w:jc w:val="center"/>
        </w:tblPrEx>
        <w:trPr>
          <w:jc w:val="center"/>
        </w:trPr>
        <w:tc>
          <w:tcPr>
            <w:tcW w:w="3243" w:type="dxa"/>
            <w:vAlign w:val="center"/>
          </w:tcPr>
          <w:p w14:paraId="146FB5F9" w14:textId="05B30ADA" w:rsidR="00FA49F7" w:rsidRDefault="00FA49F7" w:rsidP="00FA49F7">
            <w:pPr>
              <w:ind w:firstLine="0"/>
              <w:rPr>
                <w:color w:val="000000"/>
              </w:rPr>
            </w:pPr>
            <w:r>
              <w:rPr>
                <w:b/>
                <w:bCs/>
              </w:rPr>
              <w:t>fecha_fin</w:t>
            </w:r>
          </w:p>
        </w:tc>
        <w:tc>
          <w:tcPr>
            <w:tcW w:w="1383" w:type="dxa"/>
            <w:vAlign w:val="center"/>
          </w:tcPr>
          <w:p w14:paraId="1CA4C9BB" w14:textId="40B406F7" w:rsidR="00FA49F7" w:rsidRDefault="00FA49F7" w:rsidP="00FA49F7">
            <w:pPr>
              <w:ind w:firstLine="0"/>
            </w:pPr>
            <w:r>
              <w:t>TIMESTAMP</w:t>
            </w:r>
          </w:p>
        </w:tc>
        <w:tc>
          <w:tcPr>
            <w:tcW w:w="2229" w:type="dxa"/>
          </w:tcPr>
          <w:p w14:paraId="78DBCE37" w14:textId="77777777" w:rsidR="00FA49F7" w:rsidRDefault="00FA49F7" w:rsidP="00FA49F7">
            <w:pPr>
              <w:ind w:firstLine="0"/>
              <w:rPr>
                <w:color w:val="000000"/>
              </w:rPr>
            </w:pPr>
          </w:p>
        </w:tc>
        <w:tc>
          <w:tcPr>
            <w:tcW w:w="2161" w:type="dxa"/>
            <w:vAlign w:val="center"/>
          </w:tcPr>
          <w:p w14:paraId="23831888" w14:textId="557C0D4B" w:rsidR="00FA49F7" w:rsidRPr="0012628A" w:rsidRDefault="00FA49F7" w:rsidP="00FA49F7">
            <w:pPr>
              <w:ind w:firstLine="0"/>
              <w:rPr>
                <w:color w:val="000000"/>
              </w:rPr>
            </w:pPr>
            <w:r>
              <w:t>9999-12-31 23:59:59:9999</w:t>
            </w:r>
          </w:p>
        </w:tc>
      </w:tr>
      <w:tr w:rsidR="00FA49F7" w:rsidRPr="0012628A" w14:paraId="7C29C007" w14:textId="77777777" w:rsidTr="00DA10FD">
        <w:tblPrEx>
          <w:jc w:val="center"/>
        </w:tblPrEx>
        <w:trPr>
          <w:jc w:val="center"/>
        </w:trPr>
        <w:tc>
          <w:tcPr>
            <w:tcW w:w="3243" w:type="dxa"/>
            <w:vAlign w:val="center"/>
          </w:tcPr>
          <w:p w14:paraId="1B7AD5E0" w14:textId="1316CEBD" w:rsidR="00FA49F7" w:rsidRDefault="00FA49F7" w:rsidP="00FA49F7">
            <w:pPr>
              <w:ind w:firstLine="0"/>
              <w:rPr>
                <w:color w:val="000000"/>
              </w:rPr>
            </w:pPr>
            <w:r>
              <w:rPr>
                <w:b/>
                <w:bCs/>
              </w:rPr>
              <w:t>fecha_ini</w:t>
            </w:r>
          </w:p>
        </w:tc>
        <w:tc>
          <w:tcPr>
            <w:tcW w:w="1383" w:type="dxa"/>
            <w:vAlign w:val="center"/>
          </w:tcPr>
          <w:p w14:paraId="526BC026" w14:textId="6D05EFFD" w:rsidR="00FA49F7" w:rsidRDefault="00FA49F7" w:rsidP="00FA49F7">
            <w:pPr>
              <w:ind w:firstLine="0"/>
            </w:pPr>
            <w:r>
              <w:t>TIMESTAMP</w:t>
            </w:r>
          </w:p>
        </w:tc>
        <w:tc>
          <w:tcPr>
            <w:tcW w:w="2229" w:type="dxa"/>
          </w:tcPr>
          <w:p w14:paraId="0AB7607A" w14:textId="77777777" w:rsidR="00FA49F7" w:rsidRDefault="00FA49F7" w:rsidP="00FA49F7">
            <w:pPr>
              <w:ind w:firstLine="0"/>
              <w:rPr>
                <w:color w:val="000000"/>
              </w:rPr>
            </w:pPr>
          </w:p>
        </w:tc>
        <w:tc>
          <w:tcPr>
            <w:tcW w:w="2161" w:type="dxa"/>
            <w:vAlign w:val="center"/>
          </w:tcPr>
          <w:p w14:paraId="37FCE6A9" w14:textId="17D4BA1E" w:rsidR="00FA49F7" w:rsidRPr="0012628A" w:rsidRDefault="00FA49F7" w:rsidP="00FA49F7">
            <w:pPr>
              <w:ind w:firstLine="0"/>
              <w:rPr>
                <w:color w:val="000000"/>
              </w:rPr>
            </w:pPr>
            <w:r>
              <w:t>2020-01-01 12:00:00:0000</w:t>
            </w:r>
          </w:p>
        </w:tc>
      </w:tr>
      <w:tr w:rsidR="00FA49F7" w:rsidRPr="0012628A" w14:paraId="3609D189" w14:textId="77777777" w:rsidTr="00DA10FD">
        <w:tblPrEx>
          <w:jc w:val="center"/>
        </w:tblPrEx>
        <w:trPr>
          <w:jc w:val="center"/>
        </w:trPr>
        <w:tc>
          <w:tcPr>
            <w:tcW w:w="3243" w:type="dxa"/>
            <w:vAlign w:val="center"/>
          </w:tcPr>
          <w:p w14:paraId="393E923B" w14:textId="56F4D874" w:rsidR="00FA49F7" w:rsidRDefault="00FA49F7" w:rsidP="00FA49F7">
            <w:pPr>
              <w:ind w:firstLine="0"/>
              <w:rPr>
                <w:color w:val="000000"/>
              </w:rPr>
            </w:pPr>
            <w:r>
              <w:rPr>
                <w:b/>
                <w:bCs/>
              </w:rPr>
              <w:t>id_lit</w:t>
            </w:r>
          </w:p>
        </w:tc>
        <w:tc>
          <w:tcPr>
            <w:tcW w:w="1383" w:type="dxa"/>
            <w:vAlign w:val="center"/>
          </w:tcPr>
          <w:p w14:paraId="307CBA60" w14:textId="0A20C5E4" w:rsidR="00FA49F7" w:rsidRDefault="00FA49F7" w:rsidP="00FA49F7">
            <w:pPr>
              <w:ind w:firstLine="0"/>
            </w:pPr>
            <w:r>
              <w:t>INT</w:t>
            </w:r>
          </w:p>
        </w:tc>
        <w:tc>
          <w:tcPr>
            <w:tcW w:w="2229" w:type="dxa"/>
          </w:tcPr>
          <w:p w14:paraId="3C06BFA7" w14:textId="77777777" w:rsidR="00FA49F7" w:rsidRDefault="00FA49F7" w:rsidP="00FA49F7">
            <w:pPr>
              <w:ind w:firstLine="0"/>
              <w:rPr>
                <w:color w:val="000000"/>
              </w:rPr>
            </w:pPr>
          </w:p>
        </w:tc>
        <w:tc>
          <w:tcPr>
            <w:tcW w:w="2161" w:type="dxa"/>
            <w:vAlign w:val="center"/>
          </w:tcPr>
          <w:p w14:paraId="69F34E25" w14:textId="265476F3" w:rsidR="00FA49F7" w:rsidRPr="0012628A" w:rsidRDefault="00FA49F7" w:rsidP="00FA49F7">
            <w:pPr>
              <w:ind w:firstLine="0"/>
              <w:rPr>
                <w:color w:val="000000"/>
              </w:rPr>
            </w:pPr>
            <w:r>
              <w:t>400</w:t>
            </w:r>
          </w:p>
        </w:tc>
      </w:tr>
      <w:tr w:rsidR="00FA49F7" w:rsidRPr="0012628A" w14:paraId="70AB62CC" w14:textId="77777777" w:rsidTr="00DA10FD">
        <w:tblPrEx>
          <w:jc w:val="center"/>
        </w:tblPrEx>
        <w:trPr>
          <w:jc w:val="center"/>
        </w:trPr>
        <w:tc>
          <w:tcPr>
            <w:tcW w:w="3243" w:type="dxa"/>
            <w:vAlign w:val="center"/>
          </w:tcPr>
          <w:p w14:paraId="1B21B8BD" w14:textId="116407D2" w:rsidR="00FA49F7" w:rsidRDefault="00FA49F7" w:rsidP="00FA49F7">
            <w:pPr>
              <w:ind w:firstLine="0"/>
              <w:rPr>
                <w:color w:val="000000"/>
              </w:rPr>
            </w:pPr>
            <w:r>
              <w:rPr>
                <w:b/>
                <w:bCs/>
              </w:rPr>
              <w:lastRenderedPageBreak/>
              <w:t>usuario_mod</w:t>
            </w:r>
          </w:p>
        </w:tc>
        <w:tc>
          <w:tcPr>
            <w:tcW w:w="1383" w:type="dxa"/>
            <w:vAlign w:val="center"/>
          </w:tcPr>
          <w:p w14:paraId="77B8F31D" w14:textId="458CB7F7" w:rsidR="00FA49F7" w:rsidRDefault="00FA49F7" w:rsidP="00FA49F7">
            <w:pPr>
              <w:ind w:firstLine="0"/>
            </w:pPr>
            <w:r>
              <w:rPr>
                <w:color w:val="000000"/>
              </w:rPr>
              <w:t>STRING</w:t>
            </w:r>
          </w:p>
        </w:tc>
        <w:tc>
          <w:tcPr>
            <w:tcW w:w="2229" w:type="dxa"/>
          </w:tcPr>
          <w:p w14:paraId="0D53922E" w14:textId="427A4CCE" w:rsidR="00FA49F7" w:rsidRDefault="00FA49F7" w:rsidP="00FA49F7">
            <w:pPr>
              <w:ind w:firstLine="0"/>
              <w:rPr>
                <w:color w:val="000000"/>
              </w:rPr>
            </w:pPr>
            <w:r>
              <w:t>Usuario que ha modicado/creado</w:t>
            </w:r>
          </w:p>
        </w:tc>
        <w:tc>
          <w:tcPr>
            <w:tcW w:w="2161" w:type="dxa"/>
            <w:vAlign w:val="center"/>
          </w:tcPr>
          <w:p w14:paraId="5A1B9EE3" w14:textId="68E15F03" w:rsidR="00FA49F7" w:rsidRPr="0012628A" w:rsidRDefault="00FA49F7" w:rsidP="00FA49F7">
            <w:pPr>
              <w:ind w:firstLine="0"/>
              <w:rPr>
                <w:color w:val="000000"/>
              </w:rPr>
            </w:pPr>
            <w:r>
              <w:t>SISTEMA</w:t>
            </w:r>
          </w:p>
        </w:tc>
      </w:tr>
      <w:tr w:rsidR="00DA10FD" w:rsidRPr="0012628A" w14:paraId="3173D6B8" w14:textId="77777777">
        <w:tblPrEx>
          <w:jc w:val="center"/>
        </w:tblPrEx>
        <w:trPr>
          <w:jc w:val="center"/>
        </w:trPr>
        <w:tc>
          <w:tcPr>
            <w:tcW w:w="3243" w:type="dxa"/>
            <w:vAlign w:val="center"/>
          </w:tcPr>
          <w:p w14:paraId="3A91EA8A" w14:textId="2B317E54" w:rsidR="00DA10FD" w:rsidRDefault="00DA10FD" w:rsidP="00DA10FD">
            <w:pPr>
              <w:ind w:firstLine="0"/>
              <w:rPr>
                <w:color w:val="000000"/>
              </w:rPr>
            </w:pPr>
            <w:r>
              <w:t>fecha_mod</w:t>
            </w:r>
          </w:p>
        </w:tc>
        <w:tc>
          <w:tcPr>
            <w:tcW w:w="1383" w:type="dxa"/>
            <w:vAlign w:val="center"/>
          </w:tcPr>
          <w:p w14:paraId="0ADF9643" w14:textId="24C82101" w:rsidR="00DA10FD" w:rsidRDefault="00DA10FD" w:rsidP="00DA10FD">
            <w:pPr>
              <w:ind w:firstLine="0"/>
            </w:pPr>
            <w:r>
              <w:t>TIMESTAMP</w:t>
            </w:r>
          </w:p>
        </w:tc>
        <w:tc>
          <w:tcPr>
            <w:tcW w:w="2229" w:type="dxa"/>
          </w:tcPr>
          <w:p w14:paraId="3E9451EB" w14:textId="77777777" w:rsidR="00DA10FD" w:rsidRDefault="00DA10FD" w:rsidP="00DA10FD">
            <w:pPr>
              <w:ind w:firstLine="0"/>
              <w:rPr>
                <w:color w:val="000000"/>
              </w:rPr>
            </w:pPr>
          </w:p>
        </w:tc>
        <w:tc>
          <w:tcPr>
            <w:tcW w:w="2161" w:type="dxa"/>
            <w:vAlign w:val="center"/>
          </w:tcPr>
          <w:p w14:paraId="5B178C72" w14:textId="2CA6E317" w:rsidR="00DA10FD" w:rsidRPr="0012628A" w:rsidRDefault="00DA10FD" w:rsidP="00DA10FD">
            <w:pPr>
              <w:ind w:firstLine="0"/>
              <w:rPr>
                <w:color w:val="000000"/>
              </w:rPr>
            </w:pPr>
            <w:r>
              <w:t>2020-01-01 12:00:00:0000</w:t>
            </w:r>
          </w:p>
        </w:tc>
      </w:tr>
    </w:tbl>
    <w:p w14:paraId="31B3AA3B" w14:textId="77777777" w:rsidR="00C06854" w:rsidRDefault="00C06854" w:rsidP="00C06854"/>
    <w:p w14:paraId="549672E6" w14:textId="0749CD89" w:rsidR="00C06854" w:rsidRDefault="00C06854" w:rsidP="00C06854">
      <w:pPr>
        <w:spacing w:before="0" w:after="0" w:line="240" w:lineRule="auto"/>
        <w:ind w:firstLine="0"/>
        <w:jc w:val="left"/>
      </w:pPr>
    </w:p>
    <w:tbl>
      <w:tblPr>
        <w:tblStyle w:val="Tablaconcuadrcula"/>
        <w:tblW w:w="0" w:type="auto"/>
        <w:tblLook w:val="04A0" w:firstRow="1" w:lastRow="0" w:firstColumn="1" w:lastColumn="0" w:noHBand="0" w:noVBand="1"/>
      </w:tblPr>
      <w:tblGrid>
        <w:gridCol w:w="2105"/>
        <w:gridCol w:w="1383"/>
        <w:gridCol w:w="1954"/>
        <w:gridCol w:w="3574"/>
      </w:tblGrid>
      <w:tr w:rsidR="003F196F" w:rsidRPr="00081438" w14:paraId="78EA24BC" w14:textId="77777777" w:rsidTr="00E95DD5">
        <w:trPr>
          <w:trHeight w:val="1109"/>
        </w:trPr>
        <w:tc>
          <w:tcPr>
            <w:tcW w:w="2105" w:type="dxa"/>
            <w:shd w:val="clear" w:color="auto" w:fill="FF0000"/>
          </w:tcPr>
          <w:p w14:paraId="23519807" w14:textId="77777777" w:rsidR="003F196F" w:rsidRDefault="003F196F">
            <w:pPr>
              <w:tabs>
                <w:tab w:val="left" w:pos="1530"/>
              </w:tabs>
              <w:ind w:firstLine="0"/>
              <w:rPr>
                <w:b/>
                <w:bCs/>
                <w:color w:val="FFFFFF" w:themeColor="background1"/>
                <w:sz w:val="24"/>
              </w:rPr>
            </w:pPr>
            <w:r>
              <w:rPr>
                <w:b/>
                <w:bCs/>
                <w:color w:val="FFFFFF" w:themeColor="background1"/>
                <w:sz w:val="24"/>
              </w:rPr>
              <w:t>TABLA:</w:t>
            </w:r>
          </w:p>
          <w:p w14:paraId="0C421B04" w14:textId="39CEA065" w:rsidR="003F196F" w:rsidRPr="00E333AF" w:rsidRDefault="003F196F">
            <w:pPr>
              <w:tabs>
                <w:tab w:val="left" w:pos="1530"/>
              </w:tabs>
              <w:ind w:firstLine="0"/>
              <w:rPr>
                <w:b/>
                <w:bCs/>
                <w:sz w:val="24"/>
              </w:rPr>
            </w:pPr>
            <w:r w:rsidRPr="00E333AF">
              <w:rPr>
                <w:b/>
                <w:bCs/>
                <w:color w:val="FFFFFF" w:themeColor="background1"/>
                <w:sz w:val="24"/>
              </w:rPr>
              <w:t>MAC_</w:t>
            </w:r>
            <w:r w:rsidR="00E95DD5">
              <w:rPr>
                <w:b/>
                <w:bCs/>
                <w:color w:val="FFFFFF" w:themeColor="background1"/>
                <w:sz w:val="24"/>
              </w:rPr>
              <w:t>USER</w:t>
            </w:r>
          </w:p>
        </w:tc>
        <w:tc>
          <w:tcPr>
            <w:tcW w:w="6911" w:type="dxa"/>
            <w:gridSpan w:val="3"/>
          </w:tcPr>
          <w:p w14:paraId="5F130D17" w14:textId="1654DEB3" w:rsidR="003F196F" w:rsidRPr="00081438" w:rsidRDefault="003F196F">
            <w:pPr>
              <w:ind w:firstLine="0"/>
              <w:rPr>
                <w:b/>
                <w:bCs/>
              </w:rPr>
            </w:pPr>
            <w:r w:rsidRPr="006200D1">
              <w:rPr>
                <w:b/>
                <w:bCs/>
              </w:rPr>
              <w:t xml:space="preserve">Tabla maestra que contiene la información </w:t>
            </w:r>
            <w:r>
              <w:rPr>
                <w:b/>
                <w:bCs/>
              </w:rPr>
              <w:t>de perfilados de los usuarios que acceden al MAC.</w:t>
            </w:r>
          </w:p>
        </w:tc>
      </w:tr>
      <w:tr w:rsidR="003F196F" w14:paraId="438242C2" w14:textId="77777777" w:rsidTr="00E95DD5">
        <w:tblPrEx>
          <w:jc w:val="center"/>
        </w:tblPrEx>
        <w:trPr>
          <w:tblHeader/>
          <w:jc w:val="center"/>
        </w:trPr>
        <w:tc>
          <w:tcPr>
            <w:tcW w:w="2105" w:type="dxa"/>
            <w:shd w:val="clear" w:color="auto" w:fill="FF0000"/>
          </w:tcPr>
          <w:p w14:paraId="49904A64" w14:textId="77777777" w:rsidR="003F196F" w:rsidRPr="00B604C0" w:rsidRDefault="003F196F">
            <w:pPr>
              <w:ind w:firstLine="0"/>
              <w:jc w:val="left"/>
              <w:rPr>
                <w:b/>
                <w:bCs/>
                <w:color w:val="FFFFFF" w:themeColor="background1"/>
              </w:rPr>
            </w:pPr>
            <w:r>
              <w:rPr>
                <w:b/>
                <w:bCs/>
                <w:color w:val="FFFFFF" w:themeColor="background1"/>
              </w:rPr>
              <w:t>NOMBRE DE CAMPO</w:t>
            </w:r>
          </w:p>
        </w:tc>
        <w:tc>
          <w:tcPr>
            <w:tcW w:w="1383" w:type="dxa"/>
            <w:shd w:val="clear" w:color="auto" w:fill="FF0000"/>
          </w:tcPr>
          <w:p w14:paraId="3F82AF2D" w14:textId="77777777" w:rsidR="003F196F" w:rsidRPr="00B604C0" w:rsidRDefault="003F196F">
            <w:pPr>
              <w:ind w:firstLine="0"/>
              <w:jc w:val="left"/>
              <w:rPr>
                <w:b/>
                <w:bCs/>
                <w:color w:val="FFFFFF" w:themeColor="background1"/>
              </w:rPr>
            </w:pPr>
            <w:r>
              <w:rPr>
                <w:b/>
                <w:bCs/>
                <w:color w:val="FFFFFF" w:themeColor="background1"/>
              </w:rPr>
              <w:t>TIPO</w:t>
            </w:r>
          </w:p>
        </w:tc>
        <w:tc>
          <w:tcPr>
            <w:tcW w:w="1954" w:type="dxa"/>
            <w:shd w:val="clear" w:color="auto" w:fill="FF0000"/>
          </w:tcPr>
          <w:p w14:paraId="36F7A183" w14:textId="225F96F0" w:rsidR="00E95DD5" w:rsidRDefault="00E95DD5">
            <w:pPr>
              <w:ind w:firstLine="0"/>
              <w:rPr>
                <w:b/>
                <w:bCs/>
                <w:color w:val="FFFFFF" w:themeColor="background1"/>
              </w:rPr>
            </w:pPr>
            <w:r>
              <w:rPr>
                <w:b/>
                <w:bCs/>
                <w:color w:val="FFFFFF" w:themeColor="background1"/>
              </w:rPr>
              <w:t>DESCRIPCION</w:t>
            </w:r>
          </w:p>
        </w:tc>
        <w:tc>
          <w:tcPr>
            <w:tcW w:w="3574" w:type="dxa"/>
            <w:shd w:val="clear" w:color="auto" w:fill="FF0000"/>
          </w:tcPr>
          <w:p w14:paraId="13872AD1" w14:textId="2B2148EE" w:rsidR="003F196F" w:rsidRPr="00B604C0" w:rsidRDefault="003F196F">
            <w:pPr>
              <w:ind w:firstLine="0"/>
              <w:rPr>
                <w:b/>
                <w:bCs/>
                <w:color w:val="FFFFFF" w:themeColor="background1"/>
              </w:rPr>
            </w:pPr>
            <w:r>
              <w:rPr>
                <w:b/>
                <w:bCs/>
                <w:color w:val="FFFFFF" w:themeColor="background1"/>
              </w:rPr>
              <w:t>EJEMPLO</w:t>
            </w:r>
          </w:p>
        </w:tc>
      </w:tr>
      <w:tr w:rsidR="003F196F" w14:paraId="55D9C1C8" w14:textId="77777777" w:rsidTr="00E95DD5">
        <w:tblPrEx>
          <w:jc w:val="center"/>
        </w:tblPrEx>
        <w:trPr>
          <w:jc w:val="center"/>
        </w:trPr>
        <w:tc>
          <w:tcPr>
            <w:tcW w:w="2105" w:type="dxa"/>
            <w:vAlign w:val="center"/>
          </w:tcPr>
          <w:p w14:paraId="7747D41B" w14:textId="41523FF0" w:rsidR="003F196F" w:rsidRPr="006F2FB7" w:rsidRDefault="00E95DD5">
            <w:pPr>
              <w:ind w:firstLine="0"/>
              <w:rPr>
                <w:b/>
                <w:bCs/>
              </w:rPr>
            </w:pPr>
            <w:r>
              <w:rPr>
                <w:b/>
                <w:bCs/>
              </w:rPr>
              <w:t>i</w:t>
            </w:r>
            <w:r w:rsidRPr="006F2FB7">
              <w:rPr>
                <w:b/>
                <w:bCs/>
              </w:rPr>
              <w:t>d</w:t>
            </w:r>
            <w:r>
              <w:rPr>
                <w:b/>
                <w:bCs/>
              </w:rPr>
              <w:t>_usuario</w:t>
            </w:r>
          </w:p>
        </w:tc>
        <w:tc>
          <w:tcPr>
            <w:tcW w:w="1383" w:type="dxa"/>
            <w:vAlign w:val="center"/>
          </w:tcPr>
          <w:p w14:paraId="19A10287" w14:textId="77777777" w:rsidR="003F196F" w:rsidRPr="0012628A" w:rsidRDefault="003F196F">
            <w:pPr>
              <w:ind w:firstLine="0"/>
            </w:pPr>
            <w:r>
              <w:t>STRING</w:t>
            </w:r>
          </w:p>
        </w:tc>
        <w:tc>
          <w:tcPr>
            <w:tcW w:w="1954" w:type="dxa"/>
          </w:tcPr>
          <w:p w14:paraId="5F571E13" w14:textId="359EF7BC" w:rsidR="00E95DD5" w:rsidRDefault="00E95DD5">
            <w:pPr>
              <w:ind w:firstLine="0"/>
            </w:pPr>
            <w:r>
              <w:t>Identificador del usuario.</w:t>
            </w:r>
          </w:p>
        </w:tc>
        <w:tc>
          <w:tcPr>
            <w:tcW w:w="3574" w:type="dxa"/>
            <w:vAlign w:val="center"/>
          </w:tcPr>
          <w:p w14:paraId="50EAAC1D" w14:textId="54FBEA44" w:rsidR="003F196F" w:rsidRPr="0012628A" w:rsidRDefault="00E95DD5">
            <w:pPr>
              <w:ind w:firstLine="0"/>
            </w:pPr>
            <w:r>
              <w:t>‘12456’</w:t>
            </w:r>
          </w:p>
        </w:tc>
      </w:tr>
      <w:tr w:rsidR="003F196F" w14:paraId="7CEE2FB7" w14:textId="77777777" w:rsidTr="00E95DD5">
        <w:tblPrEx>
          <w:jc w:val="center"/>
        </w:tblPrEx>
        <w:trPr>
          <w:jc w:val="center"/>
        </w:trPr>
        <w:tc>
          <w:tcPr>
            <w:tcW w:w="2105" w:type="dxa"/>
            <w:vAlign w:val="center"/>
          </w:tcPr>
          <w:p w14:paraId="1DEBE90E" w14:textId="11849A7F" w:rsidR="003F196F" w:rsidRPr="00527B7D" w:rsidRDefault="00E95DD5">
            <w:pPr>
              <w:ind w:firstLine="0"/>
            </w:pPr>
            <w:r>
              <w:rPr>
                <w:color w:val="000000"/>
              </w:rPr>
              <w:t>email</w:t>
            </w:r>
          </w:p>
        </w:tc>
        <w:tc>
          <w:tcPr>
            <w:tcW w:w="1383" w:type="dxa"/>
            <w:vAlign w:val="center"/>
          </w:tcPr>
          <w:p w14:paraId="7E5877ED" w14:textId="77777777" w:rsidR="003F196F" w:rsidRPr="0012628A" w:rsidRDefault="003F196F">
            <w:pPr>
              <w:ind w:firstLine="0"/>
            </w:pPr>
            <w:r w:rsidRPr="0012628A">
              <w:rPr>
                <w:color w:val="000000"/>
              </w:rPr>
              <w:t>STRING</w:t>
            </w:r>
          </w:p>
        </w:tc>
        <w:tc>
          <w:tcPr>
            <w:tcW w:w="1954" w:type="dxa"/>
          </w:tcPr>
          <w:p w14:paraId="5481CF6D" w14:textId="69FC4DCA" w:rsidR="00E95DD5" w:rsidRDefault="00E95DD5">
            <w:pPr>
              <w:ind w:firstLine="0"/>
              <w:rPr>
                <w:color w:val="000000"/>
              </w:rPr>
            </w:pPr>
            <w:r>
              <w:rPr>
                <w:color w:val="000000"/>
              </w:rPr>
              <w:t>Email del usuario.</w:t>
            </w:r>
          </w:p>
        </w:tc>
        <w:tc>
          <w:tcPr>
            <w:tcW w:w="3574" w:type="dxa"/>
            <w:vAlign w:val="center"/>
          </w:tcPr>
          <w:p w14:paraId="22FDC7FE" w14:textId="2C29A3E8" w:rsidR="003F196F" w:rsidRPr="0012628A" w:rsidRDefault="00E95DD5">
            <w:pPr>
              <w:ind w:firstLine="0"/>
              <w:rPr>
                <w:color w:val="000000"/>
              </w:rPr>
            </w:pPr>
            <w:r>
              <w:rPr>
                <w:color w:val="000000"/>
              </w:rPr>
              <w:t>‘12456@santender@gmail.com’</w:t>
            </w:r>
          </w:p>
        </w:tc>
      </w:tr>
      <w:tr w:rsidR="00E95DD5" w14:paraId="381527A0" w14:textId="77777777" w:rsidTr="00E95DD5">
        <w:tblPrEx>
          <w:jc w:val="center"/>
        </w:tblPrEx>
        <w:trPr>
          <w:jc w:val="center"/>
        </w:trPr>
        <w:tc>
          <w:tcPr>
            <w:tcW w:w="2105" w:type="dxa"/>
            <w:vAlign w:val="center"/>
          </w:tcPr>
          <w:p w14:paraId="691AB580" w14:textId="574CCC23" w:rsidR="00E95DD5" w:rsidRDefault="00E95DD5" w:rsidP="00E95DD5">
            <w:pPr>
              <w:ind w:firstLine="0"/>
              <w:rPr>
                <w:color w:val="000000"/>
              </w:rPr>
            </w:pPr>
            <w:r>
              <w:rPr>
                <w:b/>
                <w:bCs/>
              </w:rPr>
              <w:t>fecha_baja</w:t>
            </w:r>
          </w:p>
        </w:tc>
        <w:tc>
          <w:tcPr>
            <w:tcW w:w="1383" w:type="dxa"/>
            <w:vAlign w:val="center"/>
          </w:tcPr>
          <w:p w14:paraId="40B1D2A1" w14:textId="0F0E5722" w:rsidR="00E95DD5" w:rsidRPr="0012628A" w:rsidRDefault="00E95DD5" w:rsidP="00E95DD5">
            <w:pPr>
              <w:ind w:firstLine="0"/>
              <w:rPr>
                <w:color w:val="000000"/>
              </w:rPr>
            </w:pPr>
            <w:r>
              <w:t>TIMESTAMP</w:t>
            </w:r>
          </w:p>
        </w:tc>
        <w:tc>
          <w:tcPr>
            <w:tcW w:w="1954" w:type="dxa"/>
          </w:tcPr>
          <w:p w14:paraId="6A565585" w14:textId="77777777" w:rsidR="00E95DD5" w:rsidRDefault="00E95DD5" w:rsidP="00E95DD5">
            <w:pPr>
              <w:ind w:firstLine="0"/>
              <w:rPr>
                <w:color w:val="000000"/>
              </w:rPr>
            </w:pPr>
          </w:p>
        </w:tc>
        <w:tc>
          <w:tcPr>
            <w:tcW w:w="3574" w:type="dxa"/>
            <w:vAlign w:val="center"/>
          </w:tcPr>
          <w:p w14:paraId="00EA503F" w14:textId="34315FEF" w:rsidR="00E95DD5" w:rsidRDefault="00E95DD5" w:rsidP="00E95DD5">
            <w:pPr>
              <w:ind w:firstLine="0"/>
              <w:rPr>
                <w:color w:val="000000"/>
              </w:rPr>
            </w:pPr>
            <w:r>
              <w:t>9999-12-31 23:59:59:9999</w:t>
            </w:r>
          </w:p>
        </w:tc>
      </w:tr>
      <w:tr w:rsidR="00E95DD5" w14:paraId="71768C57" w14:textId="77777777" w:rsidTr="00E95DD5">
        <w:tblPrEx>
          <w:jc w:val="center"/>
        </w:tblPrEx>
        <w:trPr>
          <w:jc w:val="center"/>
        </w:trPr>
        <w:tc>
          <w:tcPr>
            <w:tcW w:w="2105" w:type="dxa"/>
            <w:vAlign w:val="center"/>
          </w:tcPr>
          <w:p w14:paraId="71060396" w14:textId="770DD0C0" w:rsidR="00E95DD5" w:rsidRDefault="00E95DD5" w:rsidP="00E95DD5">
            <w:pPr>
              <w:ind w:firstLine="0"/>
              <w:rPr>
                <w:color w:val="000000"/>
              </w:rPr>
            </w:pPr>
            <w:r>
              <w:rPr>
                <w:b/>
                <w:bCs/>
              </w:rPr>
              <w:t>fecha_alta</w:t>
            </w:r>
          </w:p>
        </w:tc>
        <w:tc>
          <w:tcPr>
            <w:tcW w:w="1383" w:type="dxa"/>
            <w:vAlign w:val="center"/>
          </w:tcPr>
          <w:p w14:paraId="0EC47440" w14:textId="0466BF64" w:rsidR="00E95DD5" w:rsidRPr="0012628A" w:rsidRDefault="00E95DD5" w:rsidP="00E95DD5">
            <w:pPr>
              <w:ind w:firstLine="0"/>
              <w:rPr>
                <w:color w:val="000000"/>
              </w:rPr>
            </w:pPr>
            <w:r>
              <w:t>TIMESTAMP</w:t>
            </w:r>
          </w:p>
        </w:tc>
        <w:tc>
          <w:tcPr>
            <w:tcW w:w="1954" w:type="dxa"/>
          </w:tcPr>
          <w:p w14:paraId="7EB2D5F6" w14:textId="77777777" w:rsidR="00E95DD5" w:rsidRDefault="00E95DD5" w:rsidP="00E95DD5">
            <w:pPr>
              <w:ind w:firstLine="0"/>
              <w:rPr>
                <w:color w:val="000000"/>
              </w:rPr>
            </w:pPr>
          </w:p>
        </w:tc>
        <w:tc>
          <w:tcPr>
            <w:tcW w:w="3574" w:type="dxa"/>
            <w:vAlign w:val="center"/>
          </w:tcPr>
          <w:p w14:paraId="21AC7E50" w14:textId="74C90B15" w:rsidR="00E95DD5" w:rsidRDefault="00E95DD5" w:rsidP="00E95DD5">
            <w:pPr>
              <w:ind w:firstLine="0"/>
              <w:rPr>
                <w:color w:val="000000"/>
              </w:rPr>
            </w:pPr>
            <w:r>
              <w:t>2020-01-01 12:00:00:0000</w:t>
            </w:r>
          </w:p>
        </w:tc>
      </w:tr>
      <w:tr w:rsidR="00E95DD5" w14:paraId="57CD2ED9" w14:textId="77777777" w:rsidTr="00E95DD5">
        <w:tblPrEx>
          <w:jc w:val="center"/>
        </w:tblPrEx>
        <w:trPr>
          <w:jc w:val="center"/>
        </w:trPr>
        <w:tc>
          <w:tcPr>
            <w:tcW w:w="2105" w:type="dxa"/>
            <w:vAlign w:val="center"/>
          </w:tcPr>
          <w:p w14:paraId="1EFB8E5E" w14:textId="2E2E0309" w:rsidR="00E95DD5" w:rsidRDefault="00E95DD5" w:rsidP="00E95DD5">
            <w:pPr>
              <w:ind w:firstLine="0"/>
              <w:rPr>
                <w:color w:val="000000"/>
              </w:rPr>
            </w:pPr>
            <w:r>
              <w:t>fecha_mod</w:t>
            </w:r>
          </w:p>
        </w:tc>
        <w:tc>
          <w:tcPr>
            <w:tcW w:w="1383" w:type="dxa"/>
            <w:vAlign w:val="center"/>
          </w:tcPr>
          <w:p w14:paraId="339169AA" w14:textId="36374D42" w:rsidR="00E95DD5" w:rsidRPr="0012628A" w:rsidRDefault="00E95DD5" w:rsidP="00E95DD5">
            <w:pPr>
              <w:ind w:firstLine="0"/>
              <w:rPr>
                <w:color w:val="000000"/>
              </w:rPr>
            </w:pPr>
            <w:r>
              <w:t>TIMESTAMP</w:t>
            </w:r>
          </w:p>
        </w:tc>
        <w:tc>
          <w:tcPr>
            <w:tcW w:w="1954" w:type="dxa"/>
          </w:tcPr>
          <w:p w14:paraId="4C9BFCAF" w14:textId="77777777" w:rsidR="00E95DD5" w:rsidRDefault="00E95DD5" w:rsidP="00E95DD5">
            <w:pPr>
              <w:ind w:firstLine="0"/>
              <w:rPr>
                <w:color w:val="000000"/>
              </w:rPr>
            </w:pPr>
          </w:p>
        </w:tc>
        <w:tc>
          <w:tcPr>
            <w:tcW w:w="3574" w:type="dxa"/>
            <w:vAlign w:val="center"/>
          </w:tcPr>
          <w:p w14:paraId="6C8F7D77" w14:textId="029BA06B" w:rsidR="00E95DD5" w:rsidRDefault="00E95DD5" w:rsidP="00E95DD5">
            <w:pPr>
              <w:ind w:firstLine="0"/>
              <w:rPr>
                <w:color w:val="000000"/>
              </w:rPr>
            </w:pPr>
            <w:r>
              <w:t>2020-01-01 12:00:00:0000</w:t>
            </w:r>
          </w:p>
        </w:tc>
      </w:tr>
      <w:tr w:rsidR="008E2D3E" w14:paraId="30E79769" w14:textId="77777777" w:rsidTr="00E95DD5">
        <w:tblPrEx>
          <w:jc w:val="center"/>
        </w:tblPrEx>
        <w:trPr>
          <w:jc w:val="center"/>
        </w:trPr>
        <w:tc>
          <w:tcPr>
            <w:tcW w:w="2105" w:type="dxa"/>
            <w:vAlign w:val="center"/>
          </w:tcPr>
          <w:p w14:paraId="076DD3C5" w14:textId="7340D30D" w:rsidR="008E2D3E" w:rsidRDefault="00AC229D" w:rsidP="00E95DD5">
            <w:pPr>
              <w:ind w:firstLine="0"/>
            </w:pPr>
            <w:r>
              <w:t>id_usuario_mod</w:t>
            </w:r>
          </w:p>
        </w:tc>
        <w:tc>
          <w:tcPr>
            <w:tcW w:w="1383" w:type="dxa"/>
            <w:vAlign w:val="center"/>
          </w:tcPr>
          <w:p w14:paraId="1B61CFA3" w14:textId="153F53CA" w:rsidR="008E2D3E" w:rsidRDefault="00AC229D" w:rsidP="00E95DD5">
            <w:pPr>
              <w:ind w:firstLine="0"/>
            </w:pPr>
            <w:r>
              <w:t>STRING</w:t>
            </w:r>
          </w:p>
        </w:tc>
        <w:tc>
          <w:tcPr>
            <w:tcW w:w="1954" w:type="dxa"/>
          </w:tcPr>
          <w:p w14:paraId="126753FE" w14:textId="77777777" w:rsidR="008E2D3E" w:rsidRDefault="008E2D3E" w:rsidP="00E95DD5">
            <w:pPr>
              <w:ind w:firstLine="0"/>
              <w:rPr>
                <w:color w:val="000000"/>
              </w:rPr>
            </w:pPr>
          </w:p>
        </w:tc>
        <w:tc>
          <w:tcPr>
            <w:tcW w:w="3574" w:type="dxa"/>
            <w:vAlign w:val="center"/>
          </w:tcPr>
          <w:p w14:paraId="210DFE75" w14:textId="70F104C1" w:rsidR="008E2D3E" w:rsidRDefault="00B45C8A" w:rsidP="00E95DD5">
            <w:pPr>
              <w:ind w:firstLine="0"/>
            </w:pPr>
            <w:r>
              <w:t>‘</w:t>
            </w:r>
            <w:r w:rsidR="00B51029">
              <w:t>SISTEMA</w:t>
            </w:r>
            <w:r>
              <w:t>’</w:t>
            </w:r>
          </w:p>
        </w:tc>
      </w:tr>
      <w:tr w:rsidR="003F196F" w14:paraId="5F9C97BC" w14:textId="77777777" w:rsidTr="00E95DD5">
        <w:tblPrEx>
          <w:jc w:val="center"/>
        </w:tblPrEx>
        <w:trPr>
          <w:jc w:val="center"/>
        </w:trPr>
        <w:tc>
          <w:tcPr>
            <w:tcW w:w="2105" w:type="dxa"/>
            <w:vAlign w:val="center"/>
          </w:tcPr>
          <w:p w14:paraId="58A97484" w14:textId="6B5BBEB4" w:rsidR="003F196F" w:rsidRPr="00527B7D" w:rsidRDefault="008E2D3E">
            <w:pPr>
              <w:ind w:firstLine="0"/>
            </w:pPr>
            <w:r>
              <w:t>nombre</w:t>
            </w:r>
          </w:p>
        </w:tc>
        <w:tc>
          <w:tcPr>
            <w:tcW w:w="1383" w:type="dxa"/>
            <w:vAlign w:val="center"/>
          </w:tcPr>
          <w:p w14:paraId="77E7E1AA" w14:textId="77777777" w:rsidR="003F196F" w:rsidRDefault="003F196F">
            <w:pPr>
              <w:ind w:firstLine="0"/>
            </w:pPr>
            <w:r w:rsidRPr="0012628A">
              <w:rPr>
                <w:color w:val="000000"/>
              </w:rPr>
              <w:t>STRING</w:t>
            </w:r>
          </w:p>
        </w:tc>
        <w:tc>
          <w:tcPr>
            <w:tcW w:w="1954" w:type="dxa"/>
          </w:tcPr>
          <w:p w14:paraId="19439012" w14:textId="69B5F8A1" w:rsidR="00E95DD5" w:rsidRDefault="00A96CEE" w:rsidP="00E95DD5">
            <w:pPr>
              <w:ind w:firstLine="0"/>
              <w:rPr>
                <w:color w:val="000000"/>
              </w:rPr>
            </w:pPr>
            <w:r>
              <w:rPr>
                <w:color w:val="000000"/>
              </w:rPr>
              <w:t>Nombre del usuario.</w:t>
            </w:r>
          </w:p>
        </w:tc>
        <w:tc>
          <w:tcPr>
            <w:tcW w:w="3574" w:type="dxa"/>
            <w:vAlign w:val="center"/>
          </w:tcPr>
          <w:p w14:paraId="15C91E50" w14:textId="4131EB20" w:rsidR="003F196F" w:rsidRDefault="00B45C8A">
            <w:pPr>
              <w:ind w:firstLine="0"/>
              <w:rPr>
                <w:color w:val="000000"/>
              </w:rPr>
            </w:pPr>
            <w:r>
              <w:rPr>
                <w:color w:val="000000"/>
              </w:rPr>
              <w:t>‘Carlos’</w:t>
            </w:r>
          </w:p>
        </w:tc>
      </w:tr>
    </w:tbl>
    <w:p w14:paraId="32E7B520" w14:textId="77777777" w:rsidR="004D7CAF" w:rsidRDefault="004D7CAF" w:rsidP="003F196F">
      <w:pPr>
        <w:spacing w:before="0" w:after="0" w:line="240" w:lineRule="auto"/>
        <w:ind w:firstLine="0"/>
        <w:jc w:val="left"/>
      </w:pPr>
    </w:p>
    <w:p w14:paraId="20D14D6F" w14:textId="77777777" w:rsidR="00C67CC5" w:rsidRDefault="00C67CC5" w:rsidP="003F196F">
      <w:pPr>
        <w:spacing w:before="0" w:after="0" w:line="240" w:lineRule="auto"/>
        <w:ind w:firstLine="0"/>
        <w:jc w:val="left"/>
      </w:pPr>
    </w:p>
    <w:p w14:paraId="114BAA59" w14:textId="77777777" w:rsidR="00C67CC5" w:rsidRDefault="00C67CC5" w:rsidP="003F196F">
      <w:pPr>
        <w:spacing w:before="0" w:after="0" w:line="240" w:lineRule="auto"/>
        <w:ind w:firstLine="0"/>
        <w:jc w:val="left"/>
      </w:pPr>
    </w:p>
    <w:tbl>
      <w:tblPr>
        <w:tblStyle w:val="Tablaconcuadrcula"/>
        <w:tblW w:w="0" w:type="auto"/>
        <w:tblLook w:val="04A0" w:firstRow="1" w:lastRow="0" w:firstColumn="1" w:lastColumn="0" w:noHBand="0" w:noVBand="1"/>
      </w:tblPr>
      <w:tblGrid>
        <w:gridCol w:w="2555"/>
        <w:gridCol w:w="1331"/>
        <w:gridCol w:w="2303"/>
        <w:gridCol w:w="2827"/>
      </w:tblGrid>
      <w:tr w:rsidR="00A96335" w:rsidRPr="00081438" w14:paraId="194BEF09" w14:textId="77777777" w:rsidTr="00A96335">
        <w:trPr>
          <w:trHeight w:val="1109"/>
        </w:trPr>
        <w:tc>
          <w:tcPr>
            <w:tcW w:w="2555" w:type="dxa"/>
            <w:shd w:val="clear" w:color="auto" w:fill="FF0000"/>
          </w:tcPr>
          <w:p w14:paraId="095670CC" w14:textId="77777777" w:rsidR="00A96335" w:rsidRDefault="00A96335">
            <w:pPr>
              <w:tabs>
                <w:tab w:val="left" w:pos="1530"/>
              </w:tabs>
              <w:ind w:firstLine="0"/>
              <w:rPr>
                <w:b/>
                <w:bCs/>
                <w:color w:val="FFFFFF" w:themeColor="background1"/>
                <w:sz w:val="24"/>
              </w:rPr>
            </w:pPr>
            <w:r>
              <w:rPr>
                <w:b/>
                <w:bCs/>
                <w:color w:val="FFFFFF" w:themeColor="background1"/>
                <w:sz w:val="24"/>
              </w:rPr>
              <w:lastRenderedPageBreak/>
              <w:t>TABLA:</w:t>
            </w:r>
          </w:p>
          <w:p w14:paraId="54320A90" w14:textId="77777777" w:rsidR="00A96335" w:rsidRPr="00E333AF" w:rsidRDefault="00A96335">
            <w:pPr>
              <w:tabs>
                <w:tab w:val="left" w:pos="1530"/>
              </w:tabs>
              <w:ind w:firstLine="0"/>
              <w:rPr>
                <w:b/>
                <w:bCs/>
                <w:sz w:val="24"/>
              </w:rPr>
            </w:pPr>
            <w:r w:rsidRPr="00E333AF">
              <w:rPr>
                <w:b/>
                <w:bCs/>
                <w:color w:val="FFFFFF" w:themeColor="background1"/>
                <w:sz w:val="24"/>
              </w:rPr>
              <w:t>MAC_</w:t>
            </w:r>
            <w:r>
              <w:rPr>
                <w:b/>
                <w:bCs/>
                <w:color w:val="FFFFFF" w:themeColor="background1"/>
                <w:sz w:val="24"/>
              </w:rPr>
              <w:t>LITERALES</w:t>
            </w:r>
          </w:p>
        </w:tc>
        <w:tc>
          <w:tcPr>
            <w:tcW w:w="6461" w:type="dxa"/>
            <w:gridSpan w:val="3"/>
          </w:tcPr>
          <w:p w14:paraId="1ECC28F5" w14:textId="0E8D5B12" w:rsidR="00A96335" w:rsidRPr="00081438" w:rsidRDefault="00A96335">
            <w:pPr>
              <w:ind w:firstLine="0"/>
              <w:rPr>
                <w:b/>
                <w:bCs/>
              </w:rPr>
            </w:pPr>
            <w:r w:rsidRPr="006200D1">
              <w:rPr>
                <w:b/>
                <w:bCs/>
              </w:rPr>
              <w:t xml:space="preserve">Tabla maestra que contiene la información </w:t>
            </w:r>
            <w:r w:rsidR="00B228EC">
              <w:rPr>
                <w:b/>
                <w:bCs/>
              </w:rPr>
              <w:t xml:space="preserve">de los </w:t>
            </w:r>
            <w:r w:rsidR="00286D36">
              <w:rPr>
                <w:b/>
                <w:bCs/>
              </w:rPr>
              <w:t xml:space="preserve">descriptivos. </w:t>
            </w:r>
          </w:p>
        </w:tc>
      </w:tr>
      <w:tr w:rsidR="00A96335" w14:paraId="39DE0F25" w14:textId="77777777" w:rsidTr="00A96335">
        <w:tblPrEx>
          <w:jc w:val="center"/>
        </w:tblPrEx>
        <w:trPr>
          <w:tblHeader/>
          <w:jc w:val="center"/>
        </w:trPr>
        <w:tc>
          <w:tcPr>
            <w:tcW w:w="2555" w:type="dxa"/>
            <w:shd w:val="clear" w:color="auto" w:fill="FF0000"/>
          </w:tcPr>
          <w:p w14:paraId="111DF04F" w14:textId="77777777" w:rsidR="00A96335" w:rsidRPr="00B604C0" w:rsidRDefault="00A96335">
            <w:pPr>
              <w:ind w:firstLine="0"/>
              <w:jc w:val="left"/>
              <w:rPr>
                <w:b/>
                <w:bCs/>
                <w:color w:val="FFFFFF" w:themeColor="background1"/>
              </w:rPr>
            </w:pPr>
            <w:r>
              <w:rPr>
                <w:b/>
                <w:bCs/>
                <w:color w:val="FFFFFF" w:themeColor="background1"/>
              </w:rPr>
              <w:t>NOMBRE DE CAMPO</w:t>
            </w:r>
          </w:p>
        </w:tc>
        <w:tc>
          <w:tcPr>
            <w:tcW w:w="1331" w:type="dxa"/>
            <w:shd w:val="clear" w:color="auto" w:fill="FF0000"/>
          </w:tcPr>
          <w:p w14:paraId="4498B77A" w14:textId="77777777" w:rsidR="00A96335" w:rsidRPr="00B604C0" w:rsidRDefault="00A96335">
            <w:pPr>
              <w:ind w:firstLine="0"/>
              <w:jc w:val="left"/>
              <w:rPr>
                <w:b/>
                <w:bCs/>
                <w:color w:val="FFFFFF" w:themeColor="background1"/>
              </w:rPr>
            </w:pPr>
            <w:r>
              <w:rPr>
                <w:b/>
                <w:bCs/>
                <w:color w:val="FFFFFF" w:themeColor="background1"/>
              </w:rPr>
              <w:t>TIPO</w:t>
            </w:r>
          </w:p>
        </w:tc>
        <w:tc>
          <w:tcPr>
            <w:tcW w:w="2303" w:type="dxa"/>
            <w:shd w:val="clear" w:color="auto" w:fill="FF0000"/>
          </w:tcPr>
          <w:p w14:paraId="27F3D0D6" w14:textId="55B5375A" w:rsidR="00A96335" w:rsidRDefault="00A96335">
            <w:pPr>
              <w:ind w:firstLine="0"/>
              <w:rPr>
                <w:b/>
                <w:bCs/>
                <w:color w:val="FFFFFF" w:themeColor="background1"/>
              </w:rPr>
            </w:pPr>
            <w:r>
              <w:rPr>
                <w:b/>
                <w:bCs/>
                <w:color w:val="FFFFFF" w:themeColor="background1"/>
              </w:rPr>
              <w:t>DESCRIPCION</w:t>
            </w:r>
          </w:p>
        </w:tc>
        <w:tc>
          <w:tcPr>
            <w:tcW w:w="2827" w:type="dxa"/>
            <w:shd w:val="clear" w:color="auto" w:fill="FF0000"/>
          </w:tcPr>
          <w:p w14:paraId="31C3A6AD" w14:textId="1A541D46" w:rsidR="00A96335" w:rsidRPr="00B604C0" w:rsidRDefault="00A96335">
            <w:pPr>
              <w:ind w:firstLine="0"/>
              <w:rPr>
                <w:b/>
                <w:bCs/>
                <w:color w:val="FFFFFF" w:themeColor="background1"/>
              </w:rPr>
            </w:pPr>
            <w:r>
              <w:rPr>
                <w:b/>
                <w:bCs/>
                <w:color w:val="FFFFFF" w:themeColor="background1"/>
              </w:rPr>
              <w:t>EJEMPLO</w:t>
            </w:r>
          </w:p>
        </w:tc>
      </w:tr>
      <w:tr w:rsidR="00A96335" w14:paraId="3C77C115" w14:textId="77777777" w:rsidTr="00A96335">
        <w:tblPrEx>
          <w:jc w:val="center"/>
        </w:tblPrEx>
        <w:trPr>
          <w:jc w:val="center"/>
        </w:trPr>
        <w:tc>
          <w:tcPr>
            <w:tcW w:w="2555" w:type="dxa"/>
            <w:vAlign w:val="center"/>
          </w:tcPr>
          <w:p w14:paraId="16F7BF2F" w14:textId="43B2B054" w:rsidR="00A96335" w:rsidRPr="006F2FB7" w:rsidRDefault="00A96335">
            <w:pPr>
              <w:ind w:firstLine="0"/>
              <w:rPr>
                <w:b/>
                <w:bCs/>
              </w:rPr>
            </w:pPr>
            <w:r>
              <w:rPr>
                <w:b/>
                <w:bCs/>
              </w:rPr>
              <w:t>id_</w:t>
            </w:r>
            <w:r w:rsidRPr="006F2FB7">
              <w:rPr>
                <w:b/>
                <w:bCs/>
              </w:rPr>
              <w:t>id</w:t>
            </w:r>
            <w:r>
              <w:rPr>
                <w:b/>
                <w:bCs/>
              </w:rPr>
              <w:t>ioma</w:t>
            </w:r>
          </w:p>
        </w:tc>
        <w:tc>
          <w:tcPr>
            <w:tcW w:w="1331" w:type="dxa"/>
            <w:vAlign w:val="center"/>
          </w:tcPr>
          <w:p w14:paraId="396E1F27" w14:textId="77777777" w:rsidR="00A96335" w:rsidRPr="0012628A" w:rsidRDefault="00A96335">
            <w:pPr>
              <w:ind w:firstLine="0"/>
            </w:pPr>
            <w:r>
              <w:t>STRING</w:t>
            </w:r>
          </w:p>
        </w:tc>
        <w:tc>
          <w:tcPr>
            <w:tcW w:w="2303" w:type="dxa"/>
          </w:tcPr>
          <w:p w14:paraId="2B5CDC05" w14:textId="4EB399BE" w:rsidR="00A96335" w:rsidRDefault="00870BF6">
            <w:pPr>
              <w:ind w:firstLine="0"/>
            </w:pPr>
            <w:r>
              <w:t>Identificador del idioma.</w:t>
            </w:r>
          </w:p>
        </w:tc>
        <w:tc>
          <w:tcPr>
            <w:tcW w:w="2827" w:type="dxa"/>
            <w:vAlign w:val="center"/>
          </w:tcPr>
          <w:p w14:paraId="50ADF408" w14:textId="129CFB2E" w:rsidR="00A96335" w:rsidRPr="0012628A" w:rsidRDefault="00A96335">
            <w:pPr>
              <w:ind w:firstLine="0"/>
            </w:pPr>
            <w:r>
              <w:t>‘ESP’, ‘ENG’,…</w:t>
            </w:r>
          </w:p>
        </w:tc>
      </w:tr>
      <w:tr w:rsidR="00A96335" w14:paraId="484114AD" w14:textId="77777777" w:rsidTr="00A96335">
        <w:tblPrEx>
          <w:jc w:val="center"/>
        </w:tblPrEx>
        <w:trPr>
          <w:jc w:val="center"/>
        </w:trPr>
        <w:tc>
          <w:tcPr>
            <w:tcW w:w="2555" w:type="dxa"/>
            <w:vAlign w:val="center"/>
          </w:tcPr>
          <w:p w14:paraId="05DDD383" w14:textId="3B9947BD" w:rsidR="00A96335" w:rsidRDefault="00A96335">
            <w:pPr>
              <w:ind w:firstLine="0"/>
              <w:rPr>
                <w:b/>
                <w:bCs/>
                <w:color w:val="000000"/>
              </w:rPr>
            </w:pPr>
            <w:r>
              <w:rPr>
                <w:b/>
                <w:bCs/>
                <w:color w:val="000000"/>
              </w:rPr>
              <w:t>id_lit</w:t>
            </w:r>
          </w:p>
        </w:tc>
        <w:tc>
          <w:tcPr>
            <w:tcW w:w="1331" w:type="dxa"/>
            <w:vAlign w:val="center"/>
          </w:tcPr>
          <w:p w14:paraId="2A07FC71" w14:textId="6FC56FB8" w:rsidR="00A96335" w:rsidRPr="0012628A" w:rsidRDefault="00A96335">
            <w:pPr>
              <w:ind w:firstLine="0"/>
              <w:rPr>
                <w:color w:val="000000"/>
              </w:rPr>
            </w:pPr>
            <w:r>
              <w:rPr>
                <w:color w:val="000000"/>
              </w:rPr>
              <w:t>INT</w:t>
            </w:r>
          </w:p>
        </w:tc>
        <w:tc>
          <w:tcPr>
            <w:tcW w:w="2303" w:type="dxa"/>
          </w:tcPr>
          <w:p w14:paraId="0BE11D78" w14:textId="71F166BB" w:rsidR="00A96335" w:rsidRDefault="00870BF6">
            <w:pPr>
              <w:ind w:firstLine="0"/>
              <w:rPr>
                <w:color w:val="000000"/>
              </w:rPr>
            </w:pPr>
            <w:r>
              <w:rPr>
                <w:color w:val="000000"/>
              </w:rPr>
              <w:t>Identificador del literal.</w:t>
            </w:r>
          </w:p>
        </w:tc>
        <w:tc>
          <w:tcPr>
            <w:tcW w:w="2827" w:type="dxa"/>
            <w:vAlign w:val="center"/>
          </w:tcPr>
          <w:p w14:paraId="0F6C4934" w14:textId="3B46C4CD" w:rsidR="00A96335" w:rsidRDefault="00A96335">
            <w:pPr>
              <w:ind w:firstLine="0"/>
              <w:rPr>
                <w:color w:val="000000"/>
              </w:rPr>
            </w:pPr>
            <w:r>
              <w:rPr>
                <w:color w:val="000000"/>
              </w:rPr>
              <w:t>1</w:t>
            </w:r>
            <w:r w:rsidR="00870BF6">
              <w:rPr>
                <w:color w:val="000000"/>
              </w:rPr>
              <w:t>,2…</w:t>
            </w:r>
          </w:p>
        </w:tc>
      </w:tr>
      <w:tr w:rsidR="00A96335" w14:paraId="2BA536C1" w14:textId="77777777" w:rsidTr="00A96335">
        <w:tblPrEx>
          <w:jc w:val="center"/>
        </w:tblPrEx>
        <w:trPr>
          <w:jc w:val="center"/>
        </w:trPr>
        <w:tc>
          <w:tcPr>
            <w:tcW w:w="2555" w:type="dxa"/>
            <w:vAlign w:val="center"/>
          </w:tcPr>
          <w:p w14:paraId="03C300F3" w14:textId="74A38946" w:rsidR="00A96335" w:rsidRPr="005B190E" w:rsidRDefault="00A96335">
            <w:pPr>
              <w:ind w:firstLine="0"/>
              <w:rPr>
                <w:color w:val="000000"/>
              </w:rPr>
            </w:pPr>
            <w:r>
              <w:rPr>
                <w:color w:val="000000"/>
              </w:rPr>
              <w:t>d</w:t>
            </w:r>
            <w:r w:rsidRPr="005B190E">
              <w:rPr>
                <w:color w:val="000000"/>
              </w:rPr>
              <w:t>es</w:t>
            </w:r>
            <w:r>
              <w:rPr>
                <w:color w:val="000000"/>
              </w:rPr>
              <w:t>c_</w:t>
            </w:r>
            <w:r w:rsidRPr="005B190E">
              <w:rPr>
                <w:color w:val="000000"/>
              </w:rPr>
              <w:t>lit</w:t>
            </w:r>
          </w:p>
        </w:tc>
        <w:tc>
          <w:tcPr>
            <w:tcW w:w="1331" w:type="dxa"/>
            <w:vAlign w:val="center"/>
          </w:tcPr>
          <w:p w14:paraId="6B08246B" w14:textId="77777777" w:rsidR="00A96335" w:rsidRPr="0012628A" w:rsidRDefault="00A96335">
            <w:pPr>
              <w:ind w:firstLine="0"/>
              <w:rPr>
                <w:color w:val="000000"/>
              </w:rPr>
            </w:pPr>
            <w:r>
              <w:rPr>
                <w:color w:val="000000"/>
              </w:rPr>
              <w:t>STRING</w:t>
            </w:r>
          </w:p>
        </w:tc>
        <w:tc>
          <w:tcPr>
            <w:tcW w:w="2303" w:type="dxa"/>
          </w:tcPr>
          <w:p w14:paraId="0006156A" w14:textId="37981E2B" w:rsidR="00A96335" w:rsidRDefault="00870BF6">
            <w:pPr>
              <w:ind w:firstLine="0"/>
              <w:rPr>
                <w:color w:val="000000"/>
              </w:rPr>
            </w:pPr>
            <w:r>
              <w:rPr>
                <w:color w:val="000000"/>
              </w:rPr>
              <w:t xml:space="preserve">Descripción del literal. </w:t>
            </w:r>
          </w:p>
        </w:tc>
        <w:tc>
          <w:tcPr>
            <w:tcW w:w="2827" w:type="dxa"/>
            <w:vAlign w:val="center"/>
          </w:tcPr>
          <w:p w14:paraId="326A1B47" w14:textId="202E85E2" w:rsidR="00A96335" w:rsidRDefault="000901A2">
            <w:pPr>
              <w:ind w:firstLine="0"/>
              <w:rPr>
                <w:color w:val="000000"/>
              </w:rPr>
            </w:pPr>
            <w:r>
              <w:rPr>
                <w:color w:val="000000"/>
              </w:rPr>
              <w:t>‘Empresa anterior’</w:t>
            </w:r>
          </w:p>
        </w:tc>
      </w:tr>
    </w:tbl>
    <w:p w14:paraId="6C781516" w14:textId="77777777" w:rsidR="00B612E9" w:rsidRDefault="00B612E9" w:rsidP="00572DEF">
      <w:pPr>
        <w:ind w:firstLine="0"/>
      </w:pPr>
    </w:p>
    <w:tbl>
      <w:tblPr>
        <w:tblStyle w:val="Tablaconcuadrcula"/>
        <w:tblW w:w="0" w:type="auto"/>
        <w:tblLook w:val="04A0" w:firstRow="1" w:lastRow="0" w:firstColumn="1" w:lastColumn="0" w:noHBand="0" w:noVBand="1"/>
      </w:tblPr>
      <w:tblGrid>
        <w:gridCol w:w="3257"/>
        <w:gridCol w:w="1383"/>
        <w:gridCol w:w="2081"/>
        <w:gridCol w:w="2295"/>
      </w:tblGrid>
      <w:tr w:rsidR="00B612E9" w:rsidRPr="00081438" w14:paraId="4C86A2CF" w14:textId="77777777" w:rsidTr="00956B9D">
        <w:trPr>
          <w:trHeight w:val="1109"/>
        </w:trPr>
        <w:tc>
          <w:tcPr>
            <w:tcW w:w="3257" w:type="dxa"/>
            <w:shd w:val="clear" w:color="auto" w:fill="FF0000"/>
          </w:tcPr>
          <w:p w14:paraId="069237BF" w14:textId="77777777" w:rsidR="00B612E9" w:rsidRDefault="00B612E9">
            <w:pPr>
              <w:tabs>
                <w:tab w:val="left" w:pos="1530"/>
              </w:tabs>
              <w:ind w:firstLine="0"/>
              <w:rPr>
                <w:b/>
                <w:bCs/>
                <w:color w:val="FFFFFF" w:themeColor="background1"/>
                <w:sz w:val="24"/>
              </w:rPr>
            </w:pPr>
            <w:r>
              <w:rPr>
                <w:b/>
                <w:bCs/>
                <w:color w:val="FFFFFF" w:themeColor="background1"/>
                <w:sz w:val="24"/>
              </w:rPr>
              <w:t>TABLA:</w:t>
            </w:r>
          </w:p>
          <w:p w14:paraId="32715F66" w14:textId="716317B8" w:rsidR="00B612E9" w:rsidRPr="00E333AF" w:rsidRDefault="00B612E9">
            <w:pPr>
              <w:tabs>
                <w:tab w:val="left" w:pos="1530"/>
              </w:tabs>
              <w:ind w:firstLine="0"/>
              <w:rPr>
                <w:b/>
                <w:bCs/>
                <w:sz w:val="24"/>
              </w:rPr>
            </w:pPr>
            <w:r w:rsidRPr="00E333AF">
              <w:rPr>
                <w:b/>
                <w:bCs/>
                <w:color w:val="FFFFFF" w:themeColor="background1"/>
                <w:sz w:val="24"/>
              </w:rPr>
              <w:t>MAC_</w:t>
            </w:r>
            <w:r>
              <w:rPr>
                <w:b/>
                <w:bCs/>
                <w:color w:val="FFFFFF" w:themeColor="background1"/>
                <w:sz w:val="24"/>
              </w:rPr>
              <w:t>CALENDARIO_EJEC</w:t>
            </w:r>
          </w:p>
        </w:tc>
        <w:tc>
          <w:tcPr>
            <w:tcW w:w="5759" w:type="dxa"/>
            <w:gridSpan w:val="3"/>
          </w:tcPr>
          <w:p w14:paraId="42658AB2" w14:textId="012B7FE3" w:rsidR="00B612E9" w:rsidRPr="00081438" w:rsidRDefault="00286D36">
            <w:pPr>
              <w:ind w:firstLine="0"/>
              <w:rPr>
                <w:b/>
                <w:bCs/>
              </w:rPr>
            </w:pPr>
            <w:r>
              <w:rPr>
                <w:b/>
                <w:bCs/>
              </w:rPr>
              <w:t>Tabla maestra que</w:t>
            </w:r>
          </w:p>
        </w:tc>
      </w:tr>
      <w:tr w:rsidR="00B612E9" w14:paraId="6416D39D" w14:textId="77777777" w:rsidTr="00956B9D">
        <w:tblPrEx>
          <w:jc w:val="center"/>
        </w:tblPrEx>
        <w:trPr>
          <w:tblHeader/>
          <w:jc w:val="center"/>
        </w:trPr>
        <w:tc>
          <w:tcPr>
            <w:tcW w:w="3257" w:type="dxa"/>
            <w:shd w:val="clear" w:color="auto" w:fill="FF0000"/>
          </w:tcPr>
          <w:p w14:paraId="6420B85D" w14:textId="77777777" w:rsidR="00B612E9" w:rsidRPr="00B604C0" w:rsidRDefault="00B612E9">
            <w:pPr>
              <w:ind w:firstLine="0"/>
              <w:jc w:val="left"/>
              <w:rPr>
                <w:b/>
                <w:bCs/>
                <w:color w:val="FFFFFF" w:themeColor="background1"/>
              </w:rPr>
            </w:pPr>
            <w:r>
              <w:rPr>
                <w:b/>
                <w:bCs/>
                <w:color w:val="FFFFFF" w:themeColor="background1"/>
              </w:rPr>
              <w:t>NOMBRE DE CAMPO</w:t>
            </w:r>
          </w:p>
        </w:tc>
        <w:tc>
          <w:tcPr>
            <w:tcW w:w="1383" w:type="dxa"/>
            <w:shd w:val="clear" w:color="auto" w:fill="FF0000"/>
          </w:tcPr>
          <w:p w14:paraId="564DA778" w14:textId="77777777" w:rsidR="00B612E9" w:rsidRPr="00B604C0" w:rsidRDefault="00B612E9">
            <w:pPr>
              <w:ind w:firstLine="0"/>
              <w:jc w:val="left"/>
              <w:rPr>
                <w:b/>
                <w:bCs/>
                <w:color w:val="FFFFFF" w:themeColor="background1"/>
              </w:rPr>
            </w:pPr>
            <w:r>
              <w:rPr>
                <w:b/>
                <w:bCs/>
                <w:color w:val="FFFFFF" w:themeColor="background1"/>
              </w:rPr>
              <w:t>TIPO</w:t>
            </w:r>
          </w:p>
        </w:tc>
        <w:tc>
          <w:tcPr>
            <w:tcW w:w="2081" w:type="dxa"/>
            <w:shd w:val="clear" w:color="auto" w:fill="FF0000"/>
          </w:tcPr>
          <w:p w14:paraId="7C1E7EB5" w14:textId="77777777" w:rsidR="00B612E9" w:rsidRDefault="00B612E9">
            <w:pPr>
              <w:ind w:firstLine="0"/>
              <w:rPr>
                <w:b/>
                <w:bCs/>
                <w:color w:val="FFFFFF" w:themeColor="background1"/>
              </w:rPr>
            </w:pPr>
            <w:r>
              <w:rPr>
                <w:b/>
                <w:bCs/>
                <w:color w:val="FFFFFF" w:themeColor="background1"/>
              </w:rPr>
              <w:t>DESCRIPCION</w:t>
            </w:r>
          </w:p>
        </w:tc>
        <w:tc>
          <w:tcPr>
            <w:tcW w:w="2295" w:type="dxa"/>
            <w:shd w:val="clear" w:color="auto" w:fill="FF0000"/>
          </w:tcPr>
          <w:p w14:paraId="38EFD6F9" w14:textId="77777777" w:rsidR="00B612E9" w:rsidRPr="00B604C0" w:rsidRDefault="00B612E9">
            <w:pPr>
              <w:ind w:firstLine="0"/>
              <w:rPr>
                <w:b/>
                <w:bCs/>
                <w:color w:val="FFFFFF" w:themeColor="background1"/>
              </w:rPr>
            </w:pPr>
            <w:r>
              <w:rPr>
                <w:b/>
                <w:bCs/>
                <w:color w:val="FFFFFF" w:themeColor="background1"/>
              </w:rPr>
              <w:t>EJEMPLO</w:t>
            </w:r>
          </w:p>
        </w:tc>
      </w:tr>
      <w:tr w:rsidR="00956B9D" w14:paraId="7A90B12F" w14:textId="77777777" w:rsidTr="00956B9D">
        <w:tblPrEx>
          <w:jc w:val="center"/>
        </w:tblPrEx>
        <w:trPr>
          <w:jc w:val="center"/>
        </w:trPr>
        <w:tc>
          <w:tcPr>
            <w:tcW w:w="3257" w:type="dxa"/>
            <w:vAlign w:val="center"/>
          </w:tcPr>
          <w:p w14:paraId="5AC120F9" w14:textId="51F2CFCC" w:rsidR="00B612E9" w:rsidRPr="006F2FB7" w:rsidRDefault="00B612E9">
            <w:pPr>
              <w:ind w:firstLine="0"/>
              <w:rPr>
                <w:b/>
                <w:bCs/>
              </w:rPr>
            </w:pPr>
            <w:r>
              <w:rPr>
                <w:b/>
                <w:bCs/>
              </w:rPr>
              <w:t>id_</w:t>
            </w:r>
            <w:r w:rsidR="00956B9D">
              <w:rPr>
                <w:b/>
                <w:bCs/>
              </w:rPr>
              <w:t>mes</w:t>
            </w:r>
          </w:p>
        </w:tc>
        <w:tc>
          <w:tcPr>
            <w:tcW w:w="1383" w:type="dxa"/>
            <w:vAlign w:val="center"/>
          </w:tcPr>
          <w:p w14:paraId="3E1AE2B9" w14:textId="77777777" w:rsidR="00B612E9" w:rsidRPr="0012628A" w:rsidRDefault="00B612E9">
            <w:pPr>
              <w:ind w:firstLine="0"/>
            </w:pPr>
            <w:r>
              <w:t>STRING</w:t>
            </w:r>
          </w:p>
        </w:tc>
        <w:tc>
          <w:tcPr>
            <w:tcW w:w="2081" w:type="dxa"/>
          </w:tcPr>
          <w:p w14:paraId="2878AD1F" w14:textId="16944598" w:rsidR="00B612E9" w:rsidRDefault="00A93917">
            <w:pPr>
              <w:ind w:firstLine="0"/>
            </w:pPr>
            <w:r>
              <w:t>Fecha de los datos.</w:t>
            </w:r>
          </w:p>
        </w:tc>
        <w:tc>
          <w:tcPr>
            <w:tcW w:w="2295" w:type="dxa"/>
            <w:vAlign w:val="center"/>
          </w:tcPr>
          <w:p w14:paraId="389656E7" w14:textId="3A47E17E" w:rsidR="00B612E9" w:rsidRPr="0012628A" w:rsidRDefault="00BC68F7">
            <w:pPr>
              <w:ind w:firstLine="0"/>
            </w:pPr>
            <w:r>
              <w:t>202212</w:t>
            </w:r>
          </w:p>
        </w:tc>
      </w:tr>
      <w:tr w:rsidR="00B612E9" w14:paraId="29991085" w14:textId="77777777" w:rsidTr="00956B9D">
        <w:tblPrEx>
          <w:jc w:val="center"/>
        </w:tblPrEx>
        <w:trPr>
          <w:jc w:val="center"/>
        </w:trPr>
        <w:tc>
          <w:tcPr>
            <w:tcW w:w="3257" w:type="dxa"/>
            <w:vAlign w:val="center"/>
          </w:tcPr>
          <w:p w14:paraId="1BEA4D0A" w14:textId="6466FC5E" w:rsidR="00B612E9" w:rsidRDefault="00956B9D">
            <w:pPr>
              <w:ind w:firstLine="0"/>
              <w:rPr>
                <w:b/>
                <w:bCs/>
              </w:rPr>
            </w:pPr>
            <w:r>
              <w:rPr>
                <w:b/>
                <w:bCs/>
              </w:rPr>
              <w:t>f</w:t>
            </w:r>
            <w:r w:rsidR="00B612E9">
              <w:rPr>
                <w:b/>
                <w:bCs/>
              </w:rPr>
              <w:t>ec</w:t>
            </w:r>
            <w:r>
              <w:rPr>
                <w:b/>
                <w:bCs/>
              </w:rPr>
              <w:t>_desde</w:t>
            </w:r>
          </w:p>
        </w:tc>
        <w:tc>
          <w:tcPr>
            <w:tcW w:w="1383" w:type="dxa"/>
            <w:vAlign w:val="center"/>
          </w:tcPr>
          <w:p w14:paraId="069A40F1" w14:textId="77777777" w:rsidR="00B612E9" w:rsidRDefault="00B612E9">
            <w:pPr>
              <w:ind w:firstLine="0"/>
            </w:pPr>
            <w:r>
              <w:t>TIMESTAMP</w:t>
            </w:r>
          </w:p>
        </w:tc>
        <w:tc>
          <w:tcPr>
            <w:tcW w:w="2081" w:type="dxa"/>
          </w:tcPr>
          <w:p w14:paraId="66BA1BE4" w14:textId="77777777" w:rsidR="00B612E9" w:rsidRDefault="00B612E9">
            <w:pPr>
              <w:ind w:firstLine="0"/>
            </w:pPr>
          </w:p>
        </w:tc>
        <w:tc>
          <w:tcPr>
            <w:tcW w:w="2295" w:type="dxa"/>
            <w:vAlign w:val="center"/>
          </w:tcPr>
          <w:p w14:paraId="0CCCD877" w14:textId="3F0211AB" w:rsidR="00B612E9" w:rsidRDefault="00DB790D">
            <w:pPr>
              <w:ind w:firstLine="0"/>
            </w:pPr>
            <w:r>
              <w:t xml:space="preserve">2023-01-01 </w:t>
            </w:r>
            <w:r w:rsidR="00B612E9">
              <w:t>23:59:59:9999</w:t>
            </w:r>
          </w:p>
        </w:tc>
      </w:tr>
      <w:tr w:rsidR="00B612E9" w14:paraId="58D5ADFB" w14:textId="77777777" w:rsidTr="00956B9D">
        <w:tblPrEx>
          <w:jc w:val="center"/>
        </w:tblPrEx>
        <w:trPr>
          <w:jc w:val="center"/>
        </w:trPr>
        <w:tc>
          <w:tcPr>
            <w:tcW w:w="3257" w:type="dxa"/>
            <w:vAlign w:val="center"/>
          </w:tcPr>
          <w:p w14:paraId="701B7623" w14:textId="5953F16B" w:rsidR="00B612E9" w:rsidRDefault="00956B9D">
            <w:pPr>
              <w:ind w:firstLine="0"/>
              <w:rPr>
                <w:b/>
                <w:bCs/>
              </w:rPr>
            </w:pPr>
            <w:r>
              <w:rPr>
                <w:b/>
                <w:bCs/>
              </w:rPr>
              <w:t>f</w:t>
            </w:r>
            <w:r w:rsidR="00B612E9">
              <w:rPr>
                <w:b/>
                <w:bCs/>
              </w:rPr>
              <w:t>e</w:t>
            </w:r>
            <w:r>
              <w:rPr>
                <w:b/>
                <w:bCs/>
              </w:rPr>
              <w:t>c_hasta</w:t>
            </w:r>
          </w:p>
        </w:tc>
        <w:tc>
          <w:tcPr>
            <w:tcW w:w="1383" w:type="dxa"/>
            <w:vAlign w:val="center"/>
          </w:tcPr>
          <w:p w14:paraId="689002EA" w14:textId="77777777" w:rsidR="00B612E9" w:rsidRDefault="00B612E9">
            <w:pPr>
              <w:ind w:firstLine="0"/>
            </w:pPr>
            <w:r>
              <w:t>TIMESTAMP</w:t>
            </w:r>
          </w:p>
        </w:tc>
        <w:tc>
          <w:tcPr>
            <w:tcW w:w="2081" w:type="dxa"/>
          </w:tcPr>
          <w:p w14:paraId="77CCC1EA" w14:textId="77777777" w:rsidR="00B612E9" w:rsidRDefault="00B612E9">
            <w:pPr>
              <w:ind w:firstLine="0"/>
            </w:pPr>
          </w:p>
        </w:tc>
        <w:tc>
          <w:tcPr>
            <w:tcW w:w="2295" w:type="dxa"/>
            <w:vAlign w:val="center"/>
          </w:tcPr>
          <w:p w14:paraId="05383854" w14:textId="78073573" w:rsidR="00B612E9" w:rsidRDefault="00B612E9">
            <w:pPr>
              <w:ind w:firstLine="0"/>
            </w:pPr>
            <w:r>
              <w:t>202</w:t>
            </w:r>
            <w:r w:rsidR="00DB790D">
              <w:t>3</w:t>
            </w:r>
            <w:r>
              <w:t>-01-01 12:00:00:0000</w:t>
            </w:r>
          </w:p>
        </w:tc>
      </w:tr>
    </w:tbl>
    <w:p w14:paraId="050B4D0D" w14:textId="77777777" w:rsidR="00B612E9" w:rsidRDefault="00B612E9" w:rsidP="00572DEF">
      <w:pPr>
        <w:ind w:firstLine="0"/>
      </w:pPr>
    </w:p>
    <w:tbl>
      <w:tblPr>
        <w:tblStyle w:val="Tablaconcuadrcula"/>
        <w:tblW w:w="0" w:type="auto"/>
        <w:tblLook w:val="04A0" w:firstRow="1" w:lastRow="0" w:firstColumn="1" w:lastColumn="0" w:noHBand="0" w:noVBand="1"/>
      </w:tblPr>
      <w:tblGrid>
        <w:gridCol w:w="3257"/>
        <w:gridCol w:w="1383"/>
        <w:gridCol w:w="2081"/>
        <w:gridCol w:w="2295"/>
      </w:tblGrid>
      <w:tr w:rsidR="003745A7" w:rsidRPr="00081438" w14:paraId="11CAEA27" w14:textId="77777777">
        <w:trPr>
          <w:trHeight w:val="1109"/>
        </w:trPr>
        <w:tc>
          <w:tcPr>
            <w:tcW w:w="3257" w:type="dxa"/>
            <w:shd w:val="clear" w:color="auto" w:fill="FF0000"/>
          </w:tcPr>
          <w:p w14:paraId="7049B392" w14:textId="77777777" w:rsidR="003745A7" w:rsidRDefault="003745A7">
            <w:pPr>
              <w:tabs>
                <w:tab w:val="left" w:pos="1530"/>
              </w:tabs>
              <w:ind w:firstLine="0"/>
              <w:rPr>
                <w:b/>
                <w:bCs/>
                <w:color w:val="FFFFFF" w:themeColor="background1"/>
                <w:sz w:val="24"/>
              </w:rPr>
            </w:pPr>
            <w:r>
              <w:rPr>
                <w:b/>
                <w:bCs/>
                <w:color w:val="FFFFFF" w:themeColor="background1"/>
                <w:sz w:val="24"/>
              </w:rPr>
              <w:t>TABLA:</w:t>
            </w:r>
          </w:p>
          <w:p w14:paraId="567AE22C" w14:textId="5EF6E1BA" w:rsidR="003745A7" w:rsidRPr="00E333AF" w:rsidRDefault="003745A7">
            <w:pPr>
              <w:tabs>
                <w:tab w:val="left" w:pos="1530"/>
              </w:tabs>
              <w:ind w:firstLine="0"/>
              <w:rPr>
                <w:b/>
                <w:bCs/>
                <w:sz w:val="24"/>
              </w:rPr>
            </w:pPr>
            <w:r w:rsidRPr="00E333AF">
              <w:rPr>
                <w:b/>
                <w:bCs/>
                <w:color w:val="FFFFFF" w:themeColor="background1"/>
                <w:sz w:val="24"/>
              </w:rPr>
              <w:t>MAC_</w:t>
            </w:r>
            <w:r w:rsidR="006665F6">
              <w:rPr>
                <w:b/>
                <w:bCs/>
                <w:color w:val="FFFFFF" w:themeColor="background1"/>
                <w:sz w:val="24"/>
              </w:rPr>
              <w:t>ENVIO</w:t>
            </w:r>
            <w:r>
              <w:rPr>
                <w:b/>
                <w:bCs/>
                <w:color w:val="FFFFFF" w:themeColor="background1"/>
                <w:sz w:val="24"/>
              </w:rPr>
              <w:t>EJEC</w:t>
            </w:r>
            <w:r w:rsidR="006665F6">
              <w:rPr>
                <w:b/>
                <w:bCs/>
                <w:color w:val="FFFFFF" w:themeColor="background1"/>
                <w:sz w:val="24"/>
              </w:rPr>
              <w:t>_MAIL</w:t>
            </w:r>
          </w:p>
        </w:tc>
        <w:tc>
          <w:tcPr>
            <w:tcW w:w="5759" w:type="dxa"/>
            <w:gridSpan w:val="3"/>
          </w:tcPr>
          <w:p w14:paraId="43438ED2" w14:textId="0B4A089D" w:rsidR="003745A7" w:rsidRPr="00081438" w:rsidRDefault="00F729F8">
            <w:pPr>
              <w:ind w:firstLine="0"/>
              <w:rPr>
                <w:b/>
                <w:bCs/>
              </w:rPr>
            </w:pPr>
            <w:r>
              <w:rPr>
                <w:b/>
                <w:bCs/>
              </w:rPr>
              <w:t xml:space="preserve">Tabla </w:t>
            </w:r>
            <w:r w:rsidR="00286D36">
              <w:rPr>
                <w:b/>
                <w:bCs/>
              </w:rPr>
              <w:t xml:space="preserve">maestra que </w:t>
            </w:r>
            <w:r w:rsidR="008D3820">
              <w:rPr>
                <w:b/>
                <w:bCs/>
              </w:rPr>
              <w:t xml:space="preserve">contiene los destinatarios </w:t>
            </w:r>
            <w:r>
              <w:rPr>
                <w:b/>
                <w:bCs/>
              </w:rPr>
              <w:t>a los que les llegará un correo electrónico una vez finalice la ejecución.</w:t>
            </w:r>
          </w:p>
        </w:tc>
      </w:tr>
      <w:tr w:rsidR="003745A7" w14:paraId="22E4262E" w14:textId="77777777">
        <w:tblPrEx>
          <w:jc w:val="center"/>
        </w:tblPrEx>
        <w:trPr>
          <w:tblHeader/>
          <w:jc w:val="center"/>
        </w:trPr>
        <w:tc>
          <w:tcPr>
            <w:tcW w:w="3257" w:type="dxa"/>
            <w:shd w:val="clear" w:color="auto" w:fill="FF0000"/>
          </w:tcPr>
          <w:p w14:paraId="3085A82B" w14:textId="77777777" w:rsidR="003745A7" w:rsidRPr="00B604C0" w:rsidRDefault="003745A7">
            <w:pPr>
              <w:ind w:firstLine="0"/>
              <w:jc w:val="left"/>
              <w:rPr>
                <w:b/>
                <w:bCs/>
                <w:color w:val="FFFFFF" w:themeColor="background1"/>
              </w:rPr>
            </w:pPr>
            <w:r>
              <w:rPr>
                <w:b/>
                <w:bCs/>
                <w:color w:val="FFFFFF" w:themeColor="background1"/>
              </w:rPr>
              <w:lastRenderedPageBreak/>
              <w:t>NOMBRE DE CAMPO</w:t>
            </w:r>
          </w:p>
        </w:tc>
        <w:tc>
          <w:tcPr>
            <w:tcW w:w="1383" w:type="dxa"/>
            <w:shd w:val="clear" w:color="auto" w:fill="FF0000"/>
          </w:tcPr>
          <w:p w14:paraId="129156D6" w14:textId="77777777" w:rsidR="003745A7" w:rsidRPr="00B604C0" w:rsidRDefault="003745A7">
            <w:pPr>
              <w:ind w:firstLine="0"/>
              <w:jc w:val="left"/>
              <w:rPr>
                <w:b/>
                <w:bCs/>
                <w:color w:val="FFFFFF" w:themeColor="background1"/>
              </w:rPr>
            </w:pPr>
            <w:r>
              <w:rPr>
                <w:b/>
                <w:bCs/>
                <w:color w:val="FFFFFF" w:themeColor="background1"/>
              </w:rPr>
              <w:t>TIPO</w:t>
            </w:r>
          </w:p>
        </w:tc>
        <w:tc>
          <w:tcPr>
            <w:tcW w:w="2081" w:type="dxa"/>
            <w:shd w:val="clear" w:color="auto" w:fill="FF0000"/>
          </w:tcPr>
          <w:p w14:paraId="6CBD01B8" w14:textId="77777777" w:rsidR="003745A7" w:rsidRDefault="003745A7">
            <w:pPr>
              <w:ind w:firstLine="0"/>
              <w:rPr>
                <w:b/>
                <w:bCs/>
                <w:color w:val="FFFFFF" w:themeColor="background1"/>
              </w:rPr>
            </w:pPr>
            <w:r>
              <w:rPr>
                <w:b/>
                <w:bCs/>
                <w:color w:val="FFFFFF" w:themeColor="background1"/>
              </w:rPr>
              <w:t>DESCRIPCION</w:t>
            </w:r>
          </w:p>
        </w:tc>
        <w:tc>
          <w:tcPr>
            <w:tcW w:w="2295" w:type="dxa"/>
            <w:shd w:val="clear" w:color="auto" w:fill="FF0000"/>
          </w:tcPr>
          <w:p w14:paraId="29F7CF9B" w14:textId="77777777" w:rsidR="003745A7" w:rsidRPr="00B604C0" w:rsidRDefault="003745A7">
            <w:pPr>
              <w:ind w:firstLine="0"/>
              <w:rPr>
                <w:b/>
                <w:bCs/>
                <w:color w:val="FFFFFF" w:themeColor="background1"/>
              </w:rPr>
            </w:pPr>
            <w:r>
              <w:rPr>
                <w:b/>
                <w:bCs/>
                <w:color w:val="FFFFFF" w:themeColor="background1"/>
              </w:rPr>
              <w:t>EJEMPLO</w:t>
            </w:r>
          </w:p>
        </w:tc>
      </w:tr>
      <w:tr w:rsidR="003745A7" w14:paraId="6102BC59" w14:textId="77777777">
        <w:tblPrEx>
          <w:jc w:val="center"/>
        </w:tblPrEx>
        <w:trPr>
          <w:jc w:val="center"/>
        </w:trPr>
        <w:tc>
          <w:tcPr>
            <w:tcW w:w="3257" w:type="dxa"/>
            <w:vAlign w:val="center"/>
          </w:tcPr>
          <w:p w14:paraId="25998762" w14:textId="79BC7148" w:rsidR="003745A7" w:rsidRPr="006F2FB7" w:rsidRDefault="006665F6">
            <w:pPr>
              <w:ind w:firstLine="0"/>
              <w:rPr>
                <w:b/>
                <w:bCs/>
              </w:rPr>
            </w:pPr>
            <w:r>
              <w:rPr>
                <w:b/>
                <w:bCs/>
              </w:rPr>
              <w:t>email</w:t>
            </w:r>
          </w:p>
        </w:tc>
        <w:tc>
          <w:tcPr>
            <w:tcW w:w="1383" w:type="dxa"/>
            <w:vAlign w:val="center"/>
          </w:tcPr>
          <w:p w14:paraId="0DEB77D2" w14:textId="77777777" w:rsidR="003745A7" w:rsidRPr="0012628A" w:rsidRDefault="003745A7">
            <w:pPr>
              <w:ind w:firstLine="0"/>
            </w:pPr>
            <w:r>
              <w:t>STRING</w:t>
            </w:r>
          </w:p>
        </w:tc>
        <w:tc>
          <w:tcPr>
            <w:tcW w:w="2081" w:type="dxa"/>
          </w:tcPr>
          <w:p w14:paraId="1D607621" w14:textId="33ACDFA0" w:rsidR="003745A7" w:rsidRDefault="00B17A0E">
            <w:pPr>
              <w:ind w:firstLine="0"/>
            </w:pPr>
            <w:r>
              <w:t xml:space="preserve">Destinatario al que se enviará el correo de la ejecución. </w:t>
            </w:r>
            <w:r w:rsidR="007429E9">
              <w:t xml:space="preserve"> </w:t>
            </w:r>
          </w:p>
        </w:tc>
        <w:tc>
          <w:tcPr>
            <w:tcW w:w="2295" w:type="dxa"/>
            <w:vAlign w:val="center"/>
          </w:tcPr>
          <w:p w14:paraId="18A0845E" w14:textId="0A98548A" w:rsidR="003745A7" w:rsidRPr="0012628A" w:rsidRDefault="00447D37">
            <w:pPr>
              <w:ind w:firstLine="0"/>
            </w:pPr>
            <w:r>
              <w:t>carlos@santander.com</w:t>
            </w:r>
          </w:p>
        </w:tc>
      </w:tr>
      <w:tr w:rsidR="003745A7" w14:paraId="641C90DE" w14:textId="77777777">
        <w:tblPrEx>
          <w:jc w:val="center"/>
        </w:tblPrEx>
        <w:trPr>
          <w:jc w:val="center"/>
        </w:trPr>
        <w:tc>
          <w:tcPr>
            <w:tcW w:w="3257" w:type="dxa"/>
            <w:vAlign w:val="center"/>
          </w:tcPr>
          <w:p w14:paraId="410096FF" w14:textId="7C54E26B" w:rsidR="003745A7" w:rsidRDefault="006665F6">
            <w:pPr>
              <w:ind w:firstLine="0"/>
              <w:rPr>
                <w:b/>
                <w:bCs/>
              </w:rPr>
            </w:pPr>
            <w:r>
              <w:rPr>
                <w:b/>
                <w:bCs/>
              </w:rPr>
              <w:t>id_unidad</w:t>
            </w:r>
          </w:p>
        </w:tc>
        <w:tc>
          <w:tcPr>
            <w:tcW w:w="1383" w:type="dxa"/>
            <w:vAlign w:val="center"/>
          </w:tcPr>
          <w:p w14:paraId="4EAD875B" w14:textId="6A0B3D3F" w:rsidR="003745A7" w:rsidRDefault="00694AF3">
            <w:pPr>
              <w:ind w:firstLine="0"/>
            </w:pPr>
            <w:r>
              <w:t>INT</w:t>
            </w:r>
          </w:p>
        </w:tc>
        <w:tc>
          <w:tcPr>
            <w:tcW w:w="2081" w:type="dxa"/>
          </w:tcPr>
          <w:p w14:paraId="722E9C46" w14:textId="60C09A25" w:rsidR="003745A7" w:rsidRDefault="00680DA0">
            <w:pPr>
              <w:ind w:firstLine="0"/>
            </w:pPr>
            <w:r>
              <w:t>Identificador de la unidad.</w:t>
            </w:r>
          </w:p>
        </w:tc>
        <w:tc>
          <w:tcPr>
            <w:tcW w:w="2295" w:type="dxa"/>
            <w:vAlign w:val="center"/>
          </w:tcPr>
          <w:p w14:paraId="012E310E" w14:textId="41ABE35B" w:rsidR="003745A7" w:rsidRDefault="00694AF3">
            <w:pPr>
              <w:ind w:firstLine="0"/>
            </w:pPr>
            <w:r>
              <w:t>1,2…</w:t>
            </w:r>
          </w:p>
        </w:tc>
      </w:tr>
      <w:tr w:rsidR="003745A7" w14:paraId="26C45D24" w14:textId="77777777">
        <w:tblPrEx>
          <w:jc w:val="center"/>
        </w:tblPrEx>
        <w:trPr>
          <w:jc w:val="center"/>
        </w:trPr>
        <w:tc>
          <w:tcPr>
            <w:tcW w:w="3257" w:type="dxa"/>
            <w:vAlign w:val="center"/>
          </w:tcPr>
          <w:p w14:paraId="36EE89FD" w14:textId="4C52A594" w:rsidR="003745A7" w:rsidRDefault="006665F6">
            <w:pPr>
              <w:ind w:firstLine="0"/>
              <w:rPr>
                <w:b/>
                <w:bCs/>
              </w:rPr>
            </w:pPr>
            <w:r>
              <w:rPr>
                <w:b/>
                <w:bCs/>
              </w:rPr>
              <w:t>des_abreviatura</w:t>
            </w:r>
          </w:p>
        </w:tc>
        <w:tc>
          <w:tcPr>
            <w:tcW w:w="1383" w:type="dxa"/>
            <w:vAlign w:val="center"/>
          </w:tcPr>
          <w:p w14:paraId="78307F15" w14:textId="68BD3D74" w:rsidR="003745A7" w:rsidRDefault="00694AF3">
            <w:pPr>
              <w:ind w:firstLine="0"/>
            </w:pPr>
            <w:r>
              <w:t>STRING</w:t>
            </w:r>
          </w:p>
        </w:tc>
        <w:tc>
          <w:tcPr>
            <w:tcW w:w="2081" w:type="dxa"/>
          </w:tcPr>
          <w:p w14:paraId="7788301A" w14:textId="73D55429" w:rsidR="003745A7" w:rsidRDefault="007429E9">
            <w:pPr>
              <w:ind w:firstLine="0"/>
            </w:pPr>
            <w:r>
              <w:t>Descriptivo de la unidad.</w:t>
            </w:r>
          </w:p>
        </w:tc>
        <w:tc>
          <w:tcPr>
            <w:tcW w:w="2295" w:type="dxa"/>
            <w:vAlign w:val="center"/>
          </w:tcPr>
          <w:p w14:paraId="3EAA4FCE" w14:textId="30C8ACB9" w:rsidR="003745A7" w:rsidRDefault="005A1F81">
            <w:pPr>
              <w:ind w:firstLine="0"/>
            </w:pPr>
            <w:r>
              <w:t>‘MEX’</w:t>
            </w:r>
          </w:p>
        </w:tc>
      </w:tr>
      <w:tr w:rsidR="006665F6" w14:paraId="4727EC40" w14:textId="77777777">
        <w:tblPrEx>
          <w:jc w:val="center"/>
        </w:tblPrEx>
        <w:trPr>
          <w:jc w:val="center"/>
        </w:trPr>
        <w:tc>
          <w:tcPr>
            <w:tcW w:w="3257" w:type="dxa"/>
            <w:vAlign w:val="center"/>
          </w:tcPr>
          <w:p w14:paraId="300E106A" w14:textId="5CA1D5DD" w:rsidR="006665F6" w:rsidRDefault="006665F6">
            <w:pPr>
              <w:ind w:firstLine="0"/>
              <w:rPr>
                <w:b/>
                <w:bCs/>
              </w:rPr>
            </w:pPr>
            <w:r>
              <w:rPr>
                <w:b/>
                <w:bCs/>
              </w:rPr>
              <w:t>ind_flag</w:t>
            </w:r>
          </w:p>
        </w:tc>
        <w:tc>
          <w:tcPr>
            <w:tcW w:w="1383" w:type="dxa"/>
            <w:vAlign w:val="center"/>
          </w:tcPr>
          <w:p w14:paraId="2698848E" w14:textId="5121F873" w:rsidR="006665F6" w:rsidRDefault="00694AF3">
            <w:pPr>
              <w:ind w:firstLine="0"/>
            </w:pPr>
            <w:r>
              <w:t>BYTE</w:t>
            </w:r>
          </w:p>
        </w:tc>
        <w:tc>
          <w:tcPr>
            <w:tcW w:w="2081" w:type="dxa"/>
          </w:tcPr>
          <w:p w14:paraId="44221174" w14:textId="0F76E092" w:rsidR="006665F6" w:rsidRDefault="007429E9">
            <w:pPr>
              <w:ind w:firstLine="0"/>
            </w:pPr>
            <w:r>
              <w:t xml:space="preserve">Indicador para enviar correo. </w:t>
            </w:r>
          </w:p>
        </w:tc>
        <w:tc>
          <w:tcPr>
            <w:tcW w:w="2295" w:type="dxa"/>
            <w:vAlign w:val="center"/>
          </w:tcPr>
          <w:p w14:paraId="6A046F1F" w14:textId="539446DF" w:rsidR="006665F6" w:rsidRDefault="00694AF3">
            <w:pPr>
              <w:ind w:firstLine="0"/>
            </w:pPr>
            <w:r>
              <w:t>True, False</w:t>
            </w:r>
          </w:p>
        </w:tc>
      </w:tr>
    </w:tbl>
    <w:p w14:paraId="4606070F" w14:textId="77777777" w:rsidR="003745A7" w:rsidRDefault="003745A7" w:rsidP="00572DEF">
      <w:pPr>
        <w:ind w:firstLine="0"/>
      </w:pPr>
    </w:p>
    <w:p w14:paraId="05E0BFD5" w14:textId="77777777" w:rsidR="00E47318" w:rsidRDefault="00E47318" w:rsidP="00572DEF">
      <w:pPr>
        <w:ind w:firstLine="0"/>
      </w:pPr>
    </w:p>
    <w:p w14:paraId="265FAFCD" w14:textId="77777777" w:rsidR="0086075F" w:rsidRDefault="0086075F" w:rsidP="00572DEF">
      <w:pPr>
        <w:ind w:firstLine="0"/>
      </w:pPr>
    </w:p>
    <w:p w14:paraId="3B6CAA8E" w14:textId="77777777" w:rsidR="0086075F" w:rsidRDefault="0086075F" w:rsidP="00572DEF">
      <w:pPr>
        <w:ind w:firstLine="0"/>
      </w:pPr>
    </w:p>
    <w:p w14:paraId="3D25F653" w14:textId="77777777" w:rsidR="0086075F" w:rsidRDefault="0086075F" w:rsidP="00572DEF">
      <w:pPr>
        <w:ind w:firstLine="0"/>
      </w:pPr>
    </w:p>
    <w:p w14:paraId="47768F04" w14:textId="77777777" w:rsidR="0086075F" w:rsidRDefault="0086075F" w:rsidP="00572DEF">
      <w:pPr>
        <w:ind w:firstLine="0"/>
      </w:pPr>
    </w:p>
    <w:p w14:paraId="410CB00F" w14:textId="77777777" w:rsidR="0086075F" w:rsidRDefault="0086075F" w:rsidP="00572DEF">
      <w:pPr>
        <w:ind w:firstLine="0"/>
      </w:pPr>
    </w:p>
    <w:tbl>
      <w:tblPr>
        <w:tblStyle w:val="Tablaconcuadrcula"/>
        <w:tblW w:w="0" w:type="auto"/>
        <w:tblLook w:val="04A0" w:firstRow="1" w:lastRow="0" w:firstColumn="1" w:lastColumn="0" w:noHBand="0" w:noVBand="1"/>
      </w:tblPr>
      <w:tblGrid>
        <w:gridCol w:w="3257"/>
        <w:gridCol w:w="1383"/>
        <w:gridCol w:w="2081"/>
        <w:gridCol w:w="2295"/>
      </w:tblGrid>
      <w:tr w:rsidR="0086075F" w:rsidRPr="00081438" w14:paraId="0B715EA7" w14:textId="77777777">
        <w:trPr>
          <w:trHeight w:val="1109"/>
        </w:trPr>
        <w:tc>
          <w:tcPr>
            <w:tcW w:w="3257" w:type="dxa"/>
            <w:shd w:val="clear" w:color="auto" w:fill="FF0000"/>
          </w:tcPr>
          <w:p w14:paraId="3DEDE072" w14:textId="77777777" w:rsidR="0086075F" w:rsidRDefault="0086075F">
            <w:pPr>
              <w:tabs>
                <w:tab w:val="left" w:pos="1530"/>
              </w:tabs>
              <w:ind w:firstLine="0"/>
              <w:rPr>
                <w:b/>
                <w:bCs/>
                <w:color w:val="FFFFFF" w:themeColor="background1"/>
                <w:sz w:val="24"/>
              </w:rPr>
            </w:pPr>
            <w:r>
              <w:rPr>
                <w:b/>
                <w:bCs/>
                <w:color w:val="FFFFFF" w:themeColor="background1"/>
                <w:sz w:val="24"/>
              </w:rPr>
              <w:t>TABLA:</w:t>
            </w:r>
          </w:p>
          <w:p w14:paraId="69C856F8" w14:textId="0A8693C6" w:rsidR="0086075F" w:rsidRPr="00E333AF" w:rsidRDefault="0086075F">
            <w:pPr>
              <w:tabs>
                <w:tab w:val="left" w:pos="1530"/>
              </w:tabs>
              <w:ind w:firstLine="0"/>
              <w:rPr>
                <w:b/>
                <w:bCs/>
                <w:sz w:val="24"/>
              </w:rPr>
            </w:pPr>
            <w:r w:rsidRPr="00E333AF">
              <w:rPr>
                <w:b/>
                <w:bCs/>
                <w:color w:val="FFFFFF" w:themeColor="background1"/>
                <w:sz w:val="24"/>
              </w:rPr>
              <w:t>MAC_</w:t>
            </w:r>
            <w:r>
              <w:rPr>
                <w:b/>
                <w:bCs/>
                <w:color w:val="FFFFFF" w:themeColor="background1"/>
                <w:sz w:val="24"/>
              </w:rPr>
              <w:t>E</w:t>
            </w:r>
            <w:r w:rsidR="005F04EA">
              <w:rPr>
                <w:b/>
                <w:bCs/>
                <w:color w:val="FFFFFF" w:themeColor="background1"/>
                <w:sz w:val="24"/>
              </w:rPr>
              <w:t>XECUTION_FLAG</w:t>
            </w:r>
          </w:p>
        </w:tc>
        <w:tc>
          <w:tcPr>
            <w:tcW w:w="5759" w:type="dxa"/>
            <w:gridSpan w:val="3"/>
          </w:tcPr>
          <w:p w14:paraId="45BD54F7" w14:textId="05D83176" w:rsidR="0086075F" w:rsidRPr="00081438" w:rsidRDefault="00F729F8">
            <w:pPr>
              <w:ind w:firstLine="0"/>
              <w:rPr>
                <w:b/>
                <w:bCs/>
              </w:rPr>
            </w:pPr>
            <w:r>
              <w:rPr>
                <w:b/>
                <w:bCs/>
              </w:rPr>
              <w:t xml:space="preserve">Tabla maestra que indica </w:t>
            </w:r>
            <w:r w:rsidR="00873FCC">
              <w:rPr>
                <w:b/>
                <w:bCs/>
              </w:rPr>
              <w:t>las unidades que se ejecutan.</w:t>
            </w:r>
          </w:p>
        </w:tc>
      </w:tr>
      <w:tr w:rsidR="0086075F" w14:paraId="14A24FD2" w14:textId="77777777">
        <w:tblPrEx>
          <w:jc w:val="center"/>
        </w:tblPrEx>
        <w:trPr>
          <w:tblHeader/>
          <w:jc w:val="center"/>
        </w:trPr>
        <w:tc>
          <w:tcPr>
            <w:tcW w:w="3257" w:type="dxa"/>
            <w:shd w:val="clear" w:color="auto" w:fill="FF0000"/>
          </w:tcPr>
          <w:p w14:paraId="1748D4C2" w14:textId="77777777" w:rsidR="0086075F" w:rsidRPr="00B604C0" w:rsidRDefault="0086075F">
            <w:pPr>
              <w:ind w:firstLine="0"/>
              <w:jc w:val="left"/>
              <w:rPr>
                <w:b/>
                <w:bCs/>
                <w:color w:val="FFFFFF" w:themeColor="background1"/>
              </w:rPr>
            </w:pPr>
            <w:r>
              <w:rPr>
                <w:b/>
                <w:bCs/>
                <w:color w:val="FFFFFF" w:themeColor="background1"/>
              </w:rPr>
              <w:t>NOMBRE DE CAMPO</w:t>
            </w:r>
          </w:p>
        </w:tc>
        <w:tc>
          <w:tcPr>
            <w:tcW w:w="1383" w:type="dxa"/>
            <w:shd w:val="clear" w:color="auto" w:fill="FF0000"/>
          </w:tcPr>
          <w:p w14:paraId="6016D0C5" w14:textId="77777777" w:rsidR="0086075F" w:rsidRPr="00B604C0" w:rsidRDefault="0086075F">
            <w:pPr>
              <w:ind w:firstLine="0"/>
              <w:jc w:val="left"/>
              <w:rPr>
                <w:b/>
                <w:bCs/>
                <w:color w:val="FFFFFF" w:themeColor="background1"/>
              </w:rPr>
            </w:pPr>
            <w:r>
              <w:rPr>
                <w:b/>
                <w:bCs/>
                <w:color w:val="FFFFFF" w:themeColor="background1"/>
              </w:rPr>
              <w:t>TIPO</w:t>
            </w:r>
          </w:p>
        </w:tc>
        <w:tc>
          <w:tcPr>
            <w:tcW w:w="2081" w:type="dxa"/>
            <w:shd w:val="clear" w:color="auto" w:fill="FF0000"/>
          </w:tcPr>
          <w:p w14:paraId="6653FB8B" w14:textId="77777777" w:rsidR="0086075F" w:rsidRDefault="0086075F">
            <w:pPr>
              <w:ind w:firstLine="0"/>
              <w:rPr>
                <w:b/>
                <w:bCs/>
                <w:color w:val="FFFFFF" w:themeColor="background1"/>
              </w:rPr>
            </w:pPr>
            <w:r>
              <w:rPr>
                <w:b/>
                <w:bCs/>
                <w:color w:val="FFFFFF" w:themeColor="background1"/>
              </w:rPr>
              <w:t>DESCRIPCION</w:t>
            </w:r>
          </w:p>
        </w:tc>
        <w:tc>
          <w:tcPr>
            <w:tcW w:w="2295" w:type="dxa"/>
            <w:shd w:val="clear" w:color="auto" w:fill="FF0000"/>
          </w:tcPr>
          <w:p w14:paraId="3EE5E581" w14:textId="77777777" w:rsidR="0086075F" w:rsidRPr="00B604C0" w:rsidRDefault="0086075F">
            <w:pPr>
              <w:ind w:firstLine="0"/>
              <w:rPr>
                <w:b/>
                <w:bCs/>
                <w:color w:val="FFFFFF" w:themeColor="background1"/>
              </w:rPr>
            </w:pPr>
            <w:r>
              <w:rPr>
                <w:b/>
                <w:bCs/>
                <w:color w:val="FFFFFF" w:themeColor="background1"/>
              </w:rPr>
              <w:t>EJEMPLO</w:t>
            </w:r>
          </w:p>
        </w:tc>
      </w:tr>
      <w:tr w:rsidR="0086075F" w14:paraId="02053E48" w14:textId="77777777">
        <w:tblPrEx>
          <w:jc w:val="center"/>
        </w:tblPrEx>
        <w:trPr>
          <w:jc w:val="center"/>
        </w:trPr>
        <w:tc>
          <w:tcPr>
            <w:tcW w:w="3257" w:type="dxa"/>
            <w:vAlign w:val="center"/>
          </w:tcPr>
          <w:p w14:paraId="5C37F860" w14:textId="77777777" w:rsidR="0086075F" w:rsidRDefault="0086075F">
            <w:pPr>
              <w:ind w:firstLine="0"/>
              <w:rPr>
                <w:b/>
                <w:bCs/>
              </w:rPr>
            </w:pPr>
            <w:r>
              <w:rPr>
                <w:b/>
                <w:bCs/>
              </w:rPr>
              <w:t>id_unidad</w:t>
            </w:r>
          </w:p>
        </w:tc>
        <w:tc>
          <w:tcPr>
            <w:tcW w:w="1383" w:type="dxa"/>
            <w:vAlign w:val="center"/>
          </w:tcPr>
          <w:p w14:paraId="6A406767" w14:textId="77777777" w:rsidR="0086075F" w:rsidRDefault="0086075F">
            <w:pPr>
              <w:ind w:firstLine="0"/>
            </w:pPr>
            <w:r>
              <w:t>INT</w:t>
            </w:r>
          </w:p>
        </w:tc>
        <w:tc>
          <w:tcPr>
            <w:tcW w:w="2081" w:type="dxa"/>
          </w:tcPr>
          <w:p w14:paraId="43CBDAEC" w14:textId="77777777" w:rsidR="0086075F" w:rsidRDefault="0086075F">
            <w:pPr>
              <w:ind w:firstLine="0"/>
            </w:pPr>
            <w:r>
              <w:t>Identificador de la unidad.</w:t>
            </w:r>
          </w:p>
        </w:tc>
        <w:tc>
          <w:tcPr>
            <w:tcW w:w="2295" w:type="dxa"/>
            <w:vAlign w:val="center"/>
          </w:tcPr>
          <w:p w14:paraId="7E9A56EA" w14:textId="77777777" w:rsidR="0086075F" w:rsidRDefault="0086075F">
            <w:pPr>
              <w:ind w:firstLine="0"/>
            </w:pPr>
            <w:r>
              <w:t>1,2…</w:t>
            </w:r>
          </w:p>
        </w:tc>
      </w:tr>
      <w:tr w:rsidR="0086075F" w14:paraId="45F1763F" w14:textId="77777777">
        <w:tblPrEx>
          <w:jc w:val="center"/>
        </w:tblPrEx>
        <w:trPr>
          <w:jc w:val="center"/>
        </w:trPr>
        <w:tc>
          <w:tcPr>
            <w:tcW w:w="3257" w:type="dxa"/>
            <w:vAlign w:val="center"/>
          </w:tcPr>
          <w:p w14:paraId="725A72C4" w14:textId="5874E76B" w:rsidR="0086075F" w:rsidRDefault="0086075F">
            <w:pPr>
              <w:ind w:firstLine="0"/>
              <w:rPr>
                <w:b/>
                <w:bCs/>
              </w:rPr>
            </w:pPr>
            <w:r>
              <w:rPr>
                <w:b/>
                <w:bCs/>
              </w:rPr>
              <w:lastRenderedPageBreak/>
              <w:t>flag</w:t>
            </w:r>
          </w:p>
        </w:tc>
        <w:tc>
          <w:tcPr>
            <w:tcW w:w="1383" w:type="dxa"/>
            <w:vAlign w:val="center"/>
          </w:tcPr>
          <w:p w14:paraId="12F1B4A7" w14:textId="77777777" w:rsidR="0086075F" w:rsidRDefault="0086075F">
            <w:pPr>
              <w:ind w:firstLine="0"/>
            </w:pPr>
            <w:r>
              <w:t>BYTE</w:t>
            </w:r>
          </w:p>
        </w:tc>
        <w:tc>
          <w:tcPr>
            <w:tcW w:w="2081" w:type="dxa"/>
          </w:tcPr>
          <w:p w14:paraId="5DAC306D" w14:textId="6A3179A6" w:rsidR="0086075F" w:rsidRDefault="0086075F">
            <w:pPr>
              <w:ind w:firstLine="0"/>
            </w:pPr>
            <w:r>
              <w:t xml:space="preserve">Indicador para </w:t>
            </w:r>
            <w:r w:rsidR="005F04EA">
              <w:t>ejecutar unidad.</w:t>
            </w:r>
          </w:p>
        </w:tc>
        <w:tc>
          <w:tcPr>
            <w:tcW w:w="2295" w:type="dxa"/>
            <w:vAlign w:val="center"/>
          </w:tcPr>
          <w:p w14:paraId="31CAA38F" w14:textId="77777777" w:rsidR="0086075F" w:rsidRDefault="0086075F">
            <w:pPr>
              <w:ind w:firstLine="0"/>
            </w:pPr>
            <w:r>
              <w:t>True, False</w:t>
            </w:r>
          </w:p>
        </w:tc>
      </w:tr>
    </w:tbl>
    <w:p w14:paraId="4651323A" w14:textId="77777777" w:rsidR="0086075F" w:rsidRDefault="0086075F"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476B9D" w:rsidRPr="00081438" w14:paraId="23FCE353" w14:textId="77777777">
        <w:trPr>
          <w:trHeight w:val="1109"/>
        </w:trPr>
        <w:tc>
          <w:tcPr>
            <w:tcW w:w="2541" w:type="dxa"/>
            <w:shd w:val="clear" w:color="auto" w:fill="FF0000"/>
          </w:tcPr>
          <w:p w14:paraId="203BE004" w14:textId="77777777" w:rsidR="00476B9D" w:rsidRDefault="00476B9D">
            <w:pPr>
              <w:tabs>
                <w:tab w:val="left" w:pos="1530"/>
              </w:tabs>
              <w:ind w:firstLine="0"/>
              <w:rPr>
                <w:b/>
                <w:bCs/>
                <w:color w:val="FFFFFF" w:themeColor="background1"/>
                <w:sz w:val="24"/>
              </w:rPr>
            </w:pPr>
            <w:r>
              <w:rPr>
                <w:b/>
                <w:bCs/>
                <w:color w:val="FFFFFF" w:themeColor="background1"/>
                <w:sz w:val="24"/>
              </w:rPr>
              <w:t>TABLA:</w:t>
            </w:r>
          </w:p>
          <w:p w14:paraId="340DB2B3" w14:textId="18574351" w:rsidR="00476B9D" w:rsidRPr="00E333AF" w:rsidRDefault="00476B9D">
            <w:pPr>
              <w:tabs>
                <w:tab w:val="left" w:pos="1530"/>
              </w:tabs>
              <w:ind w:firstLine="0"/>
              <w:rPr>
                <w:b/>
                <w:bCs/>
                <w:sz w:val="24"/>
              </w:rPr>
            </w:pPr>
            <w:r w:rsidRPr="00E333AF">
              <w:rPr>
                <w:b/>
                <w:bCs/>
                <w:color w:val="FFFFFF" w:themeColor="background1"/>
                <w:sz w:val="24"/>
              </w:rPr>
              <w:t>MAC_</w:t>
            </w:r>
            <w:r w:rsidR="003805BB">
              <w:rPr>
                <w:b/>
                <w:bCs/>
                <w:color w:val="FFFFFF" w:themeColor="background1"/>
                <w:sz w:val="24"/>
              </w:rPr>
              <w:t>FINALIDAD</w:t>
            </w:r>
          </w:p>
        </w:tc>
        <w:tc>
          <w:tcPr>
            <w:tcW w:w="6475" w:type="dxa"/>
            <w:gridSpan w:val="3"/>
          </w:tcPr>
          <w:p w14:paraId="0C8D4E2E" w14:textId="4524CAED" w:rsidR="00476B9D" w:rsidRPr="00081438" w:rsidRDefault="00D56E49">
            <w:pPr>
              <w:ind w:firstLine="0"/>
              <w:rPr>
                <w:b/>
                <w:bCs/>
              </w:rPr>
            </w:pPr>
            <w:r>
              <w:rPr>
                <w:b/>
                <w:bCs/>
              </w:rPr>
              <w:t xml:space="preserve">Tabla maestra que </w:t>
            </w:r>
            <w:r w:rsidR="00F11DFD">
              <w:rPr>
                <w:b/>
                <w:bCs/>
              </w:rPr>
              <w:t xml:space="preserve">contiene las diferentes finalidades que hay para los controles. </w:t>
            </w:r>
          </w:p>
        </w:tc>
      </w:tr>
      <w:tr w:rsidR="00476B9D" w14:paraId="0023E904" w14:textId="77777777">
        <w:tblPrEx>
          <w:jc w:val="center"/>
        </w:tblPrEx>
        <w:trPr>
          <w:tblHeader/>
          <w:jc w:val="center"/>
        </w:trPr>
        <w:tc>
          <w:tcPr>
            <w:tcW w:w="2541" w:type="dxa"/>
            <w:shd w:val="clear" w:color="auto" w:fill="FF0000"/>
          </w:tcPr>
          <w:p w14:paraId="37A9ABDD" w14:textId="77777777" w:rsidR="00476B9D" w:rsidRPr="00B604C0" w:rsidRDefault="00476B9D">
            <w:pPr>
              <w:ind w:firstLine="0"/>
              <w:jc w:val="left"/>
              <w:rPr>
                <w:b/>
                <w:bCs/>
                <w:color w:val="FFFFFF" w:themeColor="background1"/>
              </w:rPr>
            </w:pPr>
            <w:r>
              <w:rPr>
                <w:b/>
                <w:bCs/>
                <w:color w:val="FFFFFF" w:themeColor="background1"/>
              </w:rPr>
              <w:t>NOMBRE DE CAMPO</w:t>
            </w:r>
          </w:p>
        </w:tc>
        <w:tc>
          <w:tcPr>
            <w:tcW w:w="1383" w:type="dxa"/>
            <w:shd w:val="clear" w:color="auto" w:fill="FF0000"/>
          </w:tcPr>
          <w:p w14:paraId="0333066B" w14:textId="77777777" w:rsidR="00476B9D" w:rsidRPr="00B604C0" w:rsidRDefault="00476B9D">
            <w:pPr>
              <w:ind w:firstLine="0"/>
              <w:jc w:val="left"/>
              <w:rPr>
                <w:b/>
                <w:bCs/>
                <w:color w:val="FFFFFF" w:themeColor="background1"/>
              </w:rPr>
            </w:pPr>
            <w:r>
              <w:rPr>
                <w:b/>
                <w:bCs/>
                <w:color w:val="FFFFFF" w:themeColor="background1"/>
              </w:rPr>
              <w:t>TIPO</w:t>
            </w:r>
          </w:p>
        </w:tc>
        <w:tc>
          <w:tcPr>
            <w:tcW w:w="2290" w:type="dxa"/>
            <w:shd w:val="clear" w:color="auto" w:fill="FF0000"/>
          </w:tcPr>
          <w:p w14:paraId="5789F523" w14:textId="77777777" w:rsidR="00476B9D" w:rsidRDefault="00476B9D">
            <w:pPr>
              <w:ind w:firstLine="0"/>
              <w:rPr>
                <w:b/>
                <w:bCs/>
                <w:color w:val="FFFFFF" w:themeColor="background1"/>
              </w:rPr>
            </w:pPr>
            <w:r>
              <w:rPr>
                <w:b/>
                <w:bCs/>
                <w:color w:val="FFFFFF" w:themeColor="background1"/>
              </w:rPr>
              <w:t>DESCRIPCION</w:t>
            </w:r>
          </w:p>
        </w:tc>
        <w:tc>
          <w:tcPr>
            <w:tcW w:w="2802" w:type="dxa"/>
            <w:shd w:val="clear" w:color="auto" w:fill="FF0000"/>
          </w:tcPr>
          <w:p w14:paraId="628E1762" w14:textId="77777777" w:rsidR="00476B9D" w:rsidRPr="00B604C0" w:rsidRDefault="00476B9D">
            <w:pPr>
              <w:ind w:firstLine="0"/>
              <w:rPr>
                <w:b/>
                <w:bCs/>
                <w:color w:val="FFFFFF" w:themeColor="background1"/>
              </w:rPr>
            </w:pPr>
            <w:r>
              <w:rPr>
                <w:b/>
                <w:bCs/>
                <w:color w:val="FFFFFF" w:themeColor="background1"/>
              </w:rPr>
              <w:t>EJEMPLO</w:t>
            </w:r>
          </w:p>
        </w:tc>
      </w:tr>
      <w:tr w:rsidR="00476B9D" w14:paraId="4554C9EB" w14:textId="77777777">
        <w:tblPrEx>
          <w:jc w:val="center"/>
        </w:tblPrEx>
        <w:trPr>
          <w:jc w:val="center"/>
        </w:trPr>
        <w:tc>
          <w:tcPr>
            <w:tcW w:w="2541" w:type="dxa"/>
            <w:vAlign w:val="center"/>
          </w:tcPr>
          <w:p w14:paraId="7CAEECD5" w14:textId="1C59A5E5" w:rsidR="00476B9D" w:rsidRPr="006F2FB7" w:rsidRDefault="00476B9D">
            <w:pPr>
              <w:ind w:firstLine="0"/>
              <w:rPr>
                <w:b/>
                <w:bCs/>
              </w:rPr>
            </w:pPr>
            <w:r>
              <w:rPr>
                <w:b/>
                <w:bCs/>
              </w:rPr>
              <w:t>id_</w:t>
            </w:r>
            <w:r w:rsidR="003805BB">
              <w:rPr>
                <w:b/>
                <w:bCs/>
              </w:rPr>
              <w:t>finalidad</w:t>
            </w:r>
          </w:p>
        </w:tc>
        <w:tc>
          <w:tcPr>
            <w:tcW w:w="1383" w:type="dxa"/>
            <w:vAlign w:val="center"/>
          </w:tcPr>
          <w:p w14:paraId="5DC091ED" w14:textId="46ED8944" w:rsidR="00476B9D" w:rsidRPr="0012628A" w:rsidRDefault="009E50DD">
            <w:pPr>
              <w:ind w:firstLine="0"/>
            </w:pPr>
            <w:r>
              <w:t>INT</w:t>
            </w:r>
          </w:p>
        </w:tc>
        <w:tc>
          <w:tcPr>
            <w:tcW w:w="2290" w:type="dxa"/>
          </w:tcPr>
          <w:p w14:paraId="3FAB2490" w14:textId="46097E98" w:rsidR="00476B9D" w:rsidRDefault="00476B9D">
            <w:pPr>
              <w:ind w:firstLine="0"/>
            </w:pPr>
            <w:r>
              <w:t>Identificador de</w:t>
            </w:r>
            <w:r w:rsidR="003805BB">
              <w:t xml:space="preserve"> la finalidad. </w:t>
            </w:r>
          </w:p>
        </w:tc>
        <w:tc>
          <w:tcPr>
            <w:tcW w:w="2802" w:type="dxa"/>
            <w:vAlign w:val="center"/>
          </w:tcPr>
          <w:p w14:paraId="23A67EA2" w14:textId="6968AD5F" w:rsidR="00476B9D" w:rsidRPr="0012628A" w:rsidRDefault="003805BB">
            <w:pPr>
              <w:ind w:firstLine="0"/>
            </w:pPr>
            <w:r>
              <w:t>1,2...</w:t>
            </w:r>
          </w:p>
        </w:tc>
      </w:tr>
      <w:tr w:rsidR="003805BB" w14:paraId="4EFADD55" w14:textId="77777777">
        <w:tblPrEx>
          <w:jc w:val="center"/>
        </w:tblPrEx>
        <w:trPr>
          <w:jc w:val="center"/>
        </w:trPr>
        <w:tc>
          <w:tcPr>
            <w:tcW w:w="2541" w:type="dxa"/>
            <w:vAlign w:val="center"/>
          </w:tcPr>
          <w:p w14:paraId="55E5E197" w14:textId="7BD1011E" w:rsidR="003805BB" w:rsidRDefault="003805BB">
            <w:pPr>
              <w:ind w:firstLine="0"/>
              <w:rPr>
                <w:b/>
                <w:bCs/>
              </w:rPr>
            </w:pPr>
            <w:r>
              <w:rPr>
                <w:b/>
                <w:bCs/>
              </w:rPr>
              <w:t>des_finalidad</w:t>
            </w:r>
          </w:p>
        </w:tc>
        <w:tc>
          <w:tcPr>
            <w:tcW w:w="1383" w:type="dxa"/>
            <w:vAlign w:val="center"/>
          </w:tcPr>
          <w:p w14:paraId="6F0C37CC" w14:textId="67AB215E" w:rsidR="003805BB" w:rsidRDefault="009E50DD">
            <w:pPr>
              <w:ind w:firstLine="0"/>
            </w:pPr>
            <w:r>
              <w:t>STRING</w:t>
            </w:r>
          </w:p>
        </w:tc>
        <w:tc>
          <w:tcPr>
            <w:tcW w:w="2290" w:type="dxa"/>
          </w:tcPr>
          <w:p w14:paraId="42C56D2B" w14:textId="6EE2B76C" w:rsidR="003805BB" w:rsidRDefault="003805BB">
            <w:pPr>
              <w:ind w:firstLine="0"/>
            </w:pPr>
            <w:r>
              <w:t>Descriptivo de la finalidad.</w:t>
            </w:r>
          </w:p>
        </w:tc>
        <w:tc>
          <w:tcPr>
            <w:tcW w:w="2802" w:type="dxa"/>
            <w:vAlign w:val="center"/>
          </w:tcPr>
          <w:p w14:paraId="2AF9DF5E" w14:textId="515C0AFC" w:rsidR="003805BB" w:rsidRDefault="00B82694">
            <w:pPr>
              <w:ind w:firstLine="0"/>
            </w:pPr>
            <w:r>
              <w:t>‘Run’</w:t>
            </w:r>
          </w:p>
        </w:tc>
      </w:tr>
      <w:tr w:rsidR="00476B9D" w14:paraId="0A4926CD" w14:textId="77777777">
        <w:tblPrEx>
          <w:jc w:val="center"/>
        </w:tblPrEx>
        <w:trPr>
          <w:jc w:val="center"/>
        </w:trPr>
        <w:tc>
          <w:tcPr>
            <w:tcW w:w="2541" w:type="dxa"/>
            <w:vAlign w:val="center"/>
          </w:tcPr>
          <w:p w14:paraId="60D317A2" w14:textId="77777777" w:rsidR="00476B9D" w:rsidRDefault="00476B9D">
            <w:pPr>
              <w:ind w:firstLine="0"/>
              <w:rPr>
                <w:b/>
                <w:bCs/>
              </w:rPr>
            </w:pPr>
            <w:r>
              <w:rPr>
                <w:b/>
                <w:bCs/>
              </w:rPr>
              <w:t>fecha_fin</w:t>
            </w:r>
          </w:p>
        </w:tc>
        <w:tc>
          <w:tcPr>
            <w:tcW w:w="1383" w:type="dxa"/>
            <w:vAlign w:val="center"/>
          </w:tcPr>
          <w:p w14:paraId="1D3E84D6" w14:textId="77777777" w:rsidR="00476B9D" w:rsidRDefault="00476B9D">
            <w:pPr>
              <w:ind w:firstLine="0"/>
            </w:pPr>
            <w:r>
              <w:t>TIMESTAMP</w:t>
            </w:r>
          </w:p>
        </w:tc>
        <w:tc>
          <w:tcPr>
            <w:tcW w:w="2290" w:type="dxa"/>
          </w:tcPr>
          <w:p w14:paraId="027AB733" w14:textId="77777777" w:rsidR="00476B9D" w:rsidRDefault="00476B9D">
            <w:pPr>
              <w:ind w:firstLine="0"/>
            </w:pPr>
          </w:p>
        </w:tc>
        <w:tc>
          <w:tcPr>
            <w:tcW w:w="2802" w:type="dxa"/>
            <w:vAlign w:val="center"/>
          </w:tcPr>
          <w:p w14:paraId="38D2CE82" w14:textId="77777777" w:rsidR="00476B9D" w:rsidRDefault="00476B9D">
            <w:pPr>
              <w:ind w:firstLine="0"/>
            </w:pPr>
            <w:r>
              <w:t>9999-12-31 23:59:59:9999</w:t>
            </w:r>
          </w:p>
        </w:tc>
      </w:tr>
      <w:tr w:rsidR="00476B9D" w14:paraId="0964B05D" w14:textId="77777777">
        <w:tblPrEx>
          <w:jc w:val="center"/>
        </w:tblPrEx>
        <w:trPr>
          <w:jc w:val="center"/>
        </w:trPr>
        <w:tc>
          <w:tcPr>
            <w:tcW w:w="2541" w:type="dxa"/>
            <w:vAlign w:val="center"/>
          </w:tcPr>
          <w:p w14:paraId="33623B39" w14:textId="77777777" w:rsidR="00476B9D" w:rsidRDefault="00476B9D">
            <w:pPr>
              <w:ind w:firstLine="0"/>
              <w:rPr>
                <w:b/>
                <w:bCs/>
              </w:rPr>
            </w:pPr>
            <w:r>
              <w:rPr>
                <w:b/>
                <w:bCs/>
              </w:rPr>
              <w:t>fecha_ini</w:t>
            </w:r>
          </w:p>
        </w:tc>
        <w:tc>
          <w:tcPr>
            <w:tcW w:w="1383" w:type="dxa"/>
            <w:vAlign w:val="center"/>
          </w:tcPr>
          <w:p w14:paraId="5A86CEC0" w14:textId="77777777" w:rsidR="00476B9D" w:rsidRDefault="00476B9D">
            <w:pPr>
              <w:ind w:firstLine="0"/>
            </w:pPr>
            <w:r>
              <w:t>TIMESTAMP</w:t>
            </w:r>
          </w:p>
        </w:tc>
        <w:tc>
          <w:tcPr>
            <w:tcW w:w="2290" w:type="dxa"/>
          </w:tcPr>
          <w:p w14:paraId="00B67BD0" w14:textId="77777777" w:rsidR="00476B9D" w:rsidRDefault="00476B9D">
            <w:pPr>
              <w:ind w:firstLine="0"/>
            </w:pPr>
          </w:p>
        </w:tc>
        <w:tc>
          <w:tcPr>
            <w:tcW w:w="2802" w:type="dxa"/>
            <w:vAlign w:val="center"/>
          </w:tcPr>
          <w:p w14:paraId="73B888CA" w14:textId="77777777" w:rsidR="00476B9D" w:rsidRDefault="00476B9D">
            <w:pPr>
              <w:ind w:firstLine="0"/>
            </w:pPr>
            <w:r>
              <w:t>2020-01-01 12:00:00:0000</w:t>
            </w:r>
          </w:p>
        </w:tc>
      </w:tr>
      <w:tr w:rsidR="00476B9D" w14:paraId="048AEB1C" w14:textId="77777777">
        <w:tblPrEx>
          <w:jc w:val="center"/>
        </w:tblPrEx>
        <w:trPr>
          <w:jc w:val="center"/>
        </w:trPr>
        <w:tc>
          <w:tcPr>
            <w:tcW w:w="2541" w:type="dxa"/>
            <w:vAlign w:val="center"/>
          </w:tcPr>
          <w:p w14:paraId="76CE8BEA" w14:textId="77777777" w:rsidR="00476B9D" w:rsidRDefault="00476B9D">
            <w:pPr>
              <w:ind w:firstLine="0"/>
              <w:rPr>
                <w:b/>
                <w:bCs/>
                <w:color w:val="000000"/>
              </w:rPr>
            </w:pPr>
            <w:r>
              <w:rPr>
                <w:b/>
                <w:bCs/>
                <w:color w:val="000000"/>
              </w:rPr>
              <w:t>id_lit</w:t>
            </w:r>
          </w:p>
        </w:tc>
        <w:tc>
          <w:tcPr>
            <w:tcW w:w="1383" w:type="dxa"/>
            <w:vAlign w:val="center"/>
          </w:tcPr>
          <w:p w14:paraId="6CDA8FAF" w14:textId="77777777" w:rsidR="00476B9D" w:rsidRPr="0012628A" w:rsidRDefault="00476B9D">
            <w:pPr>
              <w:ind w:firstLine="0"/>
              <w:rPr>
                <w:color w:val="000000"/>
              </w:rPr>
            </w:pPr>
            <w:r>
              <w:rPr>
                <w:color w:val="000000"/>
              </w:rPr>
              <w:t>INT</w:t>
            </w:r>
          </w:p>
        </w:tc>
        <w:tc>
          <w:tcPr>
            <w:tcW w:w="2290" w:type="dxa"/>
          </w:tcPr>
          <w:p w14:paraId="17C71A32" w14:textId="77777777" w:rsidR="00476B9D" w:rsidRDefault="00476B9D">
            <w:pPr>
              <w:ind w:firstLine="0"/>
              <w:rPr>
                <w:color w:val="000000"/>
              </w:rPr>
            </w:pPr>
            <w:r>
              <w:rPr>
                <w:color w:val="000000"/>
              </w:rPr>
              <w:t>Identificador del literal.</w:t>
            </w:r>
          </w:p>
        </w:tc>
        <w:tc>
          <w:tcPr>
            <w:tcW w:w="2802" w:type="dxa"/>
            <w:vAlign w:val="center"/>
          </w:tcPr>
          <w:p w14:paraId="4C44C01D" w14:textId="77777777" w:rsidR="00476B9D" w:rsidRDefault="00476B9D">
            <w:pPr>
              <w:ind w:firstLine="0"/>
              <w:rPr>
                <w:color w:val="000000"/>
              </w:rPr>
            </w:pPr>
            <w:r>
              <w:rPr>
                <w:color w:val="000000"/>
              </w:rPr>
              <w:t>1,2…</w:t>
            </w:r>
          </w:p>
        </w:tc>
      </w:tr>
      <w:tr w:rsidR="00476B9D" w14:paraId="5D09A06D" w14:textId="77777777">
        <w:tblPrEx>
          <w:jc w:val="center"/>
        </w:tblPrEx>
        <w:trPr>
          <w:jc w:val="center"/>
        </w:trPr>
        <w:tc>
          <w:tcPr>
            <w:tcW w:w="2541" w:type="dxa"/>
            <w:vAlign w:val="center"/>
          </w:tcPr>
          <w:p w14:paraId="4B5BA461" w14:textId="77777777" w:rsidR="00476B9D" w:rsidRDefault="00476B9D">
            <w:pPr>
              <w:ind w:firstLine="0"/>
              <w:rPr>
                <w:color w:val="000000"/>
              </w:rPr>
            </w:pPr>
            <w:r>
              <w:rPr>
                <w:b/>
                <w:bCs/>
              </w:rPr>
              <w:t>usuario_mod</w:t>
            </w:r>
          </w:p>
        </w:tc>
        <w:tc>
          <w:tcPr>
            <w:tcW w:w="1383" w:type="dxa"/>
            <w:vAlign w:val="center"/>
          </w:tcPr>
          <w:p w14:paraId="15BDFD86" w14:textId="77777777" w:rsidR="00476B9D" w:rsidRDefault="00476B9D">
            <w:pPr>
              <w:ind w:firstLine="0"/>
              <w:rPr>
                <w:color w:val="000000"/>
              </w:rPr>
            </w:pPr>
            <w:r>
              <w:rPr>
                <w:color w:val="000000"/>
              </w:rPr>
              <w:t>STRING</w:t>
            </w:r>
          </w:p>
        </w:tc>
        <w:tc>
          <w:tcPr>
            <w:tcW w:w="2290" w:type="dxa"/>
          </w:tcPr>
          <w:p w14:paraId="34B3C0D1" w14:textId="105AC3B8" w:rsidR="00476B9D" w:rsidRDefault="00476B9D">
            <w:pPr>
              <w:ind w:firstLine="0"/>
              <w:rPr>
                <w:color w:val="000000"/>
              </w:rPr>
            </w:pPr>
            <w:r>
              <w:t xml:space="preserve">Usuario que ha </w:t>
            </w:r>
            <w:r w:rsidR="008018D8">
              <w:t>modificado</w:t>
            </w:r>
            <w:r>
              <w:t>/creado</w:t>
            </w:r>
          </w:p>
        </w:tc>
        <w:tc>
          <w:tcPr>
            <w:tcW w:w="2802" w:type="dxa"/>
            <w:vAlign w:val="center"/>
          </w:tcPr>
          <w:p w14:paraId="6EF8E22C" w14:textId="77777777" w:rsidR="00476B9D" w:rsidRDefault="00476B9D">
            <w:pPr>
              <w:ind w:firstLine="0"/>
              <w:rPr>
                <w:color w:val="000000"/>
              </w:rPr>
            </w:pPr>
            <w:r>
              <w:t>SISTEMA</w:t>
            </w:r>
          </w:p>
        </w:tc>
      </w:tr>
    </w:tbl>
    <w:p w14:paraId="4B79F1BE" w14:textId="77777777" w:rsidR="00476B9D" w:rsidRDefault="00476B9D"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713B51" w:rsidRPr="00081438" w14:paraId="5AF43512" w14:textId="77777777">
        <w:trPr>
          <w:trHeight w:val="1109"/>
        </w:trPr>
        <w:tc>
          <w:tcPr>
            <w:tcW w:w="2541" w:type="dxa"/>
            <w:shd w:val="clear" w:color="auto" w:fill="FF0000"/>
          </w:tcPr>
          <w:p w14:paraId="18DE164C" w14:textId="77777777" w:rsidR="00713B51" w:rsidRDefault="00713B51">
            <w:pPr>
              <w:tabs>
                <w:tab w:val="left" w:pos="1530"/>
              </w:tabs>
              <w:ind w:firstLine="0"/>
              <w:rPr>
                <w:b/>
                <w:bCs/>
                <w:color w:val="FFFFFF" w:themeColor="background1"/>
                <w:sz w:val="24"/>
              </w:rPr>
            </w:pPr>
            <w:r>
              <w:rPr>
                <w:b/>
                <w:bCs/>
                <w:color w:val="FFFFFF" w:themeColor="background1"/>
                <w:sz w:val="24"/>
              </w:rPr>
              <w:t>TABLA:</w:t>
            </w:r>
          </w:p>
          <w:p w14:paraId="1B0A1683" w14:textId="46A9B0D6" w:rsidR="00713B51" w:rsidRPr="00E333AF" w:rsidRDefault="00713B51">
            <w:pPr>
              <w:tabs>
                <w:tab w:val="left" w:pos="1530"/>
              </w:tabs>
              <w:ind w:firstLine="0"/>
              <w:rPr>
                <w:b/>
                <w:bCs/>
                <w:sz w:val="24"/>
              </w:rPr>
            </w:pPr>
            <w:r w:rsidRPr="00E333AF">
              <w:rPr>
                <w:b/>
                <w:bCs/>
                <w:color w:val="FFFFFF" w:themeColor="background1"/>
                <w:sz w:val="24"/>
              </w:rPr>
              <w:t>MAC_</w:t>
            </w:r>
            <w:r>
              <w:rPr>
                <w:b/>
                <w:bCs/>
                <w:color w:val="FFFFFF" w:themeColor="background1"/>
                <w:sz w:val="24"/>
              </w:rPr>
              <w:t>INICIATIVA</w:t>
            </w:r>
          </w:p>
        </w:tc>
        <w:tc>
          <w:tcPr>
            <w:tcW w:w="6475" w:type="dxa"/>
            <w:gridSpan w:val="3"/>
          </w:tcPr>
          <w:p w14:paraId="6D0E5C34" w14:textId="4F932CF5" w:rsidR="00713B51" w:rsidRPr="00081438" w:rsidRDefault="00F11DFD">
            <w:pPr>
              <w:ind w:firstLine="0"/>
              <w:rPr>
                <w:b/>
                <w:bCs/>
              </w:rPr>
            </w:pPr>
            <w:r>
              <w:rPr>
                <w:b/>
                <w:bCs/>
              </w:rPr>
              <w:t>Tabla maestra que contiene las diferentes iniciativas que hay para los controles.</w:t>
            </w:r>
          </w:p>
        </w:tc>
      </w:tr>
      <w:tr w:rsidR="00713B51" w14:paraId="5172679F" w14:textId="77777777">
        <w:tblPrEx>
          <w:jc w:val="center"/>
        </w:tblPrEx>
        <w:trPr>
          <w:tblHeader/>
          <w:jc w:val="center"/>
        </w:trPr>
        <w:tc>
          <w:tcPr>
            <w:tcW w:w="2541" w:type="dxa"/>
            <w:shd w:val="clear" w:color="auto" w:fill="FF0000"/>
          </w:tcPr>
          <w:p w14:paraId="65A4C8E1" w14:textId="77777777" w:rsidR="00713B51" w:rsidRPr="00B604C0" w:rsidRDefault="00713B51">
            <w:pPr>
              <w:ind w:firstLine="0"/>
              <w:jc w:val="left"/>
              <w:rPr>
                <w:b/>
                <w:bCs/>
                <w:color w:val="FFFFFF" w:themeColor="background1"/>
              </w:rPr>
            </w:pPr>
            <w:r>
              <w:rPr>
                <w:b/>
                <w:bCs/>
                <w:color w:val="FFFFFF" w:themeColor="background1"/>
              </w:rPr>
              <w:t>NOMBRE DE CAMPO</w:t>
            </w:r>
          </w:p>
        </w:tc>
        <w:tc>
          <w:tcPr>
            <w:tcW w:w="1383" w:type="dxa"/>
            <w:shd w:val="clear" w:color="auto" w:fill="FF0000"/>
          </w:tcPr>
          <w:p w14:paraId="7DBB5BAB" w14:textId="77777777" w:rsidR="00713B51" w:rsidRPr="00B604C0" w:rsidRDefault="00713B51">
            <w:pPr>
              <w:ind w:firstLine="0"/>
              <w:jc w:val="left"/>
              <w:rPr>
                <w:b/>
                <w:bCs/>
                <w:color w:val="FFFFFF" w:themeColor="background1"/>
              </w:rPr>
            </w:pPr>
            <w:r>
              <w:rPr>
                <w:b/>
                <w:bCs/>
                <w:color w:val="FFFFFF" w:themeColor="background1"/>
              </w:rPr>
              <w:t>TIPO</w:t>
            </w:r>
          </w:p>
        </w:tc>
        <w:tc>
          <w:tcPr>
            <w:tcW w:w="2290" w:type="dxa"/>
            <w:shd w:val="clear" w:color="auto" w:fill="FF0000"/>
          </w:tcPr>
          <w:p w14:paraId="17B89999" w14:textId="77777777" w:rsidR="00713B51" w:rsidRDefault="00713B51">
            <w:pPr>
              <w:ind w:firstLine="0"/>
              <w:rPr>
                <w:b/>
                <w:bCs/>
                <w:color w:val="FFFFFF" w:themeColor="background1"/>
              </w:rPr>
            </w:pPr>
            <w:r>
              <w:rPr>
                <w:b/>
                <w:bCs/>
                <w:color w:val="FFFFFF" w:themeColor="background1"/>
              </w:rPr>
              <w:t>DESCRIPCION</w:t>
            </w:r>
          </w:p>
        </w:tc>
        <w:tc>
          <w:tcPr>
            <w:tcW w:w="2802" w:type="dxa"/>
            <w:shd w:val="clear" w:color="auto" w:fill="FF0000"/>
          </w:tcPr>
          <w:p w14:paraId="1FE93A68" w14:textId="77777777" w:rsidR="00713B51" w:rsidRPr="00B604C0" w:rsidRDefault="00713B51">
            <w:pPr>
              <w:ind w:firstLine="0"/>
              <w:rPr>
                <w:b/>
                <w:bCs/>
                <w:color w:val="FFFFFF" w:themeColor="background1"/>
              </w:rPr>
            </w:pPr>
            <w:r>
              <w:rPr>
                <w:b/>
                <w:bCs/>
                <w:color w:val="FFFFFF" w:themeColor="background1"/>
              </w:rPr>
              <w:t>EJEMPLO</w:t>
            </w:r>
          </w:p>
        </w:tc>
      </w:tr>
      <w:tr w:rsidR="00713B51" w14:paraId="320408AC" w14:textId="77777777">
        <w:tblPrEx>
          <w:jc w:val="center"/>
        </w:tblPrEx>
        <w:trPr>
          <w:jc w:val="center"/>
        </w:trPr>
        <w:tc>
          <w:tcPr>
            <w:tcW w:w="2541" w:type="dxa"/>
            <w:vAlign w:val="center"/>
          </w:tcPr>
          <w:p w14:paraId="2CFE0F50" w14:textId="4CDFC765" w:rsidR="00713B51" w:rsidRPr="006F2FB7" w:rsidRDefault="00713B51">
            <w:pPr>
              <w:ind w:firstLine="0"/>
              <w:rPr>
                <w:b/>
                <w:bCs/>
              </w:rPr>
            </w:pPr>
            <w:r>
              <w:rPr>
                <w:b/>
                <w:bCs/>
              </w:rPr>
              <w:lastRenderedPageBreak/>
              <w:t>id_iniciativa</w:t>
            </w:r>
          </w:p>
        </w:tc>
        <w:tc>
          <w:tcPr>
            <w:tcW w:w="1383" w:type="dxa"/>
            <w:vAlign w:val="center"/>
          </w:tcPr>
          <w:p w14:paraId="299E2DA8" w14:textId="77777777" w:rsidR="00713B51" w:rsidRPr="0012628A" w:rsidRDefault="00713B51">
            <w:pPr>
              <w:ind w:firstLine="0"/>
            </w:pPr>
            <w:r>
              <w:t>INT</w:t>
            </w:r>
          </w:p>
        </w:tc>
        <w:tc>
          <w:tcPr>
            <w:tcW w:w="2290" w:type="dxa"/>
          </w:tcPr>
          <w:p w14:paraId="344A4559" w14:textId="77777777" w:rsidR="00713B51" w:rsidRDefault="00713B51">
            <w:pPr>
              <w:ind w:firstLine="0"/>
            </w:pPr>
            <w:r>
              <w:t xml:space="preserve">Identificador de la finalidad. </w:t>
            </w:r>
          </w:p>
        </w:tc>
        <w:tc>
          <w:tcPr>
            <w:tcW w:w="2802" w:type="dxa"/>
            <w:vAlign w:val="center"/>
          </w:tcPr>
          <w:p w14:paraId="20532D78" w14:textId="77777777" w:rsidR="00713B51" w:rsidRPr="0012628A" w:rsidRDefault="00713B51">
            <w:pPr>
              <w:ind w:firstLine="0"/>
            </w:pPr>
            <w:r>
              <w:t>1,2...</w:t>
            </w:r>
          </w:p>
        </w:tc>
      </w:tr>
      <w:tr w:rsidR="00713B51" w14:paraId="7272BCEB" w14:textId="77777777">
        <w:tblPrEx>
          <w:jc w:val="center"/>
        </w:tblPrEx>
        <w:trPr>
          <w:jc w:val="center"/>
        </w:trPr>
        <w:tc>
          <w:tcPr>
            <w:tcW w:w="2541" w:type="dxa"/>
            <w:vAlign w:val="center"/>
          </w:tcPr>
          <w:p w14:paraId="5FCD6B2D" w14:textId="2A526932" w:rsidR="00713B51" w:rsidRDefault="00713B51">
            <w:pPr>
              <w:ind w:firstLine="0"/>
              <w:rPr>
                <w:b/>
                <w:bCs/>
              </w:rPr>
            </w:pPr>
            <w:r>
              <w:rPr>
                <w:b/>
                <w:bCs/>
              </w:rPr>
              <w:t>des_</w:t>
            </w:r>
            <w:r w:rsidR="00AE1325">
              <w:rPr>
                <w:b/>
                <w:bCs/>
              </w:rPr>
              <w:t xml:space="preserve">iniciativa </w:t>
            </w:r>
          </w:p>
        </w:tc>
        <w:tc>
          <w:tcPr>
            <w:tcW w:w="1383" w:type="dxa"/>
            <w:vAlign w:val="center"/>
          </w:tcPr>
          <w:p w14:paraId="66957C21" w14:textId="77777777" w:rsidR="00713B51" w:rsidRDefault="00713B51">
            <w:pPr>
              <w:ind w:firstLine="0"/>
            </w:pPr>
            <w:r>
              <w:t>STRING</w:t>
            </w:r>
          </w:p>
        </w:tc>
        <w:tc>
          <w:tcPr>
            <w:tcW w:w="2290" w:type="dxa"/>
          </w:tcPr>
          <w:p w14:paraId="0FC7F594" w14:textId="24CE0BD0" w:rsidR="00713B51" w:rsidRDefault="00713B51">
            <w:pPr>
              <w:ind w:firstLine="0"/>
            </w:pPr>
            <w:r>
              <w:t>Descriptivo de la</w:t>
            </w:r>
            <w:r w:rsidR="00AE1325">
              <w:t xml:space="preserve"> iniciativa</w:t>
            </w:r>
            <w:r>
              <w:t>.</w:t>
            </w:r>
          </w:p>
        </w:tc>
        <w:tc>
          <w:tcPr>
            <w:tcW w:w="2802" w:type="dxa"/>
            <w:vAlign w:val="center"/>
          </w:tcPr>
          <w:p w14:paraId="0524DE59" w14:textId="7EB3F1F3" w:rsidR="00713B51" w:rsidRDefault="00713B51">
            <w:pPr>
              <w:ind w:firstLine="0"/>
            </w:pPr>
            <w:r>
              <w:t>‘</w:t>
            </w:r>
            <w:r w:rsidR="00D944E2">
              <w:t>ORC +’</w:t>
            </w:r>
          </w:p>
        </w:tc>
      </w:tr>
      <w:tr w:rsidR="00713B51" w14:paraId="198AC879" w14:textId="77777777">
        <w:tblPrEx>
          <w:jc w:val="center"/>
        </w:tblPrEx>
        <w:trPr>
          <w:jc w:val="center"/>
        </w:trPr>
        <w:tc>
          <w:tcPr>
            <w:tcW w:w="2541" w:type="dxa"/>
            <w:vAlign w:val="center"/>
          </w:tcPr>
          <w:p w14:paraId="36C6733D" w14:textId="77777777" w:rsidR="00713B51" w:rsidRDefault="00713B51">
            <w:pPr>
              <w:ind w:firstLine="0"/>
              <w:rPr>
                <w:b/>
                <w:bCs/>
              </w:rPr>
            </w:pPr>
            <w:r>
              <w:rPr>
                <w:b/>
                <w:bCs/>
              </w:rPr>
              <w:t>fecha_fin</w:t>
            </w:r>
          </w:p>
        </w:tc>
        <w:tc>
          <w:tcPr>
            <w:tcW w:w="1383" w:type="dxa"/>
            <w:vAlign w:val="center"/>
          </w:tcPr>
          <w:p w14:paraId="763FCC57" w14:textId="77777777" w:rsidR="00713B51" w:rsidRDefault="00713B51">
            <w:pPr>
              <w:ind w:firstLine="0"/>
            </w:pPr>
            <w:r>
              <w:t>TIMESTAMP</w:t>
            </w:r>
          </w:p>
        </w:tc>
        <w:tc>
          <w:tcPr>
            <w:tcW w:w="2290" w:type="dxa"/>
          </w:tcPr>
          <w:p w14:paraId="088F1600" w14:textId="77777777" w:rsidR="00713B51" w:rsidRDefault="00713B51">
            <w:pPr>
              <w:ind w:firstLine="0"/>
            </w:pPr>
          </w:p>
        </w:tc>
        <w:tc>
          <w:tcPr>
            <w:tcW w:w="2802" w:type="dxa"/>
            <w:vAlign w:val="center"/>
          </w:tcPr>
          <w:p w14:paraId="744BC328" w14:textId="77777777" w:rsidR="00713B51" w:rsidRDefault="00713B51">
            <w:pPr>
              <w:ind w:firstLine="0"/>
            </w:pPr>
            <w:r>
              <w:t>9999-12-31 23:59:59:9999</w:t>
            </w:r>
          </w:p>
        </w:tc>
      </w:tr>
      <w:tr w:rsidR="00713B51" w14:paraId="54BC2421" w14:textId="77777777">
        <w:tblPrEx>
          <w:jc w:val="center"/>
        </w:tblPrEx>
        <w:trPr>
          <w:jc w:val="center"/>
        </w:trPr>
        <w:tc>
          <w:tcPr>
            <w:tcW w:w="2541" w:type="dxa"/>
            <w:vAlign w:val="center"/>
          </w:tcPr>
          <w:p w14:paraId="7C399602" w14:textId="77777777" w:rsidR="00713B51" w:rsidRDefault="00713B51">
            <w:pPr>
              <w:ind w:firstLine="0"/>
              <w:rPr>
                <w:b/>
                <w:bCs/>
              </w:rPr>
            </w:pPr>
            <w:r>
              <w:rPr>
                <w:b/>
                <w:bCs/>
              </w:rPr>
              <w:t>fecha_ini</w:t>
            </w:r>
          </w:p>
        </w:tc>
        <w:tc>
          <w:tcPr>
            <w:tcW w:w="1383" w:type="dxa"/>
            <w:vAlign w:val="center"/>
          </w:tcPr>
          <w:p w14:paraId="483CB294" w14:textId="77777777" w:rsidR="00713B51" w:rsidRDefault="00713B51">
            <w:pPr>
              <w:ind w:firstLine="0"/>
            </w:pPr>
            <w:r>
              <w:t>TIMESTAMP</w:t>
            </w:r>
          </w:p>
        </w:tc>
        <w:tc>
          <w:tcPr>
            <w:tcW w:w="2290" w:type="dxa"/>
          </w:tcPr>
          <w:p w14:paraId="5B9BA850" w14:textId="77777777" w:rsidR="00713B51" w:rsidRDefault="00713B51">
            <w:pPr>
              <w:ind w:firstLine="0"/>
            </w:pPr>
          </w:p>
        </w:tc>
        <w:tc>
          <w:tcPr>
            <w:tcW w:w="2802" w:type="dxa"/>
            <w:vAlign w:val="center"/>
          </w:tcPr>
          <w:p w14:paraId="7D94E903" w14:textId="77777777" w:rsidR="00713B51" w:rsidRDefault="00713B51">
            <w:pPr>
              <w:ind w:firstLine="0"/>
            </w:pPr>
            <w:r>
              <w:t>2020-01-01 12:00:00:0000</w:t>
            </w:r>
          </w:p>
        </w:tc>
      </w:tr>
      <w:tr w:rsidR="00713B51" w14:paraId="350DA92D" w14:textId="77777777">
        <w:tblPrEx>
          <w:jc w:val="center"/>
        </w:tblPrEx>
        <w:trPr>
          <w:jc w:val="center"/>
        </w:trPr>
        <w:tc>
          <w:tcPr>
            <w:tcW w:w="2541" w:type="dxa"/>
            <w:vAlign w:val="center"/>
          </w:tcPr>
          <w:p w14:paraId="50C2F28F" w14:textId="77777777" w:rsidR="00713B51" w:rsidRDefault="00713B51">
            <w:pPr>
              <w:ind w:firstLine="0"/>
              <w:rPr>
                <w:b/>
                <w:bCs/>
                <w:color w:val="000000"/>
              </w:rPr>
            </w:pPr>
            <w:r>
              <w:rPr>
                <w:b/>
                <w:bCs/>
                <w:color w:val="000000"/>
              </w:rPr>
              <w:t>id_lit</w:t>
            </w:r>
          </w:p>
        </w:tc>
        <w:tc>
          <w:tcPr>
            <w:tcW w:w="1383" w:type="dxa"/>
            <w:vAlign w:val="center"/>
          </w:tcPr>
          <w:p w14:paraId="61E0395B" w14:textId="77777777" w:rsidR="00713B51" w:rsidRPr="0012628A" w:rsidRDefault="00713B51">
            <w:pPr>
              <w:ind w:firstLine="0"/>
              <w:rPr>
                <w:color w:val="000000"/>
              </w:rPr>
            </w:pPr>
            <w:r>
              <w:rPr>
                <w:color w:val="000000"/>
              </w:rPr>
              <w:t>INT</w:t>
            </w:r>
          </w:p>
        </w:tc>
        <w:tc>
          <w:tcPr>
            <w:tcW w:w="2290" w:type="dxa"/>
          </w:tcPr>
          <w:p w14:paraId="720536FD" w14:textId="77777777" w:rsidR="00713B51" w:rsidRDefault="00713B51">
            <w:pPr>
              <w:ind w:firstLine="0"/>
              <w:rPr>
                <w:color w:val="000000"/>
              </w:rPr>
            </w:pPr>
            <w:r>
              <w:rPr>
                <w:color w:val="000000"/>
              </w:rPr>
              <w:t>Identificador del literal.</w:t>
            </w:r>
          </w:p>
        </w:tc>
        <w:tc>
          <w:tcPr>
            <w:tcW w:w="2802" w:type="dxa"/>
            <w:vAlign w:val="center"/>
          </w:tcPr>
          <w:p w14:paraId="4D1B8D6F" w14:textId="77777777" w:rsidR="00713B51" w:rsidRDefault="00713B51">
            <w:pPr>
              <w:ind w:firstLine="0"/>
              <w:rPr>
                <w:color w:val="000000"/>
              </w:rPr>
            </w:pPr>
            <w:r>
              <w:rPr>
                <w:color w:val="000000"/>
              </w:rPr>
              <w:t>1,2…</w:t>
            </w:r>
          </w:p>
        </w:tc>
      </w:tr>
      <w:tr w:rsidR="00713B51" w14:paraId="18B9B3DC" w14:textId="77777777">
        <w:tblPrEx>
          <w:jc w:val="center"/>
        </w:tblPrEx>
        <w:trPr>
          <w:jc w:val="center"/>
        </w:trPr>
        <w:tc>
          <w:tcPr>
            <w:tcW w:w="2541" w:type="dxa"/>
            <w:vAlign w:val="center"/>
          </w:tcPr>
          <w:p w14:paraId="681FF29F" w14:textId="77777777" w:rsidR="00713B51" w:rsidRDefault="00713B51">
            <w:pPr>
              <w:ind w:firstLine="0"/>
              <w:rPr>
                <w:color w:val="000000"/>
              </w:rPr>
            </w:pPr>
            <w:r>
              <w:rPr>
                <w:b/>
                <w:bCs/>
              </w:rPr>
              <w:t>usuario_mod</w:t>
            </w:r>
          </w:p>
        </w:tc>
        <w:tc>
          <w:tcPr>
            <w:tcW w:w="1383" w:type="dxa"/>
            <w:vAlign w:val="center"/>
          </w:tcPr>
          <w:p w14:paraId="2CAB9E59" w14:textId="77777777" w:rsidR="00713B51" w:rsidRDefault="00713B51">
            <w:pPr>
              <w:ind w:firstLine="0"/>
              <w:rPr>
                <w:color w:val="000000"/>
              </w:rPr>
            </w:pPr>
            <w:r>
              <w:rPr>
                <w:color w:val="000000"/>
              </w:rPr>
              <w:t>STRING</w:t>
            </w:r>
          </w:p>
        </w:tc>
        <w:tc>
          <w:tcPr>
            <w:tcW w:w="2290" w:type="dxa"/>
          </w:tcPr>
          <w:p w14:paraId="4EE674FA" w14:textId="77777777" w:rsidR="00713B51" w:rsidRDefault="00713B51">
            <w:pPr>
              <w:ind w:firstLine="0"/>
              <w:rPr>
                <w:color w:val="000000"/>
              </w:rPr>
            </w:pPr>
            <w:r>
              <w:t>Usuario que ha modicado/creado</w:t>
            </w:r>
          </w:p>
        </w:tc>
        <w:tc>
          <w:tcPr>
            <w:tcW w:w="2802" w:type="dxa"/>
            <w:vAlign w:val="center"/>
          </w:tcPr>
          <w:p w14:paraId="7A2280F2" w14:textId="77777777" w:rsidR="00713B51" w:rsidRDefault="00713B51">
            <w:pPr>
              <w:ind w:firstLine="0"/>
              <w:rPr>
                <w:color w:val="000000"/>
              </w:rPr>
            </w:pPr>
            <w:r>
              <w:t>SISTEMA</w:t>
            </w:r>
          </w:p>
        </w:tc>
      </w:tr>
    </w:tbl>
    <w:p w14:paraId="5D5B7681" w14:textId="77777777" w:rsidR="00713B51" w:rsidRDefault="00713B51" w:rsidP="00572DEF">
      <w:pPr>
        <w:ind w:firstLine="0"/>
      </w:pPr>
    </w:p>
    <w:tbl>
      <w:tblPr>
        <w:tblStyle w:val="Tablaconcuadrcula"/>
        <w:tblW w:w="0" w:type="auto"/>
        <w:tblLook w:val="04A0" w:firstRow="1" w:lastRow="0" w:firstColumn="1" w:lastColumn="0" w:noHBand="0" w:noVBand="1"/>
      </w:tblPr>
      <w:tblGrid>
        <w:gridCol w:w="3777"/>
        <w:gridCol w:w="850"/>
        <w:gridCol w:w="2083"/>
        <w:gridCol w:w="2306"/>
      </w:tblGrid>
      <w:tr w:rsidR="00034EBC" w:rsidRPr="00081438" w14:paraId="305DEC74" w14:textId="77777777" w:rsidTr="00034EBC">
        <w:trPr>
          <w:trHeight w:val="1109"/>
        </w:trPr>
        <w:tc>
          <w:tcPr>
            <w:tcW w:w="3397" w:type="dxa"/>
            <w:shd w:val="clear" w:color="auto" w:fill="FF0000"/>
          </w:tcPr>
          <w:p w14:paraId="37CB1347" w14:textId="77777777" w:rsidR="00034EBC" w:rsidRDefault="00034EBC">
            <w:pPr>
              <w:tabs>
                <w:tab w:val="left" w:pos="1530"/>
              </w:tabs>
              <w:ind w:firstLine="0"/>
              <w:rPr>
                <w:b/>
                <w:bCs/>
                <w:color w:val="FFFFFF" w:themeColor="background1"/>
                <w:sz w:val="24"/>
              </w:rPr>
            </w:pPr>
            <w:r>
              <w:rPr>
                <w:b/>
                <w:bCs/>
                <w:color w:val="FFFFFF" w:themeColor="background1"/>
                <w:sz w:val="24"/>
              </w:rPr>
              <w:t>TABLA:</w:t>
            </w:r>
          </w:p>
          <w:p w14:paraId="04AF53ED" w14:textId="12982970" w:rsidR="00034EBC" w:rsidRPr="00E333AF" w:rsidRDefault="00034EBC">
            <w:pPr>
              <w:tabs>
                <w:tab w:val="left" w:pos="1530"/>
              </w:tabs>
              <w:ind w:firstLine="0"/>
              <w:rPr>
                <w:b/>
                <w:bCs/>
                <w:sz w:val="24"/>
              </w:rPr>
            </w:pPr>
            <w:r w:rsidRPr="00E333AF">
              <w:rPr>
                <w:b/>
                <w:bCs/>
                <w:color w:val="FFFFFF" w:themeColor="background1"/>
                <w:sz w:val="24"/>
              </w:rPr>
              <w:t>MAC_</w:t>
            </w:r>
            <w:r w:rsidR="0073773D">
              <w:rPr>
                <w:b/>
                <w:bCs/>
                <w:color w:val="FFFFFF" w:themeColor="background1"/>
                <w:sz w:val="24"/>
              </w:rPr>
              <w:t>RELEVANCIA_MAESTRA</w:t>
            </w:r>
          </w:p>
        </w:tc>
        <w:tc>
          <w:tcPr>
            <w:tcW w:w="5619" w:type="dxa"/>
            <w:gridSpan w:val="3"/>
          </w:tcPr>
          <w:p w14:paraId="5533695D" w14:textId="77777777" w:rsidR="00034EBC" w:rsidRPr="00081438" w:rsidRDefault="00034EBC">
            <w:pPr>
              <w:ind w:firstLine="0"/>
              <w:rPr>
                <w:b/>
                <w:bCs/>
              </w:rPr>
            </w:pPr>
          </w:p>
        </w:tc>
      </w:tr>
      <w:tr w:rsidR="0073773D" w14:paraId="3CB9CAFE" w14:textId="77777777" w:rsidTr="00034EBC">
        <w:tblPrEx>
          <w:jc w:val="center"/>
        </w:tblPrEx>
        <w:trPr>
          <w:tblHeader/>
          <w:jc w:val="center"/>
        </w:trPr>
        <w:tc>
          <w:tcPr>
            <w:tcW w:w="3397" w:type="dxa"/>
            <w:shd w:val="clear" w:color="auto" w:fill="FF0000"/>
          </w:tcPr>
          <w:p w14:paraId="1E44E58D" w14:textId="77777777" w:rsidR="00034EBC" w:rsidRPr="00B604C0" w:rsidRDefault="00034EBC">
            <w:pPr>
              <w:ind w:firstLine="0"/>
              <w:jc w:val="left"/>
              <w:rPr>
                <w:b/>
                <w:bCs/>
                <w:color w:val="FFFFFF" w:themeColor="background1"/>
              </w:rPr>
            </w:pPr>
            <w:r>
              <w:rPr>
                <w:b/>
                <w:bCs/>
                <w:color w:val="FFFFFF" w:themeColor="background1"/>
              </w:rPr>
              <w:t>NOMBRE DE CAMPO</w:t>
            </w:r>
          </w:p>
        </w:tc>
        <w:tc>
          <w:tcPr>
            <w:tcW w:w="886" w:type="dxa"/>
            <w:shd w:val="clear" w:color="auto" w:fill="FF0000"/>
          </w:tcPr>
          <w:p w14:paraId="542709AB" w14:textId="77777777" w:rsidR="00034EBC" w:rsidRPr="00B604C0" w:rsidRDefault="00034EBC">
            <w:pPr>
              <w:ind w:firstLine="0"/>
              <w:jc w:val="left"/>
              <w:rPr>
                <w:b/>
                <w:bCs/>
                <w:color w:val="FFFFFF" w:themeColor="background1"/>
              </w:rPr>
            </w:pPr>
            <w:r>
              <w:rPr>
                <w:b/>
                <w:bCs/>
                <w:color w:val="FFFFFF" w:themeColor="background1"/>
              </w:rPr>
              <w:t>TIPO</w:t>
            </w:r>
          </w:p>
        </w:tc>
        <w:tc>
          <w:tcPr>
            <w:tcW w:w="2185" w:type="dxa"/>
            <w:shd w:val="clear" w:color="auto" w:fill="FF0000"/>
          </w:tcPr>
          <w:p w14:paraId="78AACED7" w14:textId="77777777" w:rsidR="00034EBC" w:rsidRDefault="00034EBC">
            <w:pPr>
              <w:ind w:firstLine="0"/>
              <w:rPr>
                <w:b/>
                <w:bCs/>
                <w:color w:val="FFFFFF" w:themeColor="background1"/>
              </w:rPr>
            </w:pPr>
            <w:r>
              <w:rPr>
                <w:b/>
                <w:bCs/>
                <w:color w:val="FFFFFF" w:themeColor="background1"/>
              </w:rPr>
              <w:t>DESCRIPCION</w:t>
            </w:r>
          </w:p>
        </w:tc>
        <w:tc>
          <w:tcPr>
            <w:tcW w:w="2548" w:type="dxa"/>
            <w:shd w:val="clear" w:color="auto" w:fill="FF0000"/>
          </w:tcPr>
          <w:p w14:paraId="4BCE199F" w14:textId="77777777" w:rsidR="00034EBC" w:rsidRPr="00B604C0" w:rsidRDefault="00034EBC">
            <w:pPr>
              <w:ind w:firstLine="0"/>
              <w:rPr>
                <w:b/>
                <w:bCs/>
                <w:color w:val="FFFFFF" w:themeColor="background1"/>
              </w:rPr>
            </w:pPr>
            <w:r>
              <w:rPr>
                <w:b/>
                <w:bCs/>
                <w:color w:val="FFFFFF" w:themeColor="background1"/>
              </w:rPr>
              <w:t>EJEMPLO</w:t>
            </w:r>
          </w:p>
        </w:tc>
      </w:tr>
      <w:tr w:rsidR="00034EBC" w14:paraId="0BA77B1A" w14:textId="77777777" w:rsidTr="00034EBC">
        <w:tblPrEx>
          <w:jc w:val="center"/>
        </w:tblPrEx>
        <w:trPr>
          <w:jc w:val="center"/>
        </w:trPr>
        <w:tc>
          <w:tcPr>
            <w:tcW w:w="3397" w:type="dxa"/>
            <w:vAlign w:val="center"/>
          </w:tcPr>
          <w:p w14:paraId="3EAD5122" w14:textId="2E684B24" w:rsidR="00034EBC" w:rsidRPr="006F2FB7" w:rsidRDefault="00034EBC">
            <w:pPr>
              <w:ind w:firstLine="0"/>
              <w:rPr>
                <w:b/>
                <w:bCs/>
              </w:rPr>
            </w:pPr>
            <w:r>
              <w:rPr>
                <w:b/>
                <w:bCs/>
              </w:rPr>
              <w:t>id_</w:t>
            </w:r>
            <w:r w:rsidR="0073773D">
              <w:rPr>
                <w:b/>
                <w:bCs/>
              </w:rPr>
              <w:t>relevancia_maestra</w:t>
            </w:r>
          </w:p>
        </w:tc>
        <w:tc>
          <w:tcPr>
            <w:tcW w:w="886" w:type="dxa"/>
            <w:vAlign w:val="center"/>
          </w:tcPr>
          <w:p w14:paraId="1A0E5D8B" w14:textId="77777777" w:rsidR="00034EBC" w:rsidRPr="0012628A" w:rsidRDefault="00034EBC">
            <w:pPr>
              <w:ind w:firstLine="0"/>
            </w:pPr>
            <w:r>
              <w:t>INT</w:t>
            </w:r>
          </w:p>
        </w:tc>
        <w:tc>
          <w:tcPr>
            <w:tcW w:w="2185" w:type="dxa"/>
          </w:tcPr>
          <w:p w14:paraId="34276F52" w14:textId="5819B97C" w:rsidR="00034EBC" w:rsidRDefault="00034EBC">
            <w:pPr>
              <w:ind w:firstLine="0"/>
            </w:pPr>
            <w:r>
              <w:t xml:space="preserve">Identificador de la </w:t>
            </w:r>
            <w:r w:rsidR="00CE6794">
              <w:t xml:space="preserve">relevancia maestra. </w:t>
            </w:r>
          </w:p>
        </w:tc>
        <w:tc>
          <w:tcPr>
            <w:tcW w:w="2548" w:type="dxa"/>
            <w:vAlign w:val="center"/>
          </w:tcPr>
          <w:p w14:paraId="67E65DC0" w14:textId="77777777" w:rsidR="00034EBC" w:rsidRPr="0012628A" w:rsidRDefault="00034EBC">
            <w:pPr>
              <w:ind w:firstLine="0"/>
            </w:pPr>
            <w:r>
              <w:t>1,2...</w:t>
            </w:r>
          </w:p>
        </w:tc>
      </w:tr>
      <w:tr w:rsidR="0073773D" w14:paraId="60761A8F" w14:textId="77777777" w:rsidTr="00034EBC">
        <w:tblPrEx>
          <w:jc w:val="center"/>
        </w:tblPrEx>
        <w:trPr>
          <w:jc w:val="center"/>
        </w:trPr>
        <w:tc>
          <w:tcPr>
            <w:tcW w:w="3397" w:type="dxa"/>
            <w:vAlign w:val="center"/>
          </w:tcPr>
          <w:p w14:paraId="332A3A96" w14:textId="088BC5F6" w:rsidR="00034EBC" w:rsidRDefault="0073773D">
            <w:pPr>
              <w:ind w:firstLine="0"/>
              <w:rPr>
                <w:b/>
                <w:bCs/>
              </w:rPr>
            </w:pPr>
            <w:r>
              <w:rPr>
                <w:b/>
                <w:bCs/>
              </w:rPr>
              <w:t>id_lit</w:t>
            </w:r>
            <w:r w:rsidR="00034EBC">
              <w:rPr>
                <w:b/>
                <w:bCs/>
              </w:rPr>
              <w:t xml:space="preserve"> </w:t>
            </w:r>
          </w:p>
        </w:tc>
        <w:tc>
          <w:tcPr>
            <w:tcW w:w="886" w:type="dxa"/>
            <w:vAlign w:val="center"/>
          </w:tcPr>
          <w:p w14:paraId="7616516C" w14:textId="2CF7D814" w:rsidR="00034EBC" w:rsidRDefault="0073773D">
            <w:pPr>
              <w:ind w:firstLine="0"/>
            </w:pPr>
            <w:r>
              <w:t>INT</w:t>
            </w:r>
          </w:p>
        </w:tc>
        <w:tc>
          <w:tcPr>
            <w:tcW w:w="2185" w:type="dxa"/>
          </w:tcPr>
          <w:p w14:paraId="513EA0A2" w14:textId="3B38E90F" w:rsidR="00034EBC" w:rsidRDefault="00034EBC">
            <w:pPr>
              <w:ind w:firstLine="0"/>
            </w:pPr>
          </w:p>
        </w:tc>
        <w:tc>
          <w:tcPr>
            <w:tcW w:w="2548" w:type="dxa"/>
            <w:vAlign w:val="center"/>
          </w:tcPr>
          <w:p w14:paraId="6AA53F31" w14:textId="511D3F6D" w:rsidR="00034EBC" w:rsidRDefault="0073773D">
            <w:pPr>
              <w:ind w:firstLine="0"/>
            </w:pPr>
            <w:r>
              <w:t>1,2...</w:t>
            </w:r>
          </w:p>
        </w:tc>
      </w:tr>
    </w:tbl>
    <w:p w14:paraId="215E9A5C" w14:textId="77777777" w:rsidR="00833B8A" w:rsidRDefault="00833B8A" w:rsidP="00572DEF">
      <w:pPr>
        <w:ind w:firstLine="0"/>
      </w:pPr>
    </w:p>
    <w:tbl>
      <w:tblPr>
        <w:tblStyle w:val="Tablaconcuadrcula"/>
        <w:tblW w:w="0" w:type="auto"/>
        <w:tblLook w:val="04A0" w:firstRow="1" w:lastRow="0" w:firstColumn="1" w:lastColumn="0" w:noHBand="0" w:noVBand="1"/>
      </w:tblPr>
      <w:tblGrid>
        <w:gridCol w:w="2870"/>
        <w:gridCol w:w="1383"/>
        <w:gridCol w:w="2194"/>
        <w:gridCol w:w="2569"/>
      </w:tblGrid>
      <w:tr w:rsidR="00833B8A" w:rsidRPr="00081438" w14:paraId="28CF9232" w14:textId="77777777" w:rsidTr="00110621">
        <w:trPr>
          <w:trHeight w:val="1109"/>
        </w:trPr>
        <w:tc>
          <w:tcPr>
            <w:tcW w:w="2870" w:type="dxa"/>
            <w:shd w:val="clear" w:color="auto" w:fill="FF0000"/>
          </w:tcPr>
          <w:p w14:paraId="41D6B10A" w14:textId="77777777" w:rsidR="00833B8A" w:rsidRDefault="00833B8A">
            <w:pPr>
              <w:tabs>
                <w:tab w:val="left" w:pos="1530"/>
              </w:tabs>
              <w:ind w:firstLine="0"/>
              <w:rPr>
                <w:b/>
                <w:bCs/>
                <w:color w:val="FFFFFF" w:themeColor="background1"/>
                <w:sz w:val="24"/>
              </w:rPr>
            </w:pPr>
            <w:r>
              <w:rPr>
                <w:b/>
                <w:bCs/>
                <w:color w:val="FFFFFF" w:themeColor="background1"/>
                <w:sz w:val="24"/>
              </w:rPr>
              <w:t>TABLA:</w:t>
            </w:r>
          </w:p>
          <w:p w14:paraId="6452AF29" w14:textId="53E1845B" w:rsidR="00833B8A" w:rsidRPr="00E333AF" w:rsidRDefault="00833B8A">
            <w:pPr>
              <w:tabs>
                <w:tab w:val="left" w:pos="1530"/>
              </w:tabs>
              <w:ind w:firstLine="0"/>
              <w:rPr>
                <w:b/>
                <w:bCs/>
                <w:sz w:val="24"/>
              </w:rPr>
            </w:pPr>
            <w:r w:rsidRPr="00E333AF">
              <w:rPr>
                <w:b/>
                <w:bCs/>
                <w:color w:val="FFFFFF" w:themeColor="background1"/>
                <w:sz w:val="24"/>
              </w:rPr>
              <w:t>MAC_</w:t>
            </w:r>
            <w:r>
              <w:rPr>
                <w:b/>
                <w:bCs/>
                <w:color w:val="FFFFFF" w:themeColor="background1"/>
                <w:sz w:val="24"/>
              </w:rPr>
              <w:t>LICENSE_MICRO</w:t>
            </w:r>
          </w:p>
        </w:tc>
        <w:tc>
          <w:tcPr>
            <w:tcW w:w="6146" w:type="dxa"/>
            <w:gridSpan w:val="3"/>
          </w:tcPr>
          <w:p w14:paraId="5316B2A0" w14:textId="05C3265F" w:rsidR="00833B8A" w:rsidRPr="00081438" w:rsidRDefault="008F1957">
            <w:pPr>
              <w:ind w:firstLine="0"/>
              <w:rPr>
                <w:b/>
                <w:bCs/>
              </w:rPr>
            </w:pPr>
            <w:r>
              <w:rPr>
                <w:b/>
                <w:bCs/>
              </w:rPr>
              <w:t>¿Obsoleta?</w:t>
            </w:r>
          </w:p>
        </w:tc>
      </w:tr>
      <w:tr w:rsidR="00833B8A" w14:paraId="36B1876A" w14:textId="77777777" w:rsidTr="00110621">
        <w:tblPrEx>
          <w:jc w:val="center"/>
        </w:tblPrEx>
        <w:trPr>
          <w:tblHeader/>
          <w:jc w:val="center"/>
        </w:trPr>
        <w:tc>
          <w:tcPr>
            <w:tcW w:w="2870" w:type="dxa"/>
            <w:shd w:val="clear" w:color="auto" w:fill="FF0000"/>
          </w:tcPr>
          <w:p w14:paraId="3E285B7C" w14:textId="77777777" w:rsidR="00833B8A" w:rsidRPr="00B604C0" w:rsidRDefault="00833B8A">
            <w:pPr>
              <w:ind w:firstLine="0"/>
              <w:jc w:val="left"/>
              <w:rPr>
                <w:b/>
                <w:bCs/>
                <w:color w:val="FFFFFF" w:themeColor="background1"/>
              </w:rPr>
            </w:pPr>
            <w:r>
              <w:rPr>
                <w:b/>
                <w:bCs/>
                <w:color w:val="FFFFFF" w:themeColor="background1"/>
              </w:rPr>
              <w:lastRenderedPageBreak/>
              <w:t>NOMBRE DE CAMPO</w:t>
            </w:r>
          </w:p>
        </w:tc>
        <w:tc>
          <w:tcPr>
            <w:tcW w:w="1383" w:type="dxa"/>
            <w:shd w:val="clear" w:color="auto" w:fill="FF0000"/>
          </w:tcPr>
          <w:p w14:paraId="2D4A7D4A" w14:textId="77777777" w:rsidR="00833B8A" w:rsidRPr="00B604C0" w:rsidRDefault="00833B8A">
            <w:pPr>
              <w:ind w:firstLine="0"/>
              <w:jc w:val="left"/>
              <w:rPr>
                <w:b/>
                <w:bCs/>
                <w:color w:val="FFFFFF" w:themeColor="background1"/>
              </w:rPr>
            </w:pPr>
            <w:r>
              <w:rPr>
                <w:b/>
                <w:bCs/>
                <w:color w:val="FFFFFF" w:themeColor="background1"/>
              </w:rPr>
              <w:t>TIPO</w:t>
            </w:r>
          </w:p>
        </w:tc>
        <w:tc>
          <w:tcPr>
            <w:tcW w:w="2194" w:type="dxa"/>
            <w:shd w:val="clear" w:color="auto" w:fill="FF0000"/>
          </w:tcPr>
          <w:p w14:paraId="1DB5402C" w14:textId="77777777" w:rsidR="00833B8A" w:rsidRDefault="00833B8A">
            <w:pPr>
              <w:ind w:firstLine="0"/>
              <w:rPr>
                <w:b/>
                <w:bCs/>
                <w:color w:val="FFFFFF" w:themeColor="background1"/>
              </w:rPr>
            </w:pPr>
            <w:r>
              <w:rPr>
                <w:b/>
                <w:bCs/>
                <w:color w:val="FFFFFF" w:themeColor="background1"/>
              </w:rPr>
              <w:t>DESCRIPCION</w:t>
            </w:r>
          </w:p>
        </w:tc>
        <w:tc>
          <w:tcPr>
            <w:tcW w:w="2569" w:type="dxa"/>
            <w:shd w:val="clear" w:color="auto" w:fill="FF0000"/>
          </w:tcPr>
          <w:p w14:paraId="4D6BABFA" w14:textId="77777777" w:rsidR="00833B8A" w:rsidRPr="00B604C0" w:rsidRDefault="00833B8A">
            <w:pPr>
              <w:ind w:firstLine="0"/>
              <w:rPr>
                <w:b/>
                <w:bCs/>
                <w:color w:val="FFFFFF" w:themeColor="background1"/>
              </w:rPr>
            </w:pPr>
            <w:r>
              <w:rPr>
                <w:b/>
                <w:bCs/>
                <w:color w:val="FFFFFF" w:themeColor="background1"/>
              </w:rPr>
              <w:t>EJEMPLO</w:t>
            </w:r>
          </w:p>
        </w:tc>
      </w:tr>
      <w:tr w:rsidR="00833B8A" w14:paraId="422229AD" w14:textId="77777777" w:rsidTr="00110621">
        <w:tblPrEx>
          <w:jc w:val="center"/>
        </w:tblPrEx>
        <w:trPr>
          <w:jc w:val="center"/>
        </w:trPr>
        <w:tc>
          <w:tcPr>
            <w:tcW w:w="2870" w:type="dxa"/>
            <w:vAlign w:val="center"/>
          </w:tcPr>
          <w:p w14:paraId="53A4AF12" w14:textId="7463E8B8" w:rsidR="00833B8A" w:rsidRPr="006F2FB7" w:rsidRDefault="00436C05">
            <w:pPr>
              <w:ind w:firstLine="0"/>
              <w:rPr>
                <w:b/>
                <w:bCs/>
              </w:rPr>
            </w:pPr>
            <w:r>
              <w:rPr>
                <w:b/>
                <w:bCs/>
              </w:rPr>
              <w:t>cod_perfil</w:t>
            </w:r>
          </w:p>
        </w:tc>
        <w:tc>
          <w:tcPr>
            <w:tcW w:w="1383" w:type="dxa"/>
            <w:vAlign w:val="center"/>
          </w:tcPr>
          <w:p w14:paraId="6FDD1CE7" w14:textId="77777777" w:rsidR="00833B8A" w:rsidRPr="0012628A" w:rsidRDefault="00833B8A">
            <w:pPr>
              <w:ind w:firstLine="0"/>
            </w:pPr>
            <w:r>
              <w:t>INT</w:t>
            </w:r>
          </w:p>
        </w:tc>
        <w:tc>
          <w:tcPr>
            <w:tcW w:w="2194" w:type="dxa"/>
          </w:tcPr>
          <w:p w14:paraId="10AAC22E" w14:textId="77777777" w:rsidR="00833B8A" w:rsidRDefault="00833B8A">
            <w:pPr>
              <w:ind w:firstLine="0"/>
            </w:pPr>
            <w:r>
              <w:t xml:space="preserve">Identificador de la finalidad. </w:t>
            </w:r>
          </w:p>
        </w:tc>
        <w:tc>
          <w:tcPr>
            <w:tcW w:w="2569" w:type="dxa"/>
            <w:vAlign w:val="center"/>
          </w:tcPr>
          <w:p w14:paraId="01E826B9" w14:textId="77777777" w:rsidR="00833B8A" w:rsidRPr="0012628A" w:rsidRDefault="00833B8A">
            <w:pPr>
              <w:ind w:firstLine="0"/>
            </w:pPr>
            <w:r>
              <w:t>1,2...</w:t>
            </w:r>
          </w:p>
        </w:tc>
      </w:tr>
      <w:tr w:rsidR="00833B8A" w14:paraId="4DEDA781" w14:textId="77777777" w:rsidTr="00110621">
        <w:tblPrEx>
          <w:jc w:val="center"/>
        </w:tblPrEx>
        <w:trPr>
          <w:jc w:val="center"/>
        </w:trPr>
        <w:tc>
          <w:tcPr>
            <w:tcW w:w="2870" w:type="dxa"/>
            <w:vAlign w:val="center"/>
          </w:tcPr>
          <w:p w14:paraId="33A59A9B" w14:textId="1892641F" w:rsidR="00833B8A" w:rsidRDefault="00436C05">
            <w:pPr>
              <w:ind w:firstLine="0"/>
              <w:rPr>
                <w:b/>
                <w:bCs/>
              </w:rPr>
            </w:pPr>
            <w:r>
              <w:rPr>
                <w:b/>
                <w:bCs/>
              </w:rPr>
              <w:t xml:space="preserve">descripcion </w:t>
            </w:r>
          </w:p>
        </w:tc>
        <w:tc>
          <w:tcPr>
            <w:tcW w:w="1383" w:type="dxa"/>
            <w:vAlign w:val="center"/>
          </w:tcPr>
          <w:p w14:paraId="73290519" w14:textId="77777777" w:rsidR="00833B8A" w:rsidRDefault="00833B8A">
            <w:pPr>
              <w:ind w:firstLine="0"/>
            </w:pPr>
            <w:r>
              <w:t>STRING</w:t>
            </w:r>
          </w:p>
        </w:tc>
        <w:tc>
          <w:tcPr>
            <w:tcW w:w="2194" w:type="dxa"/>
          </w:tcPr>
          <w:p w14:paraId="07B5734A" w14:textId="77777777" w:rsidR="00833B8A" w:rsidRDefault="00833B8A">
            <w:pPr>
              <w:ind w:firstLine="0"/>
            </w:pPr>
            <w:r>
              <w:t>Descriptivo de la iniciativa.</w:t>
            </w:r>
          </w:p>
        </w:tc>
        <w:tc>
          <w:tcPr>
            <w:tcW w:w="2569" w:type="dxa"/>
            <w:vAlign w:val="center"/>
          </w:tcPr>
          <w:p w14:paraId="5714A43D" w14:textId="77777777" w:rsidR="00833B8A" w:rsidRDefault="00833B8A">
            <w:pPr>
              <w:ind w:firstLine="0"/>
            </w:pPr>
            <w:r>
              <w:t>‘ORC +’</w:t>
            </w:r>
          </w:p>
        </w:tc>
      </w:tr>
      <w:tr w:rsidR="00110621" w14:paraId="602C0119" w14:textId="77777777" w:rsidTr="00110621">
        <w:tblPrEx>
          <w:jc w:val="center"/>
        </w:tblPrEx>
        <w:trPr>
          <w:jc w:val="center"/>
        </w:trPr>
        <w:tc>
          <w:tcPr>
            <w:tcW w:w="2870" w:type="dxa"/>
            <w:vAlign w:val="center"/>
          </w:tcPr>
          <w:p w14:paraId="313FD68E" w14:textId="44AD8EAA" w:rsidR="00833B8A" w:rsidRDefault="004F3801">
            <w:pPr>
              <w:ind w:firstLine="0"/>
              <w:rPr>
                <w:b/>
                <w:bCs/>
              </w:rPr>
            </w:pPr>
            <w:r>
              <w:rPr>
                <w:b/>
                <w:bCs/>
              </w:rPr>
              <w:t>Pais</w:t>
            </w:r>
          </w:p>
        </w:tc>
        <w:tc>
          <w:tcPr>
            <w:tcW w:w="1383" w:type="dxa"/>
            <w:vAlign w:val="center"/>
          </w:tcPr>
          <w:p w14:paraId="7916E57E" w14:textId="34238EB8" w:rsidR="00833B8A" w:rsidRDefault="006511C3">
            <w:pPr>
              <w:ind w:firstLine="0"/>
            </w:pPr>
            <w:r>
              <w:t>STRING</w:t>
            </w:r>
          </w:p>
        </w:tc>
        <w:tc>
          <w:tcPr>
            <w:tcW w:w="2194" w:type="dxa"/>
          </w:tcPr>
          <w:p w14:paraId="7E6EFFCA" w14:textId="4C0FBB73" w:rsidR="00833B8A" w:rsidRDefault="002E3F6B">
            <w:pPr>
              <w:ind w:firstLine="0"/>
            </w:pPr>
            <w:r>
              <w:t xml:space="preserve">Unidad </w:t>
            </w:r>
          </w:p>
        </w:tc>
        <w:tc>
          <w:tcPr>
            <w:tcW w:w="2569" w:type="dxa"/>
            <w:vAlign w:val="center"/>
          </w:tcPr>
          <w:p w14:paraId="0357F3AE" w14:textId="0F7C0FDB" w:rsidR="00833B8A" w:rsidRDefault="006511C3">
            <w:pPr>
              <w:ind w:firstLine="0"/>
            </w:pPr>
            <w:r>
              <w:t>‘BRA’…</w:t>
            </w:r>
          </w:p>
        </w:tc>
      </w:tr>
    </w:tbl>
    <w:p w14:paraId="72A1BCD8" w14:textId="77777777" w:rsidR="00833B8A" w:rsidRDefault="00833B8A" w:rsidP="00572DEF">
      <w:pPr>
        <w:ind w:firstLine="0"/>
      </w:pPr>
    </w:p>
    <w:p w14:paraId="277AB86C" w14:textId="77777777" w:rsidR="00D517A6" w:rsidRDefault="00D517A6"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D517A6" w:rsidRPr="00081438" w14:paraId="7A1AA14E" w14:textId="77777777">
        <w:trPr>
          <w:trHeight w:val="1109"/>
        </w:trPr>
        <w:tc>
          <w:tcPr>
            <w:tcW w:w="2541" w:type="dxa"/>
            <w:shd w:val="clear" w:color="auto" w:fill="FF0000"/>
          </w:tcPr>
          <w:p w14:paraId="15A2B9B5" w14:textId="77777777" w:rsidR="00D517A6" w:rsidRDefault="00D517A6">
            <w:pPr>
              <w:tabs>
                <w:tab w:val="left" w:pos="1530"/>
              </w:tabs>
              <w:ind w:firstLine="0"/>
              <w:rPr>
                <w:b/>
                <w:bCs/>
                <w:color w:val="FFFFFF" w:themeColor="background1"/>
                <w:sz w:val="24"/>
              </w:rPr>
            </w:pPr>
            <w:r>
              <w:rPr>
                <w:b/>
                <w:bCs/>
                <w:color w:val="FFFFFF" w:themeColor="background1"/>
                <w:sz w:val="24"/>
              </w:rPr>
              <w:t>TABLA:</w:t>
            </w:r>
          </w:p>
          <w:p w14:paraId="1EBB0CF4" w14:textId="1070D4A3" w:rsidR="00D517A6" w:rsidRPr="00E333AF" w:rsidRDefault="00D517A6">
            <w:pPr>
              <w:tabs>
                <w:tab w:val="left" w:pos="1530"/>
              </w:tabs>
              <w:ind w:firstLine="0"/>
              <w:rPr>
                <w:b/>
                <w:bCs/>
                <w:sz w:val="24"/>
              </w:rPr>
            </w:pPr>
            <w:r w:rsidRPr="00E333AF">
              <w:rPr>
                <w:b/>
                <w:bCs/>
                <w:color w:val="FFFFFF" w:themeColor="background1"/>
                <w:sz w:val="24"/>
              </w:rPr>
              <w:t>MAC_</w:t>
            </w:r>
            <w:r w:rsidR="008F1957">
              <w:rPr>
                <w:b/>
                <w:bCs/>
                <w:color w:val="FFFFFF" w:themeColor="background1"/>
                <w:sz w:val="24"/>
              </w:rPr>
              <w:t>MONITOR</w:t>
            </w:r>
          </w:p>
        </w:tc>
        <w:tc>
          <w:tcPr>
            <w:tcW w:w="6475" w:type="dxa"/>
            <w:gridSpan w:val="3"/>
          </w:tcPr>
          <w:p w14:paraId="08ECA8F6" w14:textId="77777777" w:rsidR="00D517A6" w:rsidRPr="00081438" w:rsidRDefault="00D517A6">
            <w:pPr>
              <w:ind w:firstLine="0"/>
              <w:rPr>
                <w:b/>
                <w:bCs/>
              </w:rPr>
            </w:pPr>
          </w:p>
        </w:tc>
      </w:tr>
      <w:tr w:rsidR="00D517A6" w14:paraId="2379ED9B" w14:textId="77777777">
        <w:tblPrEx>
          <w:jc w:val="center"/>
        </w:tblPrEx>
        <w:trPr>
          <w:tblHeader/>
          <w:jc w:val="center"/>
        </w:trPr>
        <w:tc>
          <w:tcPr>
            <w:tcW w:w="2541" w:type="dxa"/>
            <w:shd w:val="clear" w:color="auto" w:fill="FF0000"/>
          </w:tcPr>
          <w:p w14:paraId="6AAB3986" w14:textId="77777777" w:rsidR="00D517A6" w:rsidRPr="00B604C0" w:rsidRDefault="00D517A6">
            <w:pPr>
              <w:ind w:firstLine="0"/>
              <w:jc w:val="left"/>
              <w:rPr>
                <w:b/>
                <w:bCs/>
                <w:color w:val="FFFFFF" w:themeColor="background1"/>
              </w:rPr>
            </w:pPr>
            <w:r>
              <w:rPr>
                <w:b/>
                <w:bCs/>
                <w:color w:val="FFFFFF" w:themeColor="background1"/>
              </w:rPr>
              <w:t>NOMBRE DE CAMPO</w:t>
            </w:r>
          </w:p>
        </w:tc>
        <w:tc>
          <w:tcPr>
            <w:tcW w:w="1383" w:type="dxa"/>
            <w:shd w:val="clear" w:color="auto" w:fill="FF0000"/>
          </w:tcPr>
          <w:p w14:paraId="45CAC430" w14:textId="77777777" w:rsidR="00D517A6" w:rsidRPr="00B604C0" w:rsidRDefault="00D517A6">
            <w:pPr>
              <w:ind w:firstLine="0"/>
              <w:jc w:val="left"/>
              <w:rPr>
                <w:b/>
                <w:bCs/>
                <w:color w:val="FFFFFF" w:themeColor="background1"/>
              </w:rPr>
            </w:pPr>
            <w:r>
              <w:rPr>
                <w:b/>
                <w:bCs/>
                <w:color w:val="FFFFFF" w:themeColor="background1"/>
              </w:rPr>
              <w:t>TIPO</w:t>
            </w:r>
          </w:p>
        </w:tc>
        <w:tc>
          <w:tcPr>
            <w:tcW w:w="2290" w:type="dxa"/>
            <w:shd w:val="clear" w:color="auto" w:fill="FF0000"/>
          </w:tcPr>
          <w:p w14:paraId="0ED53E9B" w14:textId="77777777" w:rsidR="00D517A6" w:rsidRDefault="00D517A6">
            <w:pPr>
              <w:ind w:firstLine="0"/>
              <w:rPr>
                <w:b/>
                <w:bCs/>
                <w:color w:val="FFFFFF" w:themeColor="background1"/>
              </w:rPr>
            </w:pPr>
            <w:r>
              <w:rPr>
                <w:b/>
                <w:bCs/>
                <w:color w:val="FFFFFF" w:themeColor="background1"/>
              </w:rPr>
              <w:t>DESCRIPCION</w:t>
            </w:r>
          </w:p>
        </w:tc>
        <w:tc>
          <w:tcPr>
            <w:tcW w:w="2802" w:type="dxa"/>
            <w:shd w:val="clear" w:color="auto" w:fill="FF0000"/>
          </w:tcPr>
          <w:p w14:paraId="25CF79A1" w14:textId="77777777" w:rsidR="00D517A6" w:rsidRPr="00B604C0" w:rsidRDefault="00D517A6">
            <w:pPr>
              <w:ind w:firstLine="0"/>
              <w:rPr>
                <w:b/>
                <w:bCs/>
                <w:color w:val="FFFFFF" w:themeColor="background1"/>
              </w:rPr>
            </w:pPr>
            <w:r>
              <w:rPr>
                <w:b/>
                <w:bCs/>
                <w:color w:val="FFFFFF" w:themeColor="background1"/>
              </w:rPr>
              <w:t>EJEMPLO</w:t>
            </w:r>
          </w:p>
        </w:tc>
      </w:tr>
      <w:tr w:rsidR="00D517A6" w14:paraId="3EE83E6D" w14:textId="77777777">
        <w:tblPrEx>
          <w:jc w:val="center"/>
        </w:tblPrEx>
        <w:trPr>
          <w:jc w:val="center"/>
        </w:trPr>
        <w:tc>
          <w:tcPr>
            <w:tcW w:w="2541" w:type="dxa"/>
            <w:vAlign w:val="center"/>
          </w:tcPr>
          <w:p w14:paraId="179D1E2A" w14:textId="7A41E3AD" w:rsidR="00D517A6" w:rsidRPr="006F2FB7" w:rsidRDefault="00D517A6">
            <w:pPr>
              <w:ind w:firstLine="0"/>
              <w:rPr>
                <w:b/>
                <w:bCs/>
              </w:rPr>
            </w:pPr>
            <w:r>
              <w:rPr>
                <w:b/>
                <w:bCs/>
              </w:rPr>
              <w:t>id_</w:t>
            </w:r>
            <w:r w:rsidR="00810DD3">
              <w:rPr>
                <w:b/>
                <w:bCs/>
              </w:rPr>
              <w:t>monitor</w:t>
            </w:r>
          </w:p>
        </w:tc>
        <w:tc>
          <w:tcPr>
            <w:tcW w:w="1383" w:type="dxa"/>
            <w:vAlign w:val="center"/>
          </w:tcPr>
          <w:p w14:paraId="019AF659" w14:textId="77777777" w:rsidR="00D517A6" w:rsidRPr="0012628A" w:rsidRDefault="00D517A6">
            <w:pPr>
              <w:ind w:firstLine="0"/>
            </w:pPr>
            <w:r>
              <w:t>INT</w:t>
            </w:r>
          </w:p>
        </w:tc>
        <w:tc>
          <w:tcPr>
            <w:tcW w:w="2290" w:type="dxa"/>
          </w:tcPr>
          <w:p w14:paraId="30E95394" w14:textId="03840CD6" w:rsidR="00D517A6" w:rsidRDefault="00D517A6">
            <w:pPr>
              <w:ind w:firstLine="0"/>
            </w:pPr>
            <w:r>
              <w:t>Identificador</w:t>
            </w:r>
            <w:r w:rsidR="00D35574">
              <w:t>.</w:t>
            </w:r>
          </w:p>
        </w:tc>
        <w:tc>
          <w:tcPr>
            <w:tcW w:w="2802" w:type="dxa"/>
            <w:vAlign w:val="center"/>
          </w:tcPr>
          <w:p w14:paraId="023824CB" w14:textId="77777777" w:rsidR="00D517A6" w:rsidRPr="0012628A" w:rsidRDefault="00D517A6">
            <w:pPr>
              <w:ind w:firstLine="0"/>
            </w:pPr>
            <w:r>
              <w:t>1,2...</w:t>
            </w:r>
          </w:p>
        </w:tc>
      </w:tr>
      <w:tr w:rsidR="00E30547" w14:paraId="528BBF53" w14:textId="77777777">
        <w:tblPrEx>
          <w:jc w:val="center"/>
        </w:tblPrEx>
        <w:trPr>
          <w:jc w:val="center"/>
        </w:trPr>
        <w:tc>
          <w:tcPr>
            <w:tcW w:w="2541" w:type="dxa"/>
            <w:vAlign w:val="center"/>
          </w:tcPr>
          <w:p w14:paraId="6EAFA00B" w14:textId="63756464" w:rsidR="00E30547" w:rsidRDefault="00E30547" w:rsidP="00E30547">
            <w:pPr>
              <w:ind w:firstLine="0"/>
              <w:rPr>
                <w:b/>
                <w:bCs/>
              </w:rPr>
            </w:pPr>
            <w:r>
              <w:rPr>
                <w:b/>
                <w:bCs/>
              </w:rPr>
              <w:t>id_unidad</w:t>
            </w:r>
          </w:p>
        </w:tc>
        <w:tc>
          <w:tcPr>
            <w:tcW w:w="1383" w:type="dxa"/>
            <w:vAlign w:val="center"/>
          </w:tcPr>
          <w:p w14:paraId="629BC73F" w14:textId="782C54AA" w:rsidR="00E30547" w:rsidRDefault="00E30547" w:rsidP="00E30547">
            <w:pPr>
              <w:ind w:firstLine="0"/>
            </w:pPr>
            <w:r>
              <w:t>INT</w:t>
            </w:r>
          </w:p>
        </w:tc>
        <w:tc>
          <w:tcPr>
            <w:tcW w:w="2290" w:type="dxa"/>
          </w:tcPr>
          <w:p w14:paraId="0D37A278" w14:textId="6CA372C1" w:rsidR="00E30547" w:rsidRDefault="00E30547" w:rsidP="00E30547">
            <w:pPr>
              <w:ind w:firstLine="0"/>
            </w:pPr>
            <w:r>
              <w:t>Identificador de la unidad.</w:t>
            </w:r>
          </w:p>
        </w:tc>
        <w:tc>
          <w:tcPr>
            <w:tcW w:w="2802" w:type="dxa"/>
            <w:vAlign w:val="center"/>
          </w:tcPr>
          <w:p w14:paraId="2A607C42" w14:textId="33D24187" w:rsidR="00E30547" w:rsidRDefault="00E30547" w:rsidP="00E30547">
            <w:pPr>
              <w:ind w:firstLine="0"/>
            </w:pPr>
            <w:r>
              <w:t>1,2…</w:t>
            </w:r>
          </w:p>
        </w:tc>
      </w:tr>
      <w:tr w:rsidR="00D517A6" w14:paraId="161CB0AB" w14:textId="77777777">
        <w:tblPrEx>
          <w:jc w:val="center"/>
        </w:tblPrEx>
        <w:trPr>
          <w:jc w:val="center"/>
        </w:trPr>
        <w:tc>
          <w:tcPr>
            <w:tcW w:w="2541" w:type="dxa"/>
            <w:vAlign w:val="center"/>
          </w:tcPr>
          <w:p w14:paraId="5637BAB4" w14:textId="77777777" w:rsidR="00D517A6" w:rsidRDefault="00D517A6">
            <w:pPr>
              <w:ind w:firstLine="0"/>
              <w:rPr>
                <w:b/>
                <w:bCs/>
              </w:rPr>
            </w:pPr>
            <w:r>
              <w:rPr>
                <w:b/>
                <w:bCs/>
              </w:rPr>
              <w:t>fecha_fin</w:t>
            </w:r>
          </w:p>
        </w:tc>
        <w:tc>
          <w:tcPr>
            <w:tcW w:w="1383" w:type="dxa"/>
            <w:vAlign w:val="center"/>
          </w:tcPr>
          <w:p w14:paraId="33026648" w14:textId="77777777" w:rsidR="00D517A6" w:rsidRDefault="00D517A6">
            <w:pPr>
              <w:ind w:firstLine="0"/>
            </w:pPr>
            <w:r>
              <w:t>TIMESTAMP</w:t>
            </w:r>
          </w:p>
        </w:tc>
        <w:tc>
          <w:tcPr>
            <w:tcW w:w="2290" w:type="dxa"/>
          </w:tcPr>
          <w:p w14:paraId="7E1A984B" w14:textId="77777777" w:rsidR="00D517A6" w:rsidRDefault="00D517A6">
            <w:pPr>
              <w:ind w:firstLine="0"/>
            </w:pPr>
          </w:p>
        </w:tc>
        <w:tc>
          <w:tcPr>
            <w:tcW w:w="2802" w:type="dxa"/>
            <w:vAlign w:val="center"/>
          </w:tcPr>
          <w:p w14:paraId="5D5161AA" w14:textId="77777777" w:rsidR="00D517A6" w:rsidRDefault="00D517A6">
            <w:pPr>
              <w:ind w:firstLine="0"/>
            </w:pPr>
            <w:r>
              <w:t>9999-12-31 23:59:59:9999</w:t>
            </w:r>
          </w:p>
        </w:tc>
      </w:tr>
      <w:tr w:rsidR="00D517A6" w14:paraId="7BF40AAD" w14:textId="77777777">
        <w:tblPrEx>
          <w:jc w:val="center"/>
        </w:tblPrEx>
        <w:trPr>
          <w:jc w:val="center"/>
        </w:trPr>
        <w:tc>
          <w:tcPr>
            <w:tcW w:w="2541" w:type="dxa"/>
            <w:vAlign w:val="center"/>
          </w:tcPr>
          <w:p w14:paraId="65B257E7" w14:textId="5D6C07D9" w:rsidR="00D517A6" w:rsidRDefault="00D517A6">
            <w:pPr>
              <w:ind w:firstLine="0"/>
              <w:rPr>
                <w:b/>
                <w:bCs/>
              </w:rPr>
            </w:pPr>
            <w:r>
              <w:rPr>
                <w:b/>
                <w:bCs/>
              </w:rPr>
              <w:t>fecha_ini</w:t>
            </w:r>
            <w:r w:rsidR="004A115E">
              <w:rPr>
                <w:b/>
                <w:bCs/>
              </w:rPr>
              <w:t>cio</w:t>
            </w:r>
          </w:p>
        </w:tc>
        <w:tc>
          <w:tcPr>
            <w:tcW w:w="1383" w:type="dxa"/>
            <w:vAlign w:val="center"/>
          </w:tcPr>
          <w:p w14:paraId="05E31336" w14:textId="77777777" w:rsidR="00D517A6" w:rsidRDefault="00D517A6">
            <w:pPr>
              <w:ind w:firstLine="0"/>
            </w:pPr>
            <w:r>
              <w:t>TIMESTAMP</w:t>
            </w:r>
          </w:p>
        </w:tc>
        <w:tc>
          <w:tcPr>
            <w:tcW w:w="2290" w:type="dxa"/>
          </w:tcPr>
          <w:p w14:paraId="7364AD5F" w14:textId="77777777" w:rsidR="00D517A6" w:rsidRDefault="00D517A6">
            <w:pPr>
              <w:ind w:firstLine="0"/>
            </w:pPr>
          </w:p>
        </w:tc>
        <w:tc>
          <w:tcPr>
            <w:tcW w:w="2802" w:type="dxa"/>
            <w:vAlign w:val="center"/>
          </w:tcPr>
          <w:p w14:paraId="785BFC89" w14:textId="77777777" w:rsidR="00D517A6" w:rsidRDefault="00D517A6">
            <w:pPr>
              <w:ind w:firstLine="0"/>
            </w:pPr>
            <w:r>
              <w:t>2020-01-01 12:00:00:0000</w:t>
            </w:r>
          </w:p>
        </w:tc>
      </w:tr>
      <w:tr w:rsidR="00D517A6" w14:paraId="21A00DB3" w14:textId="77777777">
        <w:tblPrEx>
          <w:jc w:val="center"/>
        </w:tblPrEx>
        <w:trPr>
          <w:jc w:val="center"/>
        </w:trPr>
        <w:tc>
          <w:tcPr>
            <w:tcW w:w="2541" w:type="dxa"/>
            <w:vAlign w:val="center"/>
          </w:tcPr>
          <w:p w14:paraId="5C4A993D" w14:textId="1828017B" w:rsidR="00D517A6" w:rsidRDefault="004A115E">
            <w:pPr>
              <w:ind w:firstLine="0"/>
              <w:rPr>
                <w:b/>
                <w:bCs/>
                <w:color w:val="000000"/>
              </w:rPr>
            </w:pPr>
            <w:r>
              <w:rPr>
                <w:b/>
                <w:bCs/>
                <w:color w:val="000000"/>
              </w:rPr>
              <w:t>estado</w:t>
            </w:r>
          </w:p>
        </w:tc>
        <w:tc>
          <w:tcPr>
            <w:tcW w:w="1383" w:type="dxa"/>
            <w:vAlign w:val="center"/>
          </w:tcPr>
          <w:p w14:paraId="34E5A5E2" w14:textId="62D0D34F" w:rsidR="00D517A6" w:rsidRPr="0012628A" w:rsidRDefault="003A44BD">
            <w:pPr>
              <w:ind w:firstLine="0"/>
              <w:rPr>
                <w:color w:val="000000"/>
              </w:rPr>
            </w:pPr>
            <w:r>
              <w:rPr>
                <w:color w:val="000000"/>
              </w:rPr>
              <w:t>STRING</w:t>
            </w:r>
          </w:p>
        </w:tc>
        <w:tc>
          <w:tcPr>
            <w:tcW w:w="2290" w:type="dxa"/>
          </w:tcPr>
          <w:p w14:paraId="69199814" w14:textId="31499037" w:rsidR="00D517A6" w:rsidRDefault="00D517A6">
            <w:pPr>
              <w:ind w:firstLine="0"/>
              <w:rPr>
                <w:color w:val="000000"/>
              </w:rPr>
            </w:pPr>
          </w:p>
        </w:tc>
        <w:tc>
          <w:tcPr>
            <w:tcW w:w="2802" w:type="dxa"/>
            <w:vAlign w:val="center"/>
          </w:tcPr>
          <w:p w14:paraId="15EC3453" w14:textId="6555AEFE" w:rsidR="00D517A6" w:rsidRDefault="003A44BD">
            <w:pPr>
              <w:ind w:firstLine="0"/>
              <w:rPr>
                <w:color w:val="000000"/>
              </w:rPr>
            </w:pPr>
            <w:r>
              <w:rPr>
                <w:color w:val="000000"/>
              </w:rPr>
              <w:t>‘FINALIZADO’</w:t>
            </w:r>
          </w:p>
        </w:tc>
      </w:tr>
      <w:tr w:rsidR="004A115E" w14:paraId="6FD35535" w14:textId="77777777">
        <w:tblPrEx>
          <w:jc w:val="center"/>
        </w:tblPrEx>
        <w:trPr>
          <w:jc w:val="center"/>
        </w:trPr>
        <w:tc>
          <w:tcPr>
            <w:tcW w:w="2541" w:type="dxa"/>
            <w:vAlign w:val="center"/>
          </w:tcPr>
          <w:p w14:paraId="68E29E2B" w14:textId="4D67471F" w:rsidR="004A115E" w:rsidRDefault="004A115E">
            <w:pPr>
              <w:ind w:firstLine="0"/>
              <w:rPr>
                <w:b/>
                <w:bCs/>
                <w:color w:val="000000"/>
              </w:rPr>
            </w:pPr>
            <w:r>
              <w:rPr>
                <w:b/>
                <w:bCs/>
                <w:color w:val="000000"/>
              </w:rPr>
              <w:t>error_message</w:t>
            </w:r>
          </w:p>
        </w:tc>
        <w:tc>
          <w:tcPr>
            <w:tcW w:w="1383" w:type="dxa"/>
            <w:vAlign w:val="center"/>
          </w:tcPr>
          <w:p w14:paraId="58DAC9F6" w14:textId="1146C067" w:rsidR="004A115E" w:rsidRDefault="00817431">
            <w:pPr>
              <w:ind w:firstLine="0"/>
              <w:rPr>
                <w:color w:val="000000"/>
              </w:rPr>
            </w:pPr>
            <w:r>
              <w:rPr>
                <w:color w:val="000000"/>
              </w:rPr>
              <w:t>STRING</w:t>
            </w:r>
          </w:p>
        </w:tc>
        <w:tc>
          <w:tcPr>
            <w:tcW w:w="2290" w:type="dxa"/>
          </w:tcPr>
          <w:p w14:paraId="5C82C340" w14:textId="2D8082D4" w:rsidR="004A115E" w:rsidRDefault="00817431">
            <w:pPr>
              <w:ind w:firstLine="0"/>
              <w:rPr>
                <w:color w:val="000000"/>
              </w:rPr>
            </w:pPr>
            <w:r>
              <w:rPr>
                <w:color w:val="000000"/>
              </w:rPr>
              <w:t>Mensaje de error.</w:t>
            </w:r>
          </w:p>
        </w:tc>
        <w:tc>
          <w:tcPr>
            <w:tcW w:w="2802" w:type="dxa"/>
            <w:vAlign w:val="center"/>
          </w:tcPr>
          <w:p w14:paraId="1F8942C5" w14:textId="7CFC755F" w:rsidR="004A115E" w:rsidRDefault="00817431">
            <w:pPr>
              <w:ind w:firstLine="0"/>
              <w:rPr>
                <w:color w:val="000000"/>
              </w:rPr>
            </w:pPr>
            <w:r>
              <w:rPr>
                <w:color w:val="000000"/>
              </w:rPr>
              <w:t>El proceso ha sido finalizado por el usuario: 123456</w:t>
            </w:r>
          </w:p>
        </w:tc>
      </w:tr>
      <w:tr w:rsidR="00E30547" w14:paraId="7CAE6015" w14:textId="77777777">
        <w:tblPrEx>
          <w:jc w:val="center"/>
        </w:tblPrEx>
        <w:trPr>
          <w:jc w:val="center"/>
        </w:trPr>
        <w:tc>
          <w:tcPr>
            <w:tcW w:w="2541" w:type="dxa"/>
            <w:vAlign w:val="center"/>
          </w:tcPr>
          <w:p w14:paraId="451D7DB2" w14:textId="4B554E56" w:rsidR="00E30547" w:rsidRDefault="00E30547">
            <w:pPr>
              <w:ind w:firstLine="0"/>
              <w:rPr>
                <w:b/>
                <w:bCs/>
                <w:color w:val="000000"/>
              </w:rPr>
            </w:pPr>
            <w:r>
              <w:rPr>
                <w:b/>
                <w:bCs/>
                <w:color w:val="000000"/>
              </w:rPr>
              <w:lastRenderedPageBreak/>
              <w:t>tipo</w:t>
            </w:r>
          </w:p>
        </w:tc>
        <w:tc>
          <w:tcPr>
            <w:tcW w:w="1383" w:type="dxa"/>
            <w:vAlign w:val="center"/>
          </w:tcPr>
          <w:p w14:paraId="176BE936" w14:textId="41035AA0" w:rsidR="00E30547" w:rsidRDefault="00817431">
            <w:pPr>
              <w:ind w:firstLine="0"/>
              <w:rPr>
                <w:color w:val="000000"/>
              </w:rPr>
            </w:pPr>
            <w:r>
              <w:rPr>
                <w:color w:val="000000"/>
              </w:rPr>
              <w:t>STRING</w:t>
            </w:r>
          </w:p>
        </w:tc>
        <w:tc>
          <w:tcPr>
            <w:tcW w:w="2290" w:type="dxa"/>
          </w:tcPr>
          <w:p w14:paraId="21DE8467" w14:textId="77777777" w:rsidR="00E30547" w:rsidRDefault="00E30547">
            <w:pPr>
              <w:ind w:firstLine="0"/>
              <w:rPr>
                <w:color w:val="000000"/>
              </w:rPr>
            </w:pPr>
          </w:p>
        </w:tc>
        <w:tc>
          <w:tcPr>
            <w:tcW w:w="2802" w:type="dxa"/>
            <w:vAlign w:val="center"/>
          </w:tcPr>
          <w:p w14:paraId="708A1757" w14:textId="534556A9" w:rsidR="00E30547" w:rsidRDefault="00B0363D">
            <w:pPr>
              <w:ind w:firstLine="0"/>
              <w:rPr>
                <w:color w:val="000000"/>
              </w:rPr>
            </w:pPr>
            <w:r>
              <w:rPr>
                <w:color w:val="000000"/>
              </w:rPr>
              <w:t>‘EJECUCION’</w:t>
            </w:r>
          </w:p>
        </w:tc>
      </w:tr>
      <w:tr w:rsidR="00E30547" w14:paraId="0BC0E618" w14:textId="77777777">
        <w:tblPrEx>
          <w:jc w:val="center"/>
        </w:tblPrEx>
        <w:trPr>
          <w:jc w:val="center"/>
        </w:trPr>
        <w:tc>
          <w:tcPr>
            <w:tcW w:w="2541" w:type="dxa"/>
            <w:vAlign w:val="center"/>
          </w:tcPr>
          <w:p w14:paraId="20DEA818" w14:textId="16AAEAB9" w:rsidR="00E30547" w:rsidRDefault="00E30547" w:rsidP="00E30547">
            <w:pPr>
              <w:ind w:firstLine="0"/>
              <w:rPr>
                <w:b/>
                <w:bCs/>
                <w:color w:val="000000"/>
              </w:rPr>
            </w:pPr>
            <w:r>
              <w:t>fecha_mod</w:t>
            </w:r>
          </w:p>
        </w:tc>
        <w:tc>
          <w:tcPr>
            <w:tcW w:w="1383" w:type="dxa"/>
            <w:vAlign w:val="center"/>
          </w:tcPr>
          <w:p w14:paraId="18E3620F" w14:textId="35FB7713" w:rsidR="00E30547" w:rsidRDefault="00E30547" w:rsidP="00E30547">
            <w:pPr>
              <w:ind w:firstLine="0"/>
              <w:rPr>
                <w:color w:val="000000"/>
              </w:rPr>
            </w:pPr>
            <w:r>
              <w:t>TIMESTAMP</w:t>
            </w:r>
          </w:p>
        </w:tc>
        <w:tc>
          <w:tcPr>
            <w:tcW w:w="2290" w:type="dxa"/>
          </w:tcPr>
          <w:p w14:paraId="66359BE9" w14:textId="77777777" w:rsidR="00E30547" w:rsidRDefault="00E30547" w:rsidP="00E30547">
            <w:pPr>
              <w:ind w:firstLine="0"/>
              <w:rPr>
                <w:color w:val="000000"/>
              </w:rPr>
            </w:pPr>
          </w:p>
        </w:tc>
        <w:tc>
          <w:tcPr>
            <w:tcW w:w="2802" w:type="dxa"/>
            <w:vAlign w:val="center"/>
          </w:tcPr>
          <w:p w14:paraId="31AB17E8" w14:textId="0B13F2C4" w:rsidR="00E30547" w:rsidRDefault="00E30547" w:rsidP="00E30547">
            <w:pPr>
              <w:ind w:firstLine="0"/>
              <w:rPr>
                <w:color w:val="000000"/>
              </w:rPr>
            </w:pPr>
            <w:r>
              <w:t>2020-01-01 12:00:00:0000</w:t>
            </w:r>
          </w:p>
        </w:tc>
      </w:tr>
      <w:tr w:rsidR="00E30547" w14:paraId="7CE66C79" w14:textId="77777777">
        <w:tblPrEx>
          <w:jc w:val="center"/>
        </w:tblPrEx>
        <w:trPr>
          <w:jc w:val="center"/>
        </w:trPr>
        <w:tc>
          <w:tcPr>
            <w:tcW w:w="2541" w:type="dxa"/>
            <w:vAlign w:val="center"/>
          </w:tcPr>
          <w:p w14:paraId="143A52B0" w14:textId="77777777" w:rsidR="00E30547" w:rsidRDefault="00E30547" w:rsidP="00E30547">
            <w:pPr>
              <w:ind w:firstLine="0"/>
              <w:rPr>
                <w:color w:val="000000"/>
              </w:rPr>
            </w:pPr>
            <w:r>
              <w:rPr>
                <w:b/>
                <w:bCs/>
              </w:rPr>
              <w:t>usuario_mod</w:t>
            </w:r>
          </w:p>
        </w:tc>
        <w:tc>
          <w:tcPr>
            <w:tcW w:w="1383" w:type="dxa"/>
            <w:vAlign w:val="center"/>
          </w:tcPr>
          <w:p w14:paraId="1C82E86E" w14:textId="77777777" w:rsidR="00E30547" w:rsidRDefault="00E30547" w:rsidP="00E30547">
            <w:pPr>
              <w:ind w:firstLine="0"/>
              <w:rPr>
                <w:color w:val="000000"/>
              </w:rPr>
            </w:pPr>
            <w:r>
              <w:rPr>
                <w:color w:val="000000"/>
              </w:rPr>
              <w:t>STRING</w:t>
            </w:r>
          </w:p>
        </w:tc>
        <w:tc>
          <w:tcPr>
            <w:tcW w:w="2290" w:type="dxa"/>
          </w:tcPr>
          <w:p w14:paraId="651B8A2B" w14:textId="77777777" w:rsidR="00E30547" w:rsidRDefault="00E30547" w:rsidP="00E30547">
            <w:pPr>
              <w:ind w:firstLine="0"/>
              <w:rPr>
                <w:color w:val="000000"/>
              </w:rPr>
            </w:pPr>
            <w:r>
              <w:t>Usuario que ha modicado/creado</w:t>
            </w:r>
          </w:p>
        </w:tc>
        <w:tc>
          <w:tcPr>
            <w:tcW w:w="2802" w:type="dxa"/>
            <w:vAlign w:val="center"/>
          </w:tcPr>
          <w:p w14:paraId="6C907507" w14:textId="77777777" w:rsidR="00E30547" w:rsidRDefault="00E30547" w:rsidP="00E30547">
            <w:pPr>
              <w:ind w:firstLine="0"/>
              <w:rPr>
                <w:color w:val="000000"/>
              </w:rPr>
            </w:pPr>
            <w:r>
              <w:t>SISTEMA</w:t>
            </w:r>
          </w:p>
        </w:tc>
      </w:tr>
    </w:tbl>
    <w:p w14:paraId="225E6785" w14:textId="77777777" w:rsidR="00D517A6" w:rsidRDefault="00D517A6" w:rsidP="00572DEF">
      <w:pPr>
        <w:ind w:firstLine="0"/>
      </w:pPr>
    </w:p>
    <w:p w14:paraId="54DD6D67" w14:textId="77777777" w:rsidR="00B56FD0" w:rsidRDefault="00B56FD0"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B56FD0" w:rsidRPr="00081438" w14:paraId="0D250CFD" w14:textId="77777777">
        <w:trPr>
          <w:trHeight w:val="1109"/>
        </w:trPr>
        <w:tc>
          <w:tcPr>
            <w:tcW w:w="2541" w:type="dxa"/>
            <w:shd w:val="clear" w:color="auto" w:fill="FF0000"/>
          </w:tcPr>
          <w:p w14:paraId="2ED48D1B" w14:textId="77777777" w:rsidR="00B56FD0" w:rsidRDefault="00B56FD0">
            <w:pPr>
              <w:tabs>
                <w:tab w:val="left" w:pos="1530"/>
              </w:tabs>
              <w:ind w:firstLine="0"/>
              <w:rPr>
                <w:b/>
                <w:bCs/>
                <w:color w:val="FFFFFF" w:themeColor="background1"/>
                <w:sz w:val="24"/>
              </w:rPr>
            </w:pPr>
            <w:r>
              <w:rPr>
                <w:b/>
                <w:bCs/>
                <w:color w:val="FFFFFF" w:themeColor="background1"/>
                <w:sz w:val="24"/>
              </w:rPr>
              <w:t>TABLA:</w:t>
            </w:r>
          </w:p>
          <w:p w14:paraId="2B361535" w14:textId="6C2AC677" w:rsidR="00B56FD0" w:rsidRPr="00E333AF" w:rsidRDefault="00B56FD0">
            <w:pPr>
              <w:tabs>
                <w:tab w:val="left" w:pos="1530"/>
              </w:tabs>
              <w:ind w:firstLine="0"/>
              <w:rPr>
                <w:b/>
                <w:bCs/>
                <w:sz w:val="24"/>
              </w:rPr>
            </w:pPr>
            <w:r w:rsidRPr="00E333AF">
              <w:rPr>
                <w:b/>
                <w:bCs/>
                <w:color w:val="FFFFFF" w:themeColor="background1"/>
                <w:sz w:val="24"/>
              </w:rPr>
              <w:t>MAC_</w:t>
            </w:r>
            <w:r w:rsidR="008B299C">
              <w:rPr>
                <w:b/>
                <w:bCs/>
                <w:color w:val="FFFFFF" w:themeColor="background1"/>
                <w:sz w:val="24"/>
              </w:rPr>
              <w:t>PAIS</w:t>
            </w:r>
          </w:p>
        </w:tc>
        <w:tc>
          <w:tcPr>
            <w:tcW w:w="6475" w:type="dxa"/>
            <w:gridSpan w:val="3"/>
          </w:tcPr>
          <w:p w14:paraId="54D86845" w14:textId="3F87D377" w:rsidR="00B56FD0" w:rsidRPr="00081438" w:rsidRDefault="00F11DFD">
            <w:pPr>
              <w:ind w:firstLine="0"/>
              <w:rPr>
                <w:b/>
                <w:bCs/>
              </w:rPr>
            </w:pPr>
            <w:r>
              <w:rPr>
                <w:b/>
                <w:bCs/>
              </w:rPr>
              <w:t xml:space="preserve"> </w:t>
            </w:r>
          </w:p>
        </w:tc>
      </w:tr>
      <w:tr w:rsidR="00B56FD0" w14:paraId="101ECECA" w14:textId="77777777">
        <w:tblPrEx>
          <w:jc w:val="center"/>
        </w:tblPrEx>
        <w:trPr>
          <w:tblHeader/>
          <w:jc w:val="center"/>
        </w:trPr>
        <w:tc>
          <w:tcPr>
            <w:tcW w:w="2541" w:type="dxa"/>
            <w:shd w:val="clear" w:color="auto" w:fill="FF0000"/>
          </w:tcPr>
          <w:p w14:paraId="61700B4B" w14:textId="77777777" w:rsidR="00B56FD0" w:rsidRPr="00B604C0" w:rsidRDefault="00B56FD0">
            <w:pPr>
              <w:ind w:firstLine="0"/>
              <w:jc w:val="left"/>
              <w:rPr>
                <w:b/>
                <w:bCs/>
                <w:color w:val="FFFFFF" w:themeColor="background1"/>
              </w:rPr>
            </w:pPr>
            <w:r>
              <w:rPr>
                <w:b/>
                <w:bCs/>
                <w:color w:val="FFFFFF" w:themeColor="background1"/>
              </w:rPr>
              <w:t>NOMBRE DE CAMPO</w:t>
            </w:r>
          </w:p>
        </w:tc>
        <w:tc>
          <w:tcPr>
            <w:tcW w:w="1383" w:type="dxa"/>
            <w:shd w:val="clear" w:color="auto" w:fill="FF0000"/>
          </w:tcPr>
          <w:p w14:paraId="226E1DBB" w14:textId="77777777" w:rsidR="00B56FD0" w:rsidRPr="00B604C0" w:rsidRDefault="00B56FD0">
            <w:pPr>
              <w:ind w:firstLine="0"/>
              <w:jc w:val="left"/>
              <w:rPr>
                <w:b/>
                <w:bCs/>
                <w:color w:val="FFFFFF" w:themeColor="background1"/>
              </w:rPr>
            </w:pPr>
            <w:r>
              <w:rPr>
                <w:b/>
                <w:bCs/>
                <w:color w:val="FFFFFF" w:themeColor="background1"/>
              </w:rPr>
              <w:t>TIPO</w:t>
            </w:r>
          </w:p>
        </w:tc>
        <w:tc>
          <w:tcPr>
            <w:tcW w:w="2290" w:type="dxa"/>
            <w:shd w:val="clear" w:color="auto" w:fill="FF0000"/>
          </w:tcPr>
          <w:p w14:paraId="75774E78" w14:textId="77777777" w:rsidR="00B56FD0" w:rsidRDefault="00B56FD0">
            <w:pPr>
              <w:ind w:firstLine="0"/>
              <w:rPr>
                <w:b/>
                <w:bCs/>
                <w:color w:val="FFFFFF" w:themeColor="background1"/>
              </w:rPr>
            </w:pPr>
            <w:r>
              <w:rPr>
                <w:b/>
                <w:bCs/>
                <w:color w:val="FFFFFF" w:themeColor="background1"/>
              </w:rPr>
              <w:t>DESCRIPCION</w:t>
            </w:r>
          </w:p>
        </w:tc>
        <w:tc>
          <w:tcPr>
            <w:tcW w:w="2802" w:type="dxa"/>
            <w:shd w:val="clear" w:color="auto" w:fill="FF0000"/>
          </w:tcPr>
          <w:p w14:paraId="7D0A52FE" w14:textId="77777777" w:rsidR="00B56FD0" w:rsidRPr="00B604C0" w:rsidRDefault="00B56FD0">
            <w:pPr>
              <w:ind w:firstLine="0"/>
              <w:rPr>
                <w:b/>
                <w:bCs/>
                <w:color w:val="FFFFFF" w:themeColor="background1"/>
              </w:rPr>
            </w:pPr>
            <w:r>
              <w:rPr>
                <w:b/>
                <w:bCs/>
                <w:color w:val="FFFFFF" w:themeColor="background1"/>
              </w:rPr>
              <w:t>EJEMPLO</w:t>
            </w:r>
          </w:p>
        </w:tc>
      </w:tr>
      <w:tr w:rsidR="00B56FD0" w14:paraId="539CC1DC" w14:textId="77777777">
        <w:tblPrEx>
          <w:jc w:val="center"/>
        </w:tblPrEx>
        <w:trPr>
          <w:jc w:val="center"/>
        </w:trPr>
        <w:tc>
          <w:tcPr>
            <w:tcW w:w="2541" w:type="dxa"/>
            <w:vAlign w:val="center"/>
          </w:tcPr>
          <w:p w14:paraId="08EFE03F" w14:textId="738CCE12" w:rsidR="00B56FD0" w:rsidRPr="006F2FB7" w:rsidRDefault="00B56FD0">
            <w:pPr>
              <w:ind w:firstLine="0"/>
              <w:rPr>
                <w:b/>
                <w:bCs/>
              </w:rPr>
            </w:pPr>
            <w:r>
              <w:rPr>
                <w:b/>
                <w:bCs/>
              </w:rPr>
              <w:t>id_</w:t>
            </w:r>
            <w:r w:rsidR="00CF6686">
              <w:rPr>
                <w:b/>
                <w:bCs/>
              </w:rPr>
              <w:t>pais</w:t>
            </w:r>
          </w:p>
        </w:tc>
        <w:tc>
          <w:tcPr>
            <w:tcW w:w="1383" w:type="dxa"/>
            <w:vAlign w:val="center"/>
          </w:tcPr>
          <w:p w14:paraId="757A8196" w14:textId="77777777" w:rsidR="00B56FD0" w:rsidRPr="0012628A" w:rsidRDefault="00B56FD0">
            <w:pPr>
              <w:ind w:firstLine="0"/>
            </w:pPr>
            <w:r>
              <w:t>INT</w:t>
            </w:r>
          </w:p>
        </w:tc>
        <w:tc>
          <w:tcPr>
            <w:tcW w:w="2290" w:type="dxa"/>
          </w:tcPr>
          <w:p w14:paraId="77CA5A3D" w14:textId="77777777" w:rsidR="00B56FD0" w:rsidRDefault="00B56FD0">
            <w:pPr>
              <w:ind w:firstLine="0"/>
            </w:pPr>
            <w:r>
              <w:t>Identificador.</w:t>
            </w:r>
          </w:p>
        </w:tc>
        <w:tc>
          <w:tcPr>
            <w:tcW w:w="2802" w:type="dxa"/>
            <w:vAlign w:val="center"/>
          </w:tcPr>
          <w:p w14:paraId="28F4D504" w14:textId="77777777" w:rsidR="00B56FD0" w:rsidRPr="0012628A" w:rsidRDefault="00B56FD0">
            <w:pPr>
              <w:ind w:firstLine="0"/>
            </w:pPr>
            <w:r>
              <w:t>1,2...</w:t>
            </w:r>
          </w:p>
        </w:tc>
      </w:tr>
      <w:tr w:rsidR="00B56FD0" w14:paraId="35294774" w14:textId="77777777">
        <w:tblPrEx>
          <w:jc w:val="center"/>
        </w:tblPrEx>
        <w:trPr>
          <w:jc w:val="center"/>
        </w:trPr>
        <w:tc>
          <w:tcPr>
            <w:tcW w:w="2541" w:type="dxa"/>
            <w:vAlign w:val="center"/>
          </w:tcPr>
          <w:p w14:paraId="3FC5F2BC" w14:textId="08A1D498" w:rsidR="00B56FD0" w:rsidRDefault="00CF6686">
            <w:pPr>
              <w:ind w:firstLine="0"/>
              <w:rPr>
                <w:b/>
                <w:bCs/>
              </w:rPr>
            </w:pPr>
            <w:r>
              <w:rPr>
                <w:b/>
                <w:bCs/>
              </w:rPr>
              <w:t>cod2_t_pais</w:t>
            </w:r>
          </w:p>
        </w:tc>
        <w:tc>
          <w:tcPr>
            <w:tcW w:w="1383" w:type="dxa"/>
            <w:vAlign w:val="center"/>
          </w:tcPr>
          <w:p w14:paraId="27FDD9A9" w14:textId="78B04881" w:rsidR="00B56FD0" w:rsidRDefault="00F66484">
            <w:pPr>
              <w:ind w:firstLine="0"/>
            </w:pPr>
            <w:r>
              <w:t>STRING</w:t>
            </w:r>
          </w:p>
        </w:tc>
        <w:tc>
          <w:tcPr>
            <w:tcW w:w="2290" w:type="dxa"/>
          </w:tcPr>
          <w:p w14:paraId="5093E72F" w14:textId="5A74DC1F" w:rsidR="00B56FD0" w:rsidRDefault="00B56FD0">
            <w:pPr>
              <w:ind w:firstLine="0"/>
            </w:pPr>
          </w:p>
        </w:tc>
        <w:tc>
          <w:tcPr>
            <w:tcW w:w="2802" w:type="dxa"/>
            <w:vAlign w:val="center"/>
          </w:tcPr>
          <w:p w14:paraId="5518D828" w14:textId="0B902E58" w:rsidR="00B56FD0" w:rsidRDefault="005702DC">
            <w:pPr>
              <w:ind w:firstLine="0"/>
            </w:pPr>
            <w:r>
              <w:t>‘</w:t>
            </w:r>
            <w:r w:rsidR="00020EAD">
              <w:t>CA</w:t>
            </w:r>
            <w:r>
              <w:t>’</w:t>
            </w:r>
          </w:p>
        </w:tc>
      </w:tr>
      <w:tr w:rsidR="00112B1E" w14:paraId="31F14CF3" w14:textId="77777777">
        <w:tblPrEx>
          <w:jc w:val="center"/>
        </w:tblPrEx>
        <w:trPr>
          <w:jc w:val="center"/>
        </w:trPr>
        <w:tc>
          <w:tcPr>
            <w:tcW w:w="2541" w:type="dxa"/>
            <w:vAlign w:val="center"/>
          </w:tcPr>
          <w:p w14:paraId="2028A146" w14:textId="74260DF8" w:rsidR="00112B1E" w:rsidRDefault="00112B1E" w:rsidP="00112B1E">
            <w:pPr>
              <w:ind w:firstLine="0"/>
              <w:rPr>
                <w:b/>
                <w:bCs/>
              </w:rPr>
            </w:pPr>
            <w:r>
              <w:rPr>
                <w:b/>
                <w:bCs/>
              </w:rPr>
              <w:t>cod3_t_pais</w:t>
            </w:r>
          </w:p>
        </w:tc>
        <w:tc>
          <w:tcPr>
            <w:tcW w:w="1383" w:type="dxa"/>
            <w:vAlign w:val="center"/>
          </w:tcPr>
          <w:p w14:paraId="51BFC402" w14:textId="5FC96045" w:rsidR="00112B1E" w:rsidRDefault="00F66484" w:rsidP="00112B1E">
            <w:pPr>
              <w:ind w:firstLine="0"/>
            </w:pPr>
            <w:r>
              <w:t>STRING</w:t>
            </w:r>
          </w:p>
        </w:tc>
        <w:tc>
          <w:tcPr>
            <w:tcW w:w="2290" w:type="dxa"/>
          </w:tcPr>
          <w:p w14:paraId="44CF68CD" w14:textId="77777777" w:rsidR="00112B1E" w:rsidRDefault="00112B1E" w:rsidP="00112B1E">
            <w:pPr>
              <w:ind w:firstLine="0"/>
            </w:pPr>
          </w:p>
        </w:tc>
        <w:tc>
          <w:tcPr>
            <w:tcW w:w="2802" w:type="dxa"/>
            <w:vAlign w:val="center"/>
          </w:tcPr>
          <w:p w14:paraId="63F465C6" w14:textId="70C5951E" w:rsidR="00112B1E" w:rsidRDefault="00020EAD" w:rsidP="00112B1E">
            <w:pPr>
              <w:ind w:firstLine="0"/>
            </w:pPr>
            <w:r>
              <w:t>‘CAN’</w:t>
            </w:r>
          </w:p>
        </w:tc>
      </w:tr>
      <w:tr w:rsidR="00112B1E" w14:paraId="03AA0717" w14:textId="77777777">
        <w:tblPrEx>
          <w:jc w:val="center"/>
        </w:tblPrEx>
        <w:trPr>
          <w:jc w:val="center"/>
        </w:trPr>
        <w:tc>
          <w:tcPr>
            <w:tcW w:w="2541" w:type="dxa"/>
            <w:vAlign w:val="center"/>
          </w:tcPr>
          <w:p w14:paraId="0BA70D94" w14:textId="77777777" w:rsidR="00112B1E" w:rsidRDefault="00112B1E" w:rsidP="00112B1E">
            <w:pPr>
              <w:ind w:firstLine="0"/>
              <w:rPr>
                <w:b/>
                <w:bCs/>
              </w:rPr>
            </w:pPr>
            <w:r>
              <w:rPr>
                <w:b/>
                <w:bCs/>
              </w:rPr>
              <w:t>fecha_fin</w:t>
            </w:r>
          </w:p>
        </w:tc>
        <w:tc>
          <w:tcPr>
            <w:tcW w:w="1383" w:type="dxa"/>
            <w:vAlign w:val="center"/>
          </w:tcPr>
          <w:p w14:paraId="22C0917A" w14:textId="77777777" w:rsidR="00112B1E" w:rsidRDefault="00112B1E" w:rsidP="00112B1E">
            <w:pPr>
              <w:ind w:firstLine="0"/>
            </w:pPr>
            <w:r>
              <w:t>TIMESTAMP</w:t>
            </w:r>
          </w:p>
        </w:tc>
        <w:tc>
          <w:tcPr>
            <w:tcW w:w="2290" w:type="dxa"/>
          </w:tcPr>
          <w:p w14:paraId="5099BD53" w14:textId="77777777" w:rsidR="00112B1E" w:rsidRDefault="00112B1E" w:rsidP="00112B1E">
            <w:pPr>
              <w:ind w:firstLine="0"/>
            </w:pPr>
          </w:p>
        </w:tc>
        <w:tc>
          <w:tcPr>
            <w:tcW w:w="2802" w:type="dxa"/>
            <w:vAlign w:val="center"/>
          </w:tcPr>
          <w:p w14:paraId="35010859" w14:textId="77777777" w:rsidR="00112B1E" w:rsidRDefault="00112B1E" w:rsidP="00112B1E">
            <w:pPr>
              <w:ind w:firstLine="0"/>
            </w:pPr>
            <w:r>
              <w:t>9999-12-31 23:59:59:9999</w:t>
            </w:r>
          </w:p>
        </w:tc>
      </w:tr>
      <w:tr w:rsidR="00112B1E" w14:paraId="4A690F12" w14:textId="77777777">
        <w:tblPrEx>
          <w:jc w:val="center"/>
        </w:tblPrEx>
        <w:trPr>
          <w:jc w:val="center"/>
        </w:trPr>
        <w:tc>
          <w:tcPr>
            <w:tcW w:w="2541" w:type="dxa"/>
            <w:vAlign w:val="center"/>
          </w:tcPr>
          <w:p w14:paraId="2CDEBF25" w14:textId="52D70348" w:rsidR="00112B1E" w:rsidRDefault="00112B1E" w:rsidP="00112B1E">
            <w:pPr>
              <w:ind w:firstLine="0"/>
              <w:rPr>
                <w:b/>
                <w:bCs/>
              </w:rPr>
            </w:pPr>
            <w:r>
              <w:rPr>
                <w:b/>
                <w:bCs/>
              </w:rPr>
              <w:t>fecha_ini</w:t>
            </w:r>
          </w:p>
        </w:tc>
        <w:tc>
          <w:tcPr>
            <w:tcW w:w="1383" w:type="dxa"/>
            <w:vAlign w:val="center"/>
          </w:tcPr>
          <w:p w14:paraId="7857B459" w14:textId="77777777" w:rsidR="00112B1E" w:rsidRDefault="00112B1E" w:rsidP="00112B1E">
            <w:pPr>
              <w:ind w:firstLine="0"/>
            </w:pPr>
            <w:r>
              <w:t>TIMESTAMP</w:t>
            </w:r>
          </w:p>
        </w:tc>
        <w:tc>
          <w:tcPr>
            <w:tcW w:w="2290" w:type="dxa"/>
          </w:tcPr>
          <w:p w14:paraId="57AEA63A" w14:textId="77777777" w:rsidR="00112B1E" w:rsidRDefault="00112B1E" w:rsidP="00112B1E">
            <w:pPr>
              <w:ind w:firstLine="0"/>
            </w:pPr>
          </w:p>
        </w:tc>
        <w:tc>
          <w:tcPr>
            <w:tcW w:w="2802" w:type="dxa"/>
            <w:vAlign w:val="center"/>
          </w:tcPr>
          <w:p w14:paraId="622BEE7D" w14:textId="77777777" w:rsidR="00112B1E" w:rsidRDefault="00112B1E" w:rsidP="00112B1E">
            <w:pPr>
              <w:ind w:firstLine="0"/>
            </w:pPr>
            <w:r>
              <w:t>2020-01-01 12:00:00:0000</w:t>
            </w:r>
          </w:p>
        </w:tc>
      </w:tr>
      <w:tr w:rsidR="00F66484" w14:paraId="6624E7A3" w14:textId="77777777">
        <w:tblPrEx>
          <w:jc w:val="center"/>
        </w:tblPrEx>
        <w:trPr>
          <w:jc w:val="center"/>
        </w:trPr>
        <w:tc>
          <w:tcPr>
            <w:tcW w:w="2541" w:type="dxa"/>
            <w:vAlign w:val="center"/>
          </w:tcPr>
          <w:p w14:paraId="68C06259" w14:textId="1DFF331F" w:rsidR="00F66484" w:rsidRDefault="00F66484" w:rsidP="00112B1E">
            <w:pPr>
              <w:ind w:firstLine="0"/>
              <w:rPr>
                <w:b/>
                <w:bCs/>
              </w:rPr>
            </w:pPr>
            <w:r>
              <w:rPr>
                <w:b/>
                <w:bCs/>
              </w:rPr>
              <w:t>id_lit</w:t>
            </w:r>
          </w:p>
        </w:tc>
        <w:tc>
          <w:tcPr>
            <w:tcW w:w="1383" w:type="dxa"/>
            <w:vAlign w:val="center"/>
          </w:tcPr>
          <w:p w14:paraId="3789DF4D" w14:textId="1A368E07" w:rsidR="00F66484" w:rsidRDefault="00F66484" w:rsidP="00112B1E">
            <w:pPr>
              <w:ind w:firstLine="0"/>
            </w:pPr>
            <w:r>
              <w:t>INT</w:t>
            </w:r>
          </w:p>
        </w:tc>
        <w:tc>
          <w:tcPr>
            <w:tcW w:w="2290" w:type="dxa"/>
          </w:tcPr>
          <w:p w14:paraId="3F486730" w14:textId="77777777" w:rsidR="00F66484" w:rsidRDefault="00F66484" w:rsidP="00112B1E">
            <w:pPr>
              <w:ind w:firstLine="0"/>
            </w:pPr>
          </w:p>
        </w:tc>
        <w:tc>
          <w:tcPr>
            <w:tcW w:w="2802" w:type="dxa"/>
            <w:vAlign w:val="center"/>
          </w:tcPr>
          <w:p w14:paraId="57AB6A96" w14:textId="77777777" w:rsidR="00F66484" w:rsidRDefault="00F66484" w:rsidP="00112B1E">
            <w:pPr>
              <w:ind w:firstLine="0"/>
            </w:pPr>
          </w:p>
        </w:tc>
      </w:tr>
      <w:tr w:rsidR="00112B1E" w14:paraId="14D5626B" w14:textId="77777777">
        <w:tblPrEx>
          <w:jc w:val="center"/>
        </w:tblPrEx>
        <w:trPr>
          <w:jc w:val="center"/>
        </w:trPr>
        <w:tc>
          <w:tcPr>
            <w:tcW w:w="2541" w:type="dxa"/>
            <w:vAlign w:val="center"/>
          </w:tcPr>
          <w:p w14:paraId="2A4B5985" w14:textId="77777777" w:rsidR="00112B1E" w:rsidRDefault="00112B1E" w:rsidP="00112B1E">
            <w:pPr>
              <w:ind w:firstLine="0"/>
              <w:rPr>
                <w:b/>
                <w:bCs/>
                <w:color w:val="000000"/>
              </w:rPr>
            </w:pPr>
            <w:r>
              <w:rPr>
                <w:b/>
                <w:bCs/>
                <w:color w:val="000000"/>
              </w:rPr>
              <w:t>tipo</w:t>
            </w:r>
          </w:p>
        </w:tc>
        <w:tc>
          <w:tcPr>
            <w:tcW w:w="1383" w:type="dxa"/>
            <w:vAlign w:val="center"/>
          </w:tcPr>
          <w:p w14:paraId="27B61331" w14:textId="77777777" w:rsidR="00112B1E" w:rsidRDefault="00112B1E" w:rsidP="00112B1E">
            <w:pPr>
              <w:ind w:firstLine="0"/>
              <w:rPr>
                <w:color w:val="000000"/>
              </w:rPr>
            </w:pPr>
            <w:r>
              <w:rPr>
                <w:color w:val="000000"/>
              </w:rPr>
              <w:t>STRING</w:t>
            </w:r>
          </w:p>
        </w:tc>
        <w:tc>
          <w:tcPr>
            <w:tcW w:w="2290" w:type="dxa"/>
          </w:tcPr>
          <w:p w14:paraId="0F0B0A68" w14:textId="77777777" w:rsidR="00112B1E" w:rsidRDefault="00112B1E" w:rsidP="00112B1E">
            <w:pPr>
              <w:ind w:firstLine="0"/>
              <w:rPr>
                <w:color w:val="000000"/>
              </w:rPr>
            </w:pPr>
          </w:p>
        </w:tc>
        <w:tc>
          <w:tcPr>
            <w:tcW w:w="2802" w:type="dxa"/>
            <w:vAlign w:val="center"/>
          </w:tcPr>
          <w:p w14:paraId="359AF5D3" w14:textId="134CC0CE" w:rsidR="00112B1E" w:rsidRDefault="00112B1E" w:rsidP="00112B1E">
            <w:pPr>
              <w:ind w:firstLine="0"/>
              <w:rPr>
                <w:color w:val="000000"/>
              </w:rPr>
            </w:pPr>
            <w:r>
              <w:rPr>
                <w:color w:val="000000"/>
              </w:rPr>
              <w:t>‘</w:t>
            </w:r>
            <w:r w:rsidR="00020EAD">
              <w:rPr>
                <w:color w:val="000000"/>
              </w:rPr>
              <w:t>CANADA’</w:t>
            </w:r>
          </w:p>
        </w:tc>
      </w:tr>
      <w:tr w:rsidR="00112B1E" w14:paraId="158DA3A1" w14:textId="77777777">
        <w:tblPrEx>
          <w:jc w:val="center"/>
        </w:tblPrEx>
        <w:trPr>
          <w:jc w:val="center"/>
        </w:trPr>
        <w:tc>
          <w:tcPr>
            <w:tcW w:w="2541" w:type="dxa"/>
            <w:vAlign w:val="center"/>
          </w:tcPr>
          <w:p w14:paraId="18E115FB" w14:textId="77777777" w:rsidR="00112B1E" w:rsidRDefault="00112B1E" w:rsidP="00112B1E">
            <w:pPr>
              <w:ind w:firstLine="0"/>
              <w:rPr>
                <w:color w:val="000000"/>
              </w:rPr>
            </w:pPr>
            <w:r>
              <w:rPr>
                <w:b/>
                <w:bCs/>
              </w:rPr>
              <w:t>usuario_mod</w:t>
            </w:r>
          </w:p>
        </w:tc>
        <w:tc>
          <w:tcPr>
            <w:tcW w:w="1383" w:type="dxa"/>
            <w:vAlign w:val="center"/>
          </w:tcPr>
          <w:p w14:paraId="0E14FA6E" w14:textId="77777777" w:rsidR="00112B1E" w:rsidRDefault="00112B1E" w:rsidP="00112B1E">
            <w:pPr>
              <w:ind w:firstLine="0"/>
              <w:rPr>
                <w:color w:val="000000"/>
              </w:rPr>
            </w:pPr>
            <w:r>
              <w:rPr>
                <w:color w:val="000000"/>
              </w:rPr>
              <w:t>STRING</w:t>
            </w:r>
          </w:p>
        </w:tc>
        <w:tc>
          <w:tcPr>
            <w:tcW w:w="2290" w:type="dxa"/>
          </w:tcPr>
          <w:p w14:paraId="55D802EF" w14:textId="77777777" w:rsidR="00112B1E" w:rsidRDefault="00112B1E" w:rsidP="00112B1E">
            <w:pPr>
              <w:ind w:firstLine="0"/>
              <w:rPr>
                <w:color w:val="000000"/>
              </w:rPr>
            </w:pPr>
            <w:r>
              <w:t>Usuario que ha modicado/creado</w:t>
            </w:r>
          </w:p>
        </w:tc>
        <w:tc>
          <w:tcPr>
            <w:tcW w:w="2802" w:type="dxa"/>
            <w:vAlign w:val="center"/>
          </w:tcPr>
          <w:p w14:paraId="5AF574C6" w14:textId="77777777" w:rsidR="00112B1E" w:rsidRDefault="00112B1E" w:rsidP="00112B1E">
            <w:pPr>
              <w:ind w:firstLine="0"/>
              <w:rPr>
                <w:color w:val="000000"/>
              </w:rPr>
            </w:pPr>
            <w:r>
              <w:t>SISTEMA</w:t>
            </w:r>
          </w:p>
        </w:tc>
      </w:tr>
    </w:tbl>
    <w:p w14:paraId="14B21939" w14:textId="77777777" w:rsidR="00B56FD0" w:rsidRDefault="00B56FD0" w:rsidP="00572DEF">
      <w:pPr>
        <w:ind w:firstLine="0"/>
      </w:pPr>
    </w:p>
    <w:p w14:paraId="7EDFDED4" w14:textId="77777777" w:rsidR="00C36733" w:rsidRDefault="00C36733"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C36733" w:rsidRPr="00081438" w14:paraId="59243C7C" w14:textId="77777777">
        <w:trPr>
          <w:trHeight w:val="1109"/>
        </w:trPr>
        <w:tc>
          <w:tcPr>
            <w:tcW w:w="2541" w:type="dxa"/>
            <w:shd w:val="clear" w:color="auto" w:fill="FF0000"/>
          </w:tcPr>
          <w:p w14:paraId="5941ADEC" w14:textId="77777777" w:rsidR="00C36733" w:rsidRDefault="00C36733">
            <w:pPr>
              <w:tabs>
                <w:tab w:val="left" w:pos="1530"/>
              </w:tabs>
              <w:ind w:firstLine="0"/>
              <w:rPr>
                <w:b/>
                <w:bCs/>
                <w:color w:val="FFFFFF" w:themeColor="background1"/>
                <w:sz w:val="24"/>
              </w:rPr>
            </w:pPr>
            <w:r>
              <w:rPr>
                <w:b/>
                <w:bCs/>
                <w:color w:val="FFFFFF" w:themeColor="background1"/>
                <w:sz w:val="24"/>
              </w:rPr>
              <w:t>TABLA:</w:t>
            </w:r>
          </w:p>
          <w:p w14:paraId="47BA1D76" w14:textId="13C26C22" w:rsidR="00C36733" w:rsidRPr="00E333AF" w:rsidRDefault="00C36733">
            <w:pPr>
              <w:tabs>
                <w:tab w:val="left" w:pos="1530"/>
              </w:tabs>
              <w:ind w:firstLine="0"/>
              <w:rPr>
                <w:b/>
                <w:bCs/>
                <w:sz w:val="24"/>
              </w:rPr>
            </w:pPr>
            <w:r w:rsidRPr="00E333AF">
              <w:rPr>
                <w:b/>
                <w:bCs/>
                <w:color w:val="FFFFFF" w:themeColor="background1"/>
                <w:sz w:val="24"/>
              </w:rPr>
              <w:t>MAC_</w:t>
            </w:r>
            <w:r w:rsidR="007F0DAC">
              <w:rPr>
                <w:b/>
                <w:bCs/>
                <w:color w:val="FFFFFF" w:themeColor="background1"/>
                <w:sz w:val="24"/>
              </w:rPr>
              <w:t>SCHEDULE</w:t>
            </w:r>
          </w:p>
        </w:tc>
        <w:tc>
          <w:tcPr>
            <w:tcW w:w="6475" w:type="dxa"/>
            <w:gridSpan w:val="3"/>
          </w:tcPr>
          <w:p w14:paraId="4A0912D4" w14:textId="5E0DAC56" w:rsidR="00C36733" w:rsidRPr="00081438" w:rsidRDefault="00F11DFD">
            <w:pPr>
              <w:ind w:firstLine="0"/>
              <w:rPr>
                <w:b/>
                <w:bCs/>
              </w:rPr>
            </w:pPr>
            <w:r>
              <w:rPr>
                <w:b/>
                <w:bCs/>
              </w:rPr>
              <w:t xml:space="preserve">Tabla maestra que </w:t>
            </w:r>
            <w:r w:rsidR="00EB3845">
              <w:rPr>
                <w:b/>
                <w:bCs/>
              </w:rPr>
              <w:t>contiene los recursos para las diferentes tablas y cómo se han de ejecutar.</w:t>
            </w:r>
          </w:p>
        </w:tc>
      </w:tr>
      <w:tr w:rsidR="00C36733" w14:paraId="6A59153C" w14:textId="77777777">
        <w:tblPrEx>
          <w:jc w:val="center"/>
        </w:tblPrEx>
        <w:trPr>
          <w:tblHeader/>
          <w:jc w:val="center"/>
        </w:trPr>
        <w:tc>
          <w:tcPr>
            <w:tcW w:w="2541" w:type="dxa"/>
            <w:shd w:val="clear" w:color="auto" w:fill="FF0000"/>
          </w:tcPr>
          <w:p w14:paraId="5E314958" w14:textId="77777777" w:rsidR="00C36733" w:rsidRPr="00B604C0" w:rsidRDefault="00C36733">
            <w:pPr>
              <w:ind w:firstLine="0"/>
              <w:jc w:val="left"/>
              <w:rPr>
                <w:b/>
                <w:bCs/>
                <w:color w:val="FFFFFF" w:themeColor="background1"/>
              </w:rPr>
            </w:pPr>
            <w:r>
              <w:rPr>
                <w:b/>
                <w:bCs/>
                <w:color w:val="FFFFFF" w:themeColor="background1"/>
              </w:rPr>
              <w:t>NOMBRE DE CAMPO</w:t>
            </w:r>
          </w:p>
        </w:tc>
        <w:tc>
          <w:tcPr>
            <w:tcW w:w="1383" w:type="dxa"/>
            <w:shd w:val="clear" w:color="auto" w:fill="FF0000"/>
          </w:tcPr>
          <w:p w14:paraId="23D7AF2E" w14:textId="77777777" w:rsidR="00C36733" w:rsidRPr="00B604C0" w:rsidRDefault="00C36733">
            <w:pPr>
              <w:ind w:firstLine="0"/>
              <w:jc w:val="left"/>
              <w:rPr>
                <w:b/>
                <w:bCs/>
                <w:color w:val="FFFFFF" w:themeColor="background1"/>
              </w:rPr>
            </w:pPr>
            <w:r>
              <w:rPr>
                <w:b/>
                <w:bCs/>
                <w:color w:val="FFFFFF" w:themeColor="background1"/>
              </w:rPr>
              <w:t>TIPO</w:t>
            </w:r>
          </w:p>
        </w:tc>
        <w:tc>
          <w:tcPr>
            <w:tcW w:w="2290" w:type="dxa"/>
            <w:shd w:val="clear" w:color="auto" w:fill="FF0000"/>
          </w:tcPr>
          <w:p w14:paraId="24683501" w14:textId="77777777" w:rsidR="00C36733" w:rsidRDefault="00C36733">
            <w:pPr>
              <w:ind w:firstLine="0"/>
              <w:rPr>
                <w:b/>
                <w:bCs/>
                <w:color w:val="FFFFFF" w:themeColor="background1"/>
              </w:rPr>
            </w:pPr>
            <w:r>
              <w:rPr>
                <w:b/>
                <w:bCs/>
                <w:color w:val="FFFFFF" w:themeColor="background1"/>
              </w:rPr>
              <w:t>DESCRIPCION</w:t>
            </w:r>
          </w:p>
        </w:tc>
        <w:tc>
          <w:tcPr>
            <w:tcW w:w="2802" w:type="dxa"/>
            <w:shd w:val="clear" w:color="auto" w:fill="FF0000"/>
          </w:tcPr>
          <w:p w14:paraId="4CC6312B" w14:textId="77777777" w:rsidR="00C36733" w:rsidRPr="00B604C0" w:rsidRDefault="00C36733">
            <w:pPr>
              <w:ind w:firstLine="0"/>
              <w:rPr>
                <w:b/>
                <w:bCs/>
                <w:color w:val="FFFFFF" w:themeColor="background1"/>
              </w:rPr>
            </w:pPr>
            <w:r>
              <w:rPr>
                <w:b/>
                <w:bCs/>
                <w:color w:val="FFFFFF" w:themeColor="background1"/>
              </w:rPr>
              <w:t>EJEMPLO</w:t>
            </w:r>
          </w:p>
        </w:tc>
      </w:tr>
      <w:tr w:rsidR="00C36733" w14:paraId="0961D90E" w14:textId="77777777">
        <w:tblPrEx>
          <w:jc w:val="center"/>
        </w:tblPrEx>
        <w:trPr>
          <w:jc w:val="center"/>
        </w:trPr>
        <w:tc>
          <w:tcPr>
            <w:tcW w:w="2541" w:type="dxa"/>
            <w:vAlign w:val="center"/>
          </w:tcPr>
          <w:p w14:paraId="76909E19" w14:textId="25CC3754" w:rsidR="00C36733" w:rsidRPr="006F2FB7" w:rsidRDefault="00C36733">
            <w:pPr>
              <w:ind w:firstLine="0"/>
              <w:rPr>
                <w:b/>
                <w:bCs/>
              </w:rPr>
            </w:pPr>
            <w:r>
              <w:rPr>
                <w:b/>
                <w:bCs/>
              </w:rPr>
              <w:t>id_</w:t>
            </w:r>
            <w:r w:rsidR="00CC2356">
              <w:rPr>
                <w:b/>
                <w:bCs/>
              </w:rPr>
              <w:t>unidad</w:t>
            </w:r>
          </w:p>
        </w:tc>
        <w:tc>
          <w:tcPr>
            <w:tcW w:w="1383" w:type="dxa"/>
            <w:vAlign w:val="center"/>
          </w:tcPr>
          <w:p w14:paraId="250E163A" w14:textId="7C9A10FE" w:rsidR="00C36733" w:rsidRPr="0012628A" w:rsidRDefault="00180BE8">
            <w:pPr>
              <w:ind w:firstLine="0"/>
            </w:pPr>
            <w:r>
              <w:t>STRING</w:t>
            </w:r>
          </w:p>
        </w:tc>
        <w:tc>
          <w:tcPr>
            <w:tcW w:w="2290" w:type="dxa"/>
          </w:tcPr>
          <w:p w14:paraId="28776D56" w14:textId="0BC6045C" w:rsidR="00C36733" w:rsidRDefault="00C36733">
            <w:pPr>
              <w:ind w:firstLine="0"/>
            </w:pPr>
            <w:r>
              <w:t>Identificador</w:t>
            </w:r>
            <w:r w:rsidR="0044450A">
              <w:t xml:space="preserve"> de la unidad.</w:t>
            </w:r>
          </w:p>
        </w:tc>
        <w:tc>
          <w:tcPr>
            <w:tcW w:w="2802" w:type="dxa"/>
            <w:vAlign w:val="center"/>
          </w:tcPr>
          <w:p w14:paraId="08AA53E9" w14:textId="77777777" w:rsidR="00C36733" w:rsidRPr="0012628A" w:rsidRDefault="00C36733">
            <w:pPr>
              <w:ind w:firstLine="0"/>
            </w:pPr>
            <w:r>
              <w:t>1,2...</w:t>
            </w:r>
          </w:p>
        </w:tc>
      </w:tr>
      <w:tr w:rsidR="00D42A9F" w14:paraId="3C230800" w14:textId="77777777">
        <w:tblPrEx>
          <w:jc w:val="center"/>
        </w:tblPrEx>
        <w:trPr>
          <w:jc w:val="center"/>
        </w:trPr>
        <w:tc>
          <w:tcPr>
            <w:tcW w:w="2541" w:type="dxa"/>
            <w:vAlign w:val="center"/>
          </w:tcPr>
          <w:p w14:paraId="6566AD38" w14:textId="3CF73E06" w:rsidR="00D42A9F" w:rsidRDefault="00D42A9F">
            <w:pPr>
              <w:ind w:firstLine="0"/>
              <w:rPr>
                <w:b/>
                <w:bCs/>
              </w:rPr>
            </w:pPr>
            <w:r>
              <w:rPr>
                <w:b/>
                <w:bCs/>
              </w:rPr>
              <w:t>nombre_bloque</w:t>
            </w:r>
          </w:p>
        </w:tc>
        <w:tc>
          <w:tcPr>
            <w:tcW w:w="1383" w:type="dxa"/>
            <w:vAlign w:val="center"/>
          </w:tcPr>
          <w:p w14:paraId="2F102F03" w14:textId="1FDFD6CE" w:rsidR="00D42A9F" w:rsidRDefault="00D42A9F">
            <w:pPr>
              <w:ind w:firstLine="0"/>
            </w:pPr>
            <w:r>
              <w:t>STRING</w:t>
            </w:r>
          </w:p>
        </w:tc>
        <w:tc>
          <w:tcPr>
            <w:tcW w:w="2290" w:type="dxa"/>
          </w:tcPr>
          <w:p w14:paraId="1AE84E9F" w14:textId="237B0B50" w:rsidR="00D42A9F" w:rsidRDefault="00D42A9F">
            <w:pPr>
              <w:ind w:firstLine="0"/>
            </w:pPr>
          </w:p>
        </w:tc>
        <w:tc>
          <w:tcPr>
            <w:tcW w:w="2802" w:type="dxa"/>
            <w:vAlign w:val="center"/>
          </w:tcPr>
          <w:p w14:paraId="5D1CFD01" w14:textId="79ABF287" w:rsidR="00D42A9F" w:rsidRDefault="009011E8">
            <w:pPr>
              <w:ind w:firstLine="0"/>
            </w:pPr>
            <w:r>
              <w:t>‘SMALL BLOCK 1’</w:t>
            </w:r>
          </w:p>
        </w:tc>
      </w:tr>
      <w:tr w:rsidR="00D41100" w14:paraId="3F936F1D" w14:textId="77777777">
        <w:tblPrEx>
          <w:jc w:val="center"/>
        </w:tblPrEx>
        <w:trPr>
          <w:jc w:val="center"/>
        </w:trPr>
        <w:tc>
          <w:tcPr>
            <w:tcW w:w="2541" w:type="dxa"/>
            <w:vAlign w:val="center"/>
          </w:tcPr>
          <w:p w14:paraId="62BD6698" w14:textId="32D16B69" w:rsidR="00D41100" w:rsidRDefault="00D41100">
            <w:pPr>
              <w:ind w:firstLine="0"/>
              <w:rPr>
                <w:b/>
                <w:bCs/>
              </w:rPr>
            </w:pPr>
            <w:r>
              <w:rPr>
                <w:b/>
                <w:bCs/>
              </w:rPr>
              <w:t>id</w:t>
            </w:r>
            <w:r w:rsidR="00886FA4">
              <w:rPr>
                <w:b/>
                <w:bCs/>
              </w:rPr>
              <w:t>_tabla</w:t>
            </w:r>
          </w:p>
        </w:tc>
        <w:tc>
          <w:tcPr>
            <w:tcW w:w="1383" w:type="dxa"/>
            <w:vAlign w:val="center"/>
          </w:tcPr>
          <w:p w14:paraId="1715B50E" w14:textId="671CBDEC" w:rsidR="00D41100" w:rsidRDefault="00180BE8">
            <w:pPr>
              <w:ind w:firstLine="0"/>
            </w:pPr>
            <w:r>
              <w:t>STRING</w:t>
            </w:r>
          </w:p>
        </w:tc>
        <w:tc>
          <w:tcPr>
            <w:tcW w:w="2290" w:type="dxa"/>
          </w:tcPr>
          <w:p w14:paraId="36CF99C7" w14:textId="32AD661D" w:rsidR="00D41100" w:rsidRDefault="00886FA4">
            <w:pPr>
              <w:ind w:firstLine="0"/>
            </w:pPr>
            <w:r>
              <w:t>Tabla</w:t>
            </w:r>
            <w:r w:rsidR="004F00B9">
              <w:t xml:space="preserve"> </w:t>
            </w:r>
            <w:r w:rsidR="00B15014">
              <w:t xml:space="preserve">a la cual se le aplicará los recursos. </w:t>
            </w:r>
          </w:p>
        </w:tc>
        <w:tc>
          <w:tcPr>
            <w:tcW w:w="2802" w:type="dxa"/>
            <w:vAlign w:val="center"/>
          </w:tcPr>
          <w:p w14:paraId="554B29E7" w14:textId="789D9065" w:rsidR="00D41100" w:rsidRDefault="00886FA4">
            <w:pPr>
              <w:ind w:firstLine="0"/>
            </w:pPr>
            <w:r>
              <w:t>‘JM_CONTR_BISS’</w:t>
            </w:r>
          </w:p>
        </w:tc>
      </w:tr>
      <w:tr w:rsidR="00D41100" w14:paraId="4AAAF40C" w14:textId="77777777">
        <w:tblPrEx>
          <w:jc w:val="center"/>
        </w:tblPrEx>
        <w:trPr>
          <w:jc w:val="center"/>
        </w:trPr>
        <w:tc>
          <w:tcPr>
            <w:tcW w:w="2541" w:type="dxa"/>
            <w:vAlign w:val="center"/>
          </w:tcPr>
          <w:p w14:paraId="78C5D777" w14:textId="5EEE478D" w:rsidR="00D41100" w:rsidRDefault="00791477">
            <w:pPr>
              <w:ind w:firstLine="0"/>
              <w:rPr>
                <w:b/>
                <w:bCs/>
              </w:rPr>
            </w:pPr>
            <w:r>
              <w:rPr>
                <w:b/>
                <w:bCs/>
              </w:rPr>
              <w:t>orden_bloque</w:t>
            </w:r>
          </w:p>
        </w:tc>
        <w:tc>
          <w:tcPr>
            <w:tcW w:w="1383" w:type="dxa"/>
            <w:vAlign w:val="center"/>
          </w:tcPr>
          <w:p w14:paraId="58E7DA67" w14:textId="709784E1" w:rsidR="0044450A" w:rsidRDefault="0044450A">
            <w:pPr>
              <w:ind w:firstLine="0"/>
            </w:pPr>
            <w:r>
              <w:t>INT</w:t>
            </w:r>
          </w:p>
        </w:tc>
        <w:tc>
          <w:tcPr>
            <w:tcW w:w="2290" w:type="dxa"/>
          </w:tcPr>
          <w:p w14:paraId="51B28A18" w14:textId="4757E1F1" w:rsidR="00D41100" w:rsidRDefault="00560ED9">
            <w:pPr>
              <w:ind w:firstLine="0"/>
            </w:pPr>
            <w:r>
              <w:t xml:space="preserve">Orden de ejecución del bloque. </w:t>
            </w:r>
          </w:p>
        </w:tc>
        <w:tc>
          <w:tcPr>
            <w:tcW w:w="2802" w:type="dxa"/>
            <w:vAlign w:val="center"/>
          </w:tcPr>
          <w:p w14:paraId="49688B0B" w14:textId="6B8EF5C1" w:rsidR="00D41100" w:rsidRDefault="00560ED9">
            <w:pPr>
              <w:ind w:firstLine="0"/>
            </w:pPr>
            <w:r>
              <w:t>1,2…</w:t>
            </w:r>
          </w:p>
        </w:tc>
      </w:tr>
      <w:tr w:rsidR="00D41100" w14:paraId="3947FF45" w14:textId="77777777">
        <w:tblPrEx>
          <w:jc w:val="center"/>
        </w:tblPrEx>
        <w:trPr>
          <w:jc w:val="center"/>
        </w:trPr>
        <w:tc>
          <w:tcPr>
            <w:tcW w:w="2541" w:type="dxa"/>
            <w:vAlign w:val="center"/>
          </w:tcPr>
          <w:p w14:paraId="32E3079C" w14:textId="33B24B33" w:rsidR="00D41100" w:rsidRDefault="00791477">
            <w:pPr>
              <w:ind w:firstLine="0"/>
              <w:rPr>
                <w:b/>
                <w:bCs/>
              </w:rPr>
            </w:pPr>
            <w:r>
              <w:rPr>
                <w:b/>
                <w:bCs/>
              </w:rPr>
              <w:t>orden_tabla</w:t>
            </w:r>
          </w:p>
        </w:tc>
        <w:tc>
          <w:tcPr>
            <w:tcW w:w="1383" w:type="dxa"/>
            <w:vAlign w:val="center"/>
          </w:tcPr>
          <w:p w14:paraId="4AA7A7FD" w14:textId="115A49D1" w:rsidR="00D41100" w:rsidRDefault="0044450A">
            <w:pPr>
              <w:ind w:firstLine="0"/>
            </w:pPr>
            <w:r>
              <w:t>INT</w:t>
            </w:r>
          </w:p>
        </w:tc>
        <w:tc>
          <w:tcPr>
            <w:tcW w:w="2290" w:type="dxa"/>
          </w:tcPr>
          <w:p w14:paraId="1CE47738" w14:textId="0A400518" w:rsidR="00D41100" w:rsidRDefault="00560ED9">
            <w:pPr>
              <w:ind w:firstLine="0"/>
            </w:pPr>
            <w:r>
              <w:t>Orden de ejecución de la tabla.</w:t>
            </w:r>
          </w:p>
        </w:tc>
        <w:tc>
          <w:tcPr>
            <w:tcW w:w="2802" w:type="dxa"/>
            <w:vAlign w:val="center"/>
          </w:tcPr>
          <w:p w14:paraId="03BE5ED0" w14:textId="2C9DD689" w:rsidR="00D41100" w:rsidRDefault="00560ED9">
            <w:pPr>
              <w:ind w:firstLine="0"/>
            </w:pPr>
            <w:r>
              <w:t>1,2…</w:t>
            </w:r>
          </w:p>
        </w:tc>
      </w:tr>
      <w:tr w:rsidR="00D41100" w14:paraId="05FB7EEB" w14:textId="77777777">
        <w:tblPrEx>
          <w:jc w:val="center"/>
        </w:tblPrEx>
        <w:trPr>
          <w:jc w:val="center"/>
        </w:trPr>
        <w:tc>
          <w:tcPr>
            <w:tcW w:w="2541" w:type="dxa"/>
            <w:vAlign w:val="center"/>
          </w:tcPr>
          <w:p w14:paraId="66633989" w14:textId="33181F4C" w:rsidR="00D41100" w:rsidRDefault="00791477">
            <w:pPr>
              <w:ind w:firstLine="0"/>
              <w:rPr>
                <w:b/>
                <w:bCs/>
              </w:rPr>
            </w:pPr>
            <w:r>
              <w:rPr>
                <w:b/>
                <w:bCs/>
              </w:rPr>
              <w:t>jar_name</w:t>
            </w:r>
          </w:p>
        </w:tc>
        <w:tc>
          <w:tcPr>
            <w:tcW w:w="1383" w:type="dxa"/>
            <w:vAlign w:val="center"/>
          </w:tcPr>
          <w:p w14:paraId="07A32346" w14:textId="49BF8B4A" w:rsidR="00D41100" w:rsidRDefault="0044450A">
            <w:pPr>
              <w:ind w:firstLine="0"/>
            </w:pPr>
            <w:r>
              <w:t>STRING</w:t>
            </w:r>
          </w:p>
        </w:tc>
        <w:tc>
          <w:tcPr>
            <w:tcW w:w="2290" w:type="dxa"/>
          </w:tcPr>
          <w:p w14:paraId="188CFA7E" w14:textId="448BA780" w:rsidR="00D41100" w:rsidRDefault="00560ED9">
            <w:pPr>
              <w:ind w:firstLine="0"/>
            </w:pPr>
            <w:r>
              <w:t>Nombre del fichero .jar que se utiliza en la ejecución.</w:t>
            </w:r>
          </w:p>
        </w:tc>
        <w:tc>
          <w:tcPr>
            <w:tcW w:w="2802" w:type="dxa"/>
            <w:vAlign w:val="center"/>
          </w:tcPr>
          <w:p w14:paraId="737260E1" w14:textId="79AB9505" w:rsidR="00D41100" w:rsidRDefault="00560ED9">
            <w:pPr>
              <w:ind w:firstLine="0"/>
            </w:pPr>
            <w:r>
              <w:t>‘Mac_validation</w:t>
            </w:r>
            <w:r w:rsidR="00037B40">
              <w:t>-shaded</w:t>
            </w:r>
            <w:r>
              <w:t>.jar’</w:t>
            </w:r>
          </w:p>
        </w:tc>
      </w:tr>
      <w:tr w:rsidR="00D41100" w14:paraId="209151C9" w14:textId="77777777">
        <w:tblPrEx>
          <w:jc w:val="center"/>
        </w:tblPrEx>
        <w:trPr>
          <w:jc w:val="center"/>
        </w:trPr>
        <w:tc>
          <w:tcPr>
            <w:tcW w:w="2541" w:type="dxa"/>
            <w:vAlign w:val="center"/>
          </w:tcPr>
          <w:p w14:paraId="4EAECCD1" w14:textId="0F910163" w:rsidR="00D41100" w:rsidRDefault="00791477">
            <w:pPr>
              <w:ind w:firstLine="0"/>
              <w:rPr>
                <w:b/>
                <w:bCs/>
              </w:rPr>
            </w:pPr>
            <w:r>
              <w:rPr>
                <w:b/>
                <w:bCs/>
              </w:rPr>
              <w:t>tag</w:t>
            </w:r>
          </w:p>
        </w:tc>
        <w:tc>
          <w:tcPr>
            <w:tcW w:w="1383" w:type="dxa"/>
            <w:vAlign w:val="center"/>
          </w:tcPr>
          <w:p w14:paraId="22F43BB4" w14:textId="11974A70" w:rsidR="00D41100" w:rsidRDefault="0044450A">
            <w:pPr>
              <w:ind w:firstLine="0"/>
            </w:pPr>
            <w:r>
              <w:t>STRING</w:t>
            </w:r>
          </w:p>
        </w:tc>
        <w:tc>
          <w:tcPr>
            <w:tcW w:w="2290" w:type="dxa"/>
          </w:tcPr>
          <w:p w14:paraId="0EA330B3" w14:textId="77777777" w:rsidR="00D41100" w:rsidRDefault="00D41100">
            <w:pPr>
              <w:ind w:firstLine="0"/>
            </w:pPr>
          </w:p>
        </w:tc>
        <w:tc>
          <w:tcPr>
            <w:tcW w:w="2802" w:type="dxa"/>
            <w:vAlign w:val="center"/>
          </w:tcPr>
          <w:p w14:paraId="2590015F" w14:textId="2E604BB6" w:rsidR="00D41100" w:rsidRDefault="00EC4891">
            <w:pPr>
              <w:ind w:firstLine="0"/>
            </w:pPr>
            <w:r>
              <w:t>2308</w:t>
            </w:r>
          </w:p>
        </w:tc>
      </w:tr>
      <w:tr w:rsidR="00D41100" w14:paraId="558AB71D" w14:textId="77777777">
        <w:tblPrEx>
          <w:jc w:val="center"/>
        </w:tblPrEx>
        <w:trPr>
          <w:jc w:val="center"/>
        </w:trPr>
        <w:tc>
          <w:tcPr>
            <w:tcW w:w="2541" w:type="dxa"/>
            <w:vAlign w:val="center"/>
          </w:tcPr>
          <w:p w14:paraId="0928BFDE" w14:textId="04F7B359" w:rsidR="00D41100" w:rsidRDefault="00A7326B">
            <w:pPr>
              <w:ind w:firstLine="0"/>
              <w:rPr>
                <w:b/>
                <w:bCs/>
              </w:rPr>
            </w:pPr>
            <w:r>
              <w:rPr>
                <w:b/>
                <w:bCs/>
              </w:rPr>
              <w:t>num_executors</w:t>
            </w:r>
          </w:p>
        </w:tc>
        <w:tc>
          <w:tcPr>
            <w:tcW w:w="1383" w:type="dxa"/>
            <w:vAlign w:val="center"/>
          </w:tcPr>
          <w:p w14:paraId="7B55701A" w14:textId="59E6B361" w:rsidR="00D41100" w:rsidRDefault="0044450A">
            <w:pPr>
              <w:ind w:firstLine="0"/>
            </w:pPr>
            <w:r>
              <w:t>INT</w:t>
            </w:r>
          </w:p>
        </w:tc>
        <w:tc>
          <w:tcPr>
            <w:tcW w:w="2290" w:type="dxa"/>
          </w:tcPr>
          <w:p w14:paraId="17BA9F15" w14:textId="77777777" w:rsidR="00D41100" w:rsidRDefault="00D41100">
            <w:pPr>
              <w:ind w:firstLine="0"/>
            </w:pPr>
          </w:p>
        </w:tc>
        <w:tc>
          <w:tcPr>
            <w:tcW w:w="2802" w:type="dxa"/>
            <w:vAlign w:val="center"/>
          </w:tcPr>
          <w:p w14:paraId="6D75A6BE" w14:textId="2EF97B53" w:rsidR="00D41100" w:rsidRDefault="00741726">
            <w:pPr>
              <w:ind w:firstLine="0"/>
            </w:pPr>
            <w:r>
              <w:t>2</w:t>
            </w:r>
          </w:p>
        </w:tc>
      </w:tr>
      <w:tr w:rsidR="00D41100" w14:paraId="0DA05820" w14:textId="77777777">
        <w:tblPrEx>
          <w:jc w:val="center"/>
        </w:tblPrEx>
        <w:trPr>
          <w:jc w:val="center"/>
        </w:trPr>
        <w:tc>
          <w:tcPr>
            <w:tcW w:w="2541" w:type="dxa"/>
            <w:vAlign w:val="center"/>
          </w:tcPr>
          <w:p w14:paraId="4436F961" w14:textId="40EE79D4" w:rsidR="00D41100" w:rsidRDefault="00A7326B">
            <w:pPr>
              <w:ind w:firstLine="0"/>
              <w:rPr>
                <w:b/>
                <w:bCs/>
              </w:rPr>
            </w:pPr>
            <w:r>
              <w:rPr>
                <w:b/>
                <w:bCs/>
              </w:rPr>
              <w:t>executors_cores</w:t>
            </w:r>
          </w:p>
        </w:tc>
        <w:tc>
          <w:tcPr>
            <w:tcW w:w="1383" w:type="dxa"/>
            <w:vAlign w:val="center"/>
          </w:tcPr>
          <w:p w14:paraId="0C09D994" w14:textId="4DB15133" w:rsidR="00D41100" w:rsidRDefault="0044450A">
            <w:pPr>
              <w:ind w:firstLine="0"/>
            </w:pPr>
            <w:r>
              <w:t>INT</w:t>
            </w:r>
          </w:p>
        </w:tc>
        <w:tc>
          <w:tcPr>
            <w:tcW w:w="2290" w:type="dxa"/>
          </w:tcPr>
          <w:p w14:paraId="70ECC659" w14:textId="77777777" w:rsidR="00D41100" w:rsidRDefault="00D41100">
            <w:pPr>
              <w:ind w:firstLine="0"/>
            </w:pPr>
          </w:p>
        </w:tc>
        <w:tc>
          <w:tcPr>
            <w:tcW w:w="2802" w:type="dxa"/>
            <w:vAlign w:val="center"/>
          </w:tcPr>
          <w:p w14:paraId="46823E64" w14:textId="2060FE99" w:rsidR="00D41100" w:rsidRDefault="00494649">
            <w:pPr>
              <w:ind w:firstLine="0"/>
            </w:pPr>
            <w:r>
              <w:t>3</w:t>
            </w:r>
          </w:p>
        </w:tc>
      </w:tr>
      <w:tr w:rsidR="00D41100" w14:paraId="5FEC7FDC" w14:textId="77777777">
        <w:tblPrEx>
          <w:jc w:val="center"/>
        </w:tblPrEx>
        <w:trPr>
          <w:jc w:val="center"/>
        </w:trPr>
        <w:tc>
          <w:tcPr>
            <w:tcW w:w="2541" w:type="dxa"/>
            <w:vAlign w:val="center"/>
          </w:tcPr>
          <w:p w14:paraId="0591AEBC" w14:textId="6197DF15" w:rsidR="00D41100" w:rsidRDefault="00A7326B">
            <w:pPr>
              <w:ind w:firstLine="0"/>
              <w:rPr>
                <w:b/>
                <w:bCs/>
              </w:rPr>
            </w:pPr>
            <w:r>
              <w:rPr>
                <w:b/>
                <w:bCs/>
              </w:rPr>
              <w:t>executor_memory</w:t>
            </w:r>
          </w:p>
        </w:tc>
        <w:tc>
          <w:tcPr>
            <w:tcW w:w="1383" w:type="dxa"/>
            <w:vAlign w:val="center"/>
          </w:tcPr>
          <w:p w14:paraId="40E9145A" w14:textId="2FEC7A2A" w:rsidR="00D41100" w:rsidRDefault="0044450A">
            <w:pPr>
              <w:ind w:firstLine="0"/>
            </w:pPr>
            <w:r>
              <w:t>STRING</w:t>
            </w:r>
          </w:p>
        </w:tc>
        <w:tc>
          <w:tcPr>
            <w:tcW w:w="2290" w:type="dxa"/>
          </w:tcPr>
          <w:p w14:paraId="48BE980D" w14:textId="3EC37A5D" w:rsidR="00D41100" w:rsidRDefault="00D41100">
            <w:pPr>
              <w:ind w:firstLine="0"/>
            </w:pPr>
          </w:p>
        </w:tc>
        <w:tc>
          <w:tcPr>
            <w:tcW w:w="2802" w:type="dxa"/>
            <w:vAlign w:val="center"/>
          </w:tcPr>
          <w:p w14:paraId="52DC13B2" w14:textId="6AB30841" w:rsidR="00D41100" w:rsidRDefault="00494649">
            <w:pPr>
              <w:ind w:firstLine="0"/>
            </w:pPr>
            <w:r>
              <w:t>12g</w:t>
            </w:r>
          </w:p>
        </w:tc>
      </w:tr>
      <w:tr w:rsidR="00D41100" w14:paraId="1FD1D077" w14:textId="77777777">
        <w:tblPrEx>
          <w:jc w:val="center"/>
        </w:tblPrEx>
        <w:trPr>
          <w:jc w:val="center"/>
        </w:trPr>
        <w:tc>
          <w:tcPr>
            <w:tcW w:w="2541" w:type="dxa"/>
            <w:vAlign w:val="center"/>
          </w:tcPr>
          <w:p w14:paraId="189666B5" w14:textId="4C9469C5" w:rsidR="00D41100" w:rsidRDefault="00BB0917">
            <w:pPr>
              <w:ind w:firstLine="0"/>
              <w:rPr>
                <w:b/>
                <w:bCs/>
              </w:rPr>
            </w:pPr>
            <w:r>
              <w:rPr>
                <w:b/>
                <w:bCs/>
              </w:rPr>
              <w:t>driver_cores</w:t>
            </w:r>
          </w:p>
        </w:tc>
        <w:tc>
          <w:tcPr>
            <w:tcW w:w="1383" w:type="dxa"/>
            <w:vAlign w:val="center"/>
          </w:tcPr>
          <w:p w14:paraId="5CEEE99F" w14:textId="5EDC114C" w:rsidR="00D41100" w:rsidRDefault="0044450A">
            <w:pPr>
              <w:ind w:firstLine="0"/>
            </w:pPr>
            <w:r>
              <w:t>INT</w:t>
            </w:r>
          </w:p>
        </w:tc>
        <w:tc>
          <w:tcPr>
            <w:tcW w:w="2290" w:type="dxa"/>
          </w:tcPr>
          <w:p w14:paraId="5485579F" w14:textId="77777777" w:rsidR="00D41100" w:rsidRDefault="00D41100">
            <w:pPr>
              <w:ind w:firstLine="0"/>
            </w:pPr>
          </w:p>
        </w:tc>
        <w:tc>
          <w:tcPr>
            <w:tcW w:w="2802" w:type="dxa"/>
            <w:vAlign w:val="center"/>
          </w:tcPr>
          <w:p w14:paraId="1A7F46F4" w14:textId="072EFF72" w:rsidR="00D41100" w:rsidRDefault="00972405">
            <w:pPr>
              <w:ind w:firstLine="0"/>
            </w:pPr>
            <w:r>
              <w:t>3</w:t>
            </w:r>
          </w:p>
        </w:tc>
      </w:tr>
      <w:tr w:rsidR="00D41100" w14:paraId="716DB226" w14:textId="77777777">
        <w:tblPrEx>
          <w:jc w:val="center"/>
        </w:tblPrEx>
        <w:trPr>
          <w:jc w:val="center"/>
        </w:trPr>
        <w:tc>
          <w:tcPr>
            <w:tcW w:w="2541" w:type="dxa"/>
            <w:vAlign w:val="center"/>
          </w:tcPr>
          <w:p w14:paraId="3C9777CA" w14:textId="79D77C83" w:rsidR="00D41100" w:rsidRDefault="00E32391">
            <w:pPr>
              <w:ind w:firstLine="0"/>
              <w:rPr>
                <w:b/>
                <w:bCs/>
              </w:rPr>
            </w:pPr>
            <w:r>
              <w:rPr>
                <w:b/>
                <w:bCs/>
              </w:rPr>
              <w:lastRenderedPageBreak/>
              <w:t>driver_memory</w:t>
            </w:r>
          </w:p>
        </w:tc>
        <w:tc>
          <w:tcPr>
            <w:tcW w:w="1383" w:type="dxa"/>
            <w:vAlign w:val="center"/>
          </w:tcPr>
          <w:p w14:paraId="19DB5FC6" w14:textId="21F8A2ED" w:rsidR="00D41100" w:rsidRDefault="0044450A">
            <w:pPr>
              <w:ind w:firstLine="0"/>
            </w:pPr>
            <w:r>
              <w:t>STRING</w:t>
            </w:r>
          </w:p>
        </w:tc>
        <w:tc>
          <w:tcPr>
            <w:tcW w:w="2290" w:type="dxa"/>
          </w:tcPr>
          <w:p w14:paraId="0FF5DBD1" w14:textId="77777777" w:rsidR="00D41100" w:rsidRDefault="00D41100">
            <w:pPr>
              <w:ind w:firstLine="0"/>
            </w:pPr>
          </w:p>
        </w:tc>
        <w:tc>
          <w:tcPr>
            <w:tcW w:w="2802" w:type="dxa"/>
            <w:vAlign w:val="center"/>
          </w:tcPr>
          <w:p w14:paraId="65FE8CD5" w14:textId="77D41BC1" w:rsidR="00D41100" w:rsidRDefault="00972405">
            <w:pPr>
              <w:ind w:firstLine="0"/>
            </w:pPr>
            <w:r>
              <w:t>4g</w:t>
            </w:r>
          </w:p>
        </w:tc>
      </w:tr>
    </w:tbl>
    <w:p w14:paraId="26701306" w14:textId="77777777" w:rsidR="00C36733" w:rsidRDefault="00C36733"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A35822" w:rsidRPr="00081438" w14:paraId="6BFF8A3F" w14:textId="77777777">
        <w:trPr>
          <w:trHeight w:val="1109"/>
        </w:trPr>
        <w:tc>
          <w:tcPr>
            <w:tcW w:w="2541" w:type="dxa"/>
            <w:shd w:val="clear" w:color="auto" w:fill="FF0000"/>
          </w:tcPr>
          <w:p w14:paraId="72FCB7DE" w14:textId="77777777" w:rsidR="00A35822" w:rsidRDefault="00A35822">
            <w:pPr>
              <w:tabs>
                <w:tab w:val="left" w:pos="1530"/>
              </w:tabs>
              <w:ind w:firstLine="0"/>
              <w:rPr>
                <w:b/>
                <w:bCs/>
                <w:color w:val="FFFFFF" w:themeColor="background1"/>
                <w:sz w:val="24"/>
              </w:rPr>
            </w:pPr>
            <w:r>
              <w:rPr>
                <w:b/>
                <w:bCs/>
                <w:color w:val="FFFFFF" w:themeColor="background1"/>
                <w:sz w:val="24"/>
              </w:rPr>
              <w:t>TABLA:</w:t>
            </w:r>
          </w:p>
          <w:p w14:paraId="6426B6B5" w14:textId="130A9378" w:rsidR="00A35822" w:rsidRPr="00E333AF" w:rsidRDefault="00A35822">
            <w:pPr>
              <w:tabs>
                <w:tab w:val="left" w:pos="1530"/>
              </w:tabs>
              <w:ind w:firstLine="0"/>
              <w:rPr>
                <w:b/>
                <w:bCs/>
                <w:sz w:val="24"/>
              </w:rPr>
            </w:pPr>
            <w:r w:rsidRPr="00E333AF">
              <w:rPr>
                <w:b/>
                <w:bCs/>
                <w:color w:val="FFFFFF" w:themeColor="background1"/>
                <w:sz w:val="24"/>
              </w:rPr>
              <w:t>MAC_</w:t>
            </w:r>
            <w:r>
              <w:rPr>
                <w:b/>
                <w:bCs/>
                <w:color w:val="FFFFFF" w:themeColor="background1"/>
                <w:sz w:val="24"/>
              </w:rPr>
              <w:t>SUBMODELO</w:t>
            </w:r>
          </w:p>
        </w:tc>
        <w:tc>
          <w:tcPr>
            <w:tcW w:w="6475" w:type="dxa"/>
            <w:gridSpan w:val="3"/>
          </w:tcPr>
          <w:p w14:paraId="3C3C2FB8" w14:textId="6BAFAED0" w:rsidR="00A35822" w:rsidRPr="00081438" w:rsidRDefault="00EB3845">
            <w:pPr>
              <w:ind w:firstLine="0"/>
              <w:rPr>
                <w:b/>
                <w:bCs/>
              </w:rPr>
            </w:pPr>
            <w:r>
              <w:rPr>
                <w:b/>
                <w:bCs/>
              </w:rPr>
              <w:t xml:space="preserve">Tabla maestra que indica los diferentes submodelos de los controles. </w:t>
            </w:r>
          </w:p>
        </w:tc>
      </w:tr>
      <w:tr w:rsidR="00A35822" w14:paraId="163AD808" w14:textId="77777777">
        <w:tblPrEx>
          <w:jc w:val="center"/>
        </w:tblPrEx>
        <w:trPr>
          <w:tblHeader/>
          <w:jc w:val="center"/>
        </w:trPr>
        <w:tc>
          <w:tcPr>
            <w:tcW w:w="2541" w:type="dxa"/>
            <w:shd w:val="clear" w:color="auto" w:fill="FF0000"/>
          </w:tcPr>
          <w:p w14:paraId="45677C03" w14:textId="77777777" w:rsidR="00A35822" w:rsidRPr="00B604C0" w:rsidRDefault="00A35822">
            <w:pPr>
              <w:ind w:firstLine="0"/>
              <w:jc w:val="left"/>
              <w:rPr>
                <w:b/>
                <w:bCs/>
                <w:color w:val="FFFFFF" w:themeColor="background1"/>
              </w:rPr>
            </w:pPr>
            <w:r>
              <w:rPr>
                <w:b/>
                <w:bCs/>
                <w:color w:val="FFFFFF" w:themeColor="background1"/>
              </w:rPr>
              <w:t>NOMBRE DE CAMPO</w:t>
            </w:r>
          </w:p>
        </w:tc>
        <w:tc>
          <w:tcPr>
            <w:tcW w:w="1383" w:type="dxa"/>
            <w:shd w:val="clear" w:color="auto" w:fill="FF0000"/>
          </w:tcPr>
          <w:p w14:paraId="2E0D52F0" w14:textId="77777777" w:rsidR="00A35822" w:rsidRPr="00B604C0" w:rsidRDefault="00A35822">
            <w:pPr>
              <w:ind w:firstLine="0"/>
              <w:jc w:val="left"/>
              <w:rPr>
                <w:b/>
                <w:bCs/>
                <w:color w:val="FFFFFF" w:themeColor="background1"/>
              </w:rPr>
            </w:pPr>
            <w:r>
              <w:rPr>
                <w:b/>
                <w:bCs/>
                <w:color w:val="FFFFFF" w:themeColor="background1"/>
              </w:rPr>
              <w:t>TIPO</w:t>
            </w:r>
          </w:p>
        </w:tc>
        <w:tc>
          <w:tcPr>
            <w:tcW w:w="2290" w:type="dxa"/>
            <w:shd w:val="clear" w:color="auto" w:fill="FF0000"/>
          </w:tcPr>
          <w:p w14:paraId="50337E7A" w14:textId="77777777" w:rsidR="00A35822" w:rsidRDefault="00A35822">
            <w:pPr>
              <w:ind w:firstLine="0"/>
              <w:rPr>
                <w:b/>
                <w:bCs/>
                <w:color w:val="FFFFFF" w:themeColor="background1"/>
              </w:rPr>
            </w:pPr>
            <w:r>
              <w:rPr>
                <w:b/>
                <w:bCs/>
                <w:color w:val="FFFFFF" w:themeColor="background1"/>
              </w:rPr>
              <w:t>DESCRIPCION</w:t>
            </w:r>
          </w:p>
        </w:tc>
        <w:tc>
          <w:tcPr>
            <w:tcW w:w="2802" w:type="dxa"/>
            <w:shd w:val="clear" w:color="auto" w:fill="FF0000"/>
          </w:tcPr>
          <w:p w14:paraId="6287FE7C" w14:textId="77777777" w:rsidR="00A35822" w:rsidRPr="00B604C0" w:rsidRDefault="00A35822">
            <w:pPr>
              <w:ind w:firstLine="0"/>
              <w:rPr>
                <w:b/>
                <w:bCs/>
                <w:color w:val="FFFFFF" w:themeColor="background1"/>
              </w:rPr>
            </w:pPr>
            <w:r>
              <w:rPr>
                <w:b/>
                <w:bCs/>
                <w:color w:val="FFFFFF" w:themeColor="background1"/>
              </w:rPr>
              <w:t>EJEMPLO</w:t>
            </w:r>
          </w:p>
        </w:tc>
      </w:tr>
      <w:tr w:rsidR="00A35822" w14:paraId="472EB247" w14:textId="77777777">
        <w:tblPrEx>
          <w:jc w:val="center"/>
        </w:tblPrEx>
        <w:trPr>
          <w:jc w:val="center"/>
        </w:trPr>
        <w:tc>
          <w:tcPr>
            <w:tcW w:w="2541" w:type="dxa"/>
            <w:vAlign w:val="center"/>
          </w:tcPr>
          <w:p w14:paraId="6A7E5D7B" w14:textId="21DEA654" w:rsidR="00A35822" w:rsidRPr="006F2FB7" w:rsidRDefault="00A35822">
            <w:pPr>
              <w:ind w:firstLine="0"/>
              <w:rPr>
                <w:b/>
                <w:bCs/>
              </w:rPr>
            </w:pPr>
            <w:r>
              <w:rPr>
                <w:b/>
                <w:bCs/>
              </w:rPr>
              <w:t>id_</w:t>
            </w:r>
            <w:r w:rsidR="00E86CD9">
              <w:rPr>
                <w:b/>
                <w:bCs/>
              </w:rPr>
              <w:t>submodelo</w:t>
            </w:r>
          </w:p>
        </w:tc>
        <w:tc>
          <w:tcPr>
            <w:tcW w:w="1383" w:type="dxa"/>
            <w:vAlign w:val="center"/>
          </w:tcPr>
          <w:p w14:paraId="0CD528D4" w14:textId="77777777" w:rsidR="00A35822" w:rsidRPr="0012628A" w:rsidRDefault="00A35822">
            <w:pPr>
              <w:ind w:firstLine="0"/>
            </w:pPr>
            <w:r>
              <w:t>INT</w:t>
            </w:r>
          </w:p>
        </w:tc>
        <w:tc>
          <w:tcPr>
            <w:tcW w:w="2290" w:type="dxa"/>
          </w:tcPr>
          <w:p w14:paraId="688C0B21" w14:textId="6DE4AF5D" w:rsidR="00A35822" w:rsidRDefault="00A35822">
            <w:pPr>
              <w:ind w:firstLine="0"/>
            </w:pPr>
            <w:r>
              <w:t xml:space="preserve">Identificador </w:t>
            </w:r>
            <w:r w:rsidR="00E86CD9">
              <w:t>del submodelo.</w:t>
            </w:r>
          </w:p>
        </w:tc>
        <w:tc>
          <w:tcPr>
            <w:tcW w:w="2802" w:type="dxa"/>
            <w:vAlign w:val="center"/>
          </w:tcPr>
          <w:p w14:paraId="5F93E114" w14:textId="77777777" w:rsidR="00A35822" w:rsidRPr="0012628A" w:rsidRDefault="00A35822">
            <w:pPr>
              <w:ind w:firstLine="0"/>
            </w:pPr>
            <w:r>
              <w:t>1,2...</w:t>
            </w:r>
          </w:p>
        </w:tc>
      </w:tr>
      <w:tr w:rsidR="003313E6" w14:paraId="24D1688C" w14:textId="77777777">
        <w:tblPrEx>
          <w:jc w:val="center"/>
        </w:tblPrEx>
        <w:trPr>
          <w:jc w:val="center"/>
        </w:trPr>
        <w:tc>
          <w:tcPr>
            <w:tcW w:w="2541" w:type="dxa"/>
            <w:vAlign w:val="center"/>
          </w:tcPr>
          <w:p w14:paraId="1C361E10" w14:textId="1F75B989" w:rsidR="003313E6" w:rsidRDefault="003313E6">
            <w:pPr>
              <w:ind w:firstLine="0"/>
              <w:rPr>
                <w:b/>
                <w:bCs/>
              </w:rPr>
            </w:pPr>
            <w:r>
              <w:rPr>
                <w:b/>
                <w:bCs/>
              </w:rPr>
              <w:t>cod_sub_modelo</w:t>
            </w:r>
          </w:p>
        </w:tc>
        <w:tc>
          <w:tcPr>
            <w:tcW w:w="1383" w:type="dxa"/>
            <w:vAlign w:val="center"/>
          </w:tcPr>
          <w:p w14:paraId="632C1D08" w14:textId="41BC5D3E" w:rsidR="003313E6" w:rsidRDefault="003313E6">
            <w:pPr>
              <w:ind w:firstLine="0"/>
            </w:pPr>
            <w:r>
              <w:t>STRING</w:t>
            </w:r>
          </w:p>
        </w:tc>
        <w:tc>
          <w:tcPr>
            <w:tcW w:w="2290" w:type="dxa"/>
          </w:tcPr>
          <w:p w14:paraId="2E62B837" w14:textId="00230B8A" w:rsidR="003313E6" w:rsidRDefault="00381907">
            <w:pPr>
              <w:ind w:firstLine="0"/>
            </w:pPr>
            <w:r>
              <w:t xml:space="preserve">Código del submodelo. </w:t>
            </w:r>
          </w:p>
        </w:tc>
        <w:tc>
          <w:tcPr>
            <w:tcW w:w="2802" w:type="dxa"/>
            <w:vAlign w:val="center"/>
          </w:tcPr>
          <w:p w14:paraId="1C41D692" w14:textId="5D193CC0" w:rsidR="003313E6" w:rsidRDefault="00F12EA8">
            <w:pPr>
              <w:ind w:firstLine="0"/>
            </w:pPr>
            <w:r>
              <w:t>‘MOTOR_STD’</w:t>
            </w:r>
          </w:p>
        </w:tc>
      </w:tr>
      <w:tr w:rsidR="00A35822" w14:paraId="314504E6" w14:textId="77777777">
        <w:tblPrEx>
          <w:jc w:val="center"/>
        </w:tblPrEx>
        <w:trPr>
          <w:jc w:val="center"/>
        </w:trPr>
        <w:tc>
          <w:tcPr>
            <w:tcW w:w="2541" w:type="dxa"/>
            <w:vAlign w:val="center"/>
          </w:tcPr>
          <w:p w14:paraId="657A2ADA" w14:textId="633867F3" w:rsidR="00A35822" w:rsidRDefault="003313E6">
            <w:pPr>
              <w:ind w:firstLine="0"/>
              <w:rPr>
                <w:b/>
                <w:bCs/>
              </w:rPr>
            </w:pPr>
            <w:r>
              <w:rPr>
                <w:b/>
                <w:bCs/>
              </w:rPr>
              <w:t>d</w:t>
            </w:r>
            <w:r w:rsidR="00A35822">
              <w:rPr>
                <w:b/>
                <w:bCs/>
              </w:rPr>
              <w:t>e</w:t>
            </w:r>
            <w:r>
              <w:rPr>
                <w:b/>
                <w:bCs/>
              </w:rPr>
              <w:t>s_sub_modelo</w:t>
            </w:r>
            <w:r w:rsidR="00A35822">
              <w:rPr>
                <w:b/>
                <w:bCs/>
              </w:rPr>
              <w:t xml:space="preserve"> </w:t>
            </w:r>
          </w:p>
        </w:tc>
        <w:tc>
          <w:tcPr>
            <w:tcW w:w="1383" w:type="dxa"/>
            <w:vAlign w:val="center"/>
          </w:tcPr>
          <w:p w14:paraId="1ACADDF7" w14:textId="77777777" w:rsidR="00A35822" w:rsidRDefault="00A35822">
            <w:pPr>
              <w:ind w:firstLine="0"/>
            </w:pPr>
            <w:r>
              <w:t>STRING</w:t>
            </w:r>
          </w:p>
        </w:tc>
        <w:tc>
          <w:tcPr>
            <w:tcW w:w="2290" w:type="dxa"/>
          </w:tcPr>
          <w:p w14:paraId="73B20E5D" w14:textId="4656846C" w:rsidR="00A35822" w:rsidRDefault="00381907">
            <w:pPr>
              <w:ind w:firstLine="0"/>
            </w:pPr>
            <w:r>
              <w:t>Descriptivo del submodelo.</w:t>
            </w:r>
          </w:p>
        </w:tc>
        <w:tc>
          <w:tcPr>
            <w:tcW w:w="2802" w:type="dxa"/>
            <w:vAlign w:val="center"/>
          </w:tcPr>
          <w:p w14:paraId="10DE0A7D" w14:textId="3E8332A4" w:rsidR="00A35822" w:rsidRDefault="00F12EA8">
            <w:pPr>
              <w:ind w:firstLine="0"/>
            </w:pPr>
            <w:r>
              <w:t>‘STD’</w:t>
            </w:r>
          </w:p>
        </w:tc>
      </w:tr>
      <w:tr w:rsidR="00A35822" w14:paraId="10137A21" w14:textId="77777777">
        <w:tblPrEx>
          <w:jc w:val="center"/>
        </w:tblPrEx>
        <w:trPr>
          <w:jc w:val="center"/>
        </w:trPr>
        <w:tc>
          <w:tcPr>
            <w:tcW w:w="2541" w:type="dxa"/>
            <w:vAlign w:val="center"/>
          </w:tcPr>
          <w:p w14:paraId="3FD9BAD4" w14:textId="77777777" w:rsidR="00A35822" w:rsidRDefault="00A35822">
            <w:pPr>
              <w:ind w:firstLine="0"/>
              <w:rPr>
                <w:b/>
                <w:bCs/>
              </w:rPr>
            </w:pPr>
            <w:r>
              <w:rPr>
                <w:b/>
                <w:bCs/>
              </w:rPr>
              <w:t>fecha_fin</w:t>
            </w:r>
          </w:p>
        </w:tc>
        <w:tc>
          <w:tcPr>
            <w:tcW w:w="1383" w:type="dxa"/>
            <w:vAlign w:val="center"/>
          </w:tcPr>
          <w:p w14:paraId="1EE1379A" w14:textId="77777777" w:rsidR="00A35822" w:rsidRDefault="00A35822">
            <w:pPr>
              <w:ind w:firstLine="0"/>
            </w:pPr>
            <w:r>
              <w:t>TIMESTAMP</w:t>
            </w:r>
          </w:p>
        </w:tc>
        <w:tc>
          <w:tcPr>
            <w:tcW w:w="2290" w:type="dxa"/>
          </w:tcPr>
          <w:p w14:paraId="411EC797" w14:textId="77777777" w:rsidR="00A35822" w:rsidRDefault="00A35822">
            <w:pPr>
              <w:ind w:firstLine="0"/>
            </w:pPr>
          </w:p>
        </w:tc>
        <w:tc>
          <w:tcPr>
            <w:tcW w:w="2802" w:type="dxa"/>
            <w:vAlign w:val="center"/>
          </w:tcPr>
          <w:p w14:paraId="54DBD1FB" w14:textId="77777777" w:rsidR="00A35822" w:rsidRDefault="00A35822">
            <w:pPr>
              <w:ind w:firstLine="0"/>
            </w:pPr>
            <w:r>
              <w:t>9999-12-31 23:59:59:9999</w:t>
            </w:r>
          </w:p>
        </w:tc>
      </w:tr>
      <w:tr w:rsidR="00A35822" w14:paraId="6CAF0FF5" w14:textId="77777777">
        <w:tblPrEx>
          <w:jc w:val="center"/>
        </w:tblPrEx>
        <w:trPr>
          <w:jc w:val="center"/>
        </w:trPr>
        <w:tc>
          <w:tcPr>
            <w:tcW w:w="2541" w:type="dxa"/>
            <w:vAlign w:val="center"/>
          </w:tcPr>
          <w:p w14:paraId="564105B3" w14:textId="77777777" w:rsidR="00A35822" w:rsidRDefault="00A35822">
            <w:pPr>
              <w:ind w:firstLine="0"/>
              <w:rPr>
                <w:b/>
                <w:bCs/>
              </w:rPr>
            </w:pPr>
            <w:r>
              <w:rPr>
                <w:b/>
                <w:bCs/>
              </w:rPr>
              <w:t>fecha_ini</w:t>
            </w:r>
          </w:p>
        </w:tc>
        <w:tc>
          <w:tcPr>
            <w:tcW w:w="1383" w:type="dxa"/>
            <w:vAlign w:val="center"/>
          </w:tcPr>
          <w:p w14:paraId="17848955" w14:textId="77777777" w:rsidR="00A35822" w:rsidRDefault="00A35822">
            <w:pPr>
              <w:ind w:firstLine="0"/>
            </w:pPr>
            <w:r>
              <w:t>TIMESTAMP</w:t>
            </w:r>
          </w:p>
        </w:tc>
        <w:tc>
          <w:tcPr>
            <w:tcW w:w="2290" w:type="dxa"/>
          </w:tcPr>
          <w:p w14:paraId="52954B88" w14:textId="77777777" w:rsidR="00A35822" w:rsidRDefault="00A35822">
            <w:pPr>
              <w:ind w:firstLine="0"/>
            </w:pPr>
          </w:p>
        </w:tc>
        <w:tc>
          <w:tcPr>
            <w:tcW w:w="2802" w:type="dxa"/>
            <w:vAlign w:val="center"/>
          </w:tcPr>
          <w:p w14:paraId="447F8F73" w14:textId="77777777" w:rsidR="00A35822" w:rsidRDefault="00A35822">
            <w:pPr>
              <w:ind w:firstLine="0"/>
            </w:pPr>
            <w:r>
              <w:t>2020-01-01 12:00:00:0000</w:t>
            </w:r>
          </w:p>
        </w:tc>
      </w:tr>
      <w:tr w:rsidR="00A35822" w14:paraId="3644942F" w14:textId="77777777">
        <w:tblPrEx>
          <w:jc w:val="center"/>
        </w:tblPrEx>
        <w:trPr>
          <w:jc w:val="center"/>
        </w:trPr>
        <w:tc>
          <w:tcPr>
            <w:tcW w:w="2541" w:type="dxa"/>
            <w:vAlign w:val="center"/>
          </w:tcPr>
          <w:p w14:paraId="13041A66" w14:textId="77777777" w:rsidR="00A35822" w:rsidRDefault="00A35822">
            <w:pPr>
              <w:ind w:firstLine="0"/>
              <w:rPr>
                <w:b/>
                <w:bCs/>
                <w:color w:val="000000"/>
              </w:rPr>
            </w:pPr>
            <w:r>
              <w:rPr>
                <w:b/>
                <w:bCs/>
                <w:color w:val="000000"/>
              </w:rPr>
              <w:t>id_lit</w:t>
            </w:r>
          </w:p>
        </w:tc>
        <w:tc>
          <w:tcPr>
            <w:tcW w:w="1383" w:type="dxa"/>
            <w:vAlign w:val="center"/>
          </w:tcPr>
          <w:p w14:paraId="1F758037" w14:textId="77777777" w:rsidR="00A35822" w:rsidRPr="0012628A" w:rsidRDefault="00A35822">
            <w:pPr>
              <w:ind w:firstLine="0"/>
              <w:rPr>
                <w:color w:val="000000"/>
              </w:rPr>
            </w:pPr>
            <w:r>
              <w:rPr>
                <w:color w:val="000000"/>
              </w:rPr>
              <w:t>INT</w:t>
            </w:r>
          </w:p>
        </w:tc>
        <w:tc>
          <w:tcPr>
            <w:tcW w:w="2290" w:type="dxa"/>
          </w:tcPr>
          <w:p w14:paraId="79C48A8E" w14:textId="77777777" w:rsidR="00A35822" w:rsidRDefault="00A35822">
            <w:pPr>
              <w:ind w:firstLine="0"/>
              <w:rPr>
                <w:color w:val="000000"/>
              </w:rPr>
            </w:pPr>
            <w:r>
              <w:rPr>
                <w:color w:val="000000"/>
              </w:rPr>
              <w:t>Identificador del literal.</w:t>
            </w:r>
          </w:p>
        </w:tc>
        <w:tc>
          <w:tcPr>
            <w:tcW w:w="2802" w:type="dxa"/>
            <w:vAlign w:val="center"/>
          </w:tcPr>
          <w:p w14:paraId="04045BDB" w14:textId="77777777" w:rsidR="00A35822" w:rsidRDefault="00A35822">
            <w:pPr>
              <w:ind w:firstLine="0"/>
              <w:rPr>
                <w:color w:val="000000"/>
              </w:rPr>
            </w:pPr>
            <w:r>
              <w:rPr>
                <w:color w:val="000000"/>
              </w:rPr>
              <w:t>1,2…</w:t>
            </w:r>
          </w:p>
        </w:tc>
      </w:tr>
      <w:tr w:rsidR="00A35822" w14:paraId="5DC08D30" w14:textId="77777777">
        <w:tblPrEx>
          <w:jc w:val="center"/>
        </w:tblPrEx>
        <w:trPr>
          <w:jc w:val="center"/>
        </w:trPr>
        <w:tc>
          <w:tcPr>
            <w:tcW w:w="2541" w:type="dxa"/>
            <w:vAlign w:val="center"/>
          </w:tcPr>
          <w:p w14:paraId="7FF5AEAE" w14:textId="77777777" w:rsidR="00A35822" w:rsidRDefault="00A35822">
            <w:pPr>
              <w:ind w:firstLine="0"/>
              <w:rPr>
                <w:color w:val="000000"/>
              </w:rPr>
            </w:pPr>
            <w:r>
              <w:rPr>
                <w:b/>
                <w:bCs/>
              </w:rPr>
              <w:t>usuario_mod</w:t>
            </w:r>
          </w:p>
        </w:tc>
        <w:tc>
          <w:tcPr>
            <w:tcW w:w="1383" w:type="dxa"/>
            <w:vAlign w:val="center"/>
          </w:tcPr>
          <w:p w14:paraId="0F3B40BA" w14:textId="77777777" w:rsidR="00A35822" w:rsidRDefault="00A35822">
            <w:pPr>
              <w:ind w:firstLine="0"/>
              <w:rPr>
                <w:color w:val="000000"/>
              </w:rPr>
            </w:pPr>
            <w:r>
              <w:rPr>
                <w:color w:val="000000"/>
              </w:rPr>
              <w:t>STRING</w:t>
            </w:r>
          </w:p>
        </w:tc>
        <w:tc>
          <w:tcPr>
            <w:tcW w:w="2290" w:type="dxa"/>
          </w:tcPr>
          <w:p w14:paraId="6F2EC841" w14:textId="77777777" w:rsidR="00A35822" w:rsidRDefault="00A35822">
            <w:pPr>
              <w:ind w:firstLine="0"/>
              <w:rPr>
                <w:color w:val="000000"/>
              </w:rPr>
            </w:pPr>
            <w:r>
              <w:t>Usuario que ha modicado/creado</w:t>
            </w:r>
          </w:p>
        </w:tc>
        <w:tc>
          <w:tcPr>
            <w:tcW w:w="2802" w:type="dxa"/>
            <w:vAlign w:val="center"/>
          </w:tcPr>
          <w:p w14:paraId="70C557A7" w14:textId="77777777" w:rsidR="00A35822" w:rsidRDefault="00A35822">
            <w:pPr>
              <w:ind w:firstLine="0"/>
              <w:rPr>
                <w:color w:val="000000"/>
              </w:rPr>
            </w:pPr>
            <w:r>
              <w:t>SISTEMA</w:t>
            </w:r>
          </w:p>
        </w:tc>
      </w:tr>
    </w:tbl>
    <w:p w14:paraId="0C64EC11" w14:textId="77777777" w:rsidR="00AB0915" w:rsidRDefault="00AB0915" w:rsidP="00572DEF">
      <w:pPr>
        <w:ind w:firstLine="0"/>
      </w:pPr>
    </w:p>
    <w:tbl>
      <w:tblPr>
        <w:tblStyle w:val="Tablaconcuadrcula"/>
        <w:tblW w:w="0" w:type="auto"/>
        <w:tblLook w:val="04A0" w:firstRow="1" w:lastRow="0" w:firstColumn="1" w:lastColumn="0" w:noHBand="0" w:noVBand="1"/>
      </w:tblPr>
      <w:tblGrid>
        <w:gridCol w:w="2550"/>
        <w:gridCol w:w="1383"/>
        <w:gridCol w:w="2287"/>
        <w:gridCol w:w="2796"/>
      </w:tblGrid>
      <w:tr w:rsidR="00C6216A" w:rsidRPr="00081438" w14:paraId="033B7988" w14:textId="77777777" w:rsidTr="00294AC0">
        <w:trPr>
          <w:trHeight w:val="1109"/>
        </w:trPr>
        <w:tc>
          <w:tcPr>
            <w:tcW w:w="2550" w:type="dxa"/>
            <w:shd w:val="clear" w:color="auto" w:fill="FF0000"/>
          </w:tcPr>
          <w:p w14:paraId="1CB047F9" w14:textId="77777777" w:rsidR="00C6216A" w:rsidRDefault="00C6216A">
            <w:pPr>
              <w:tabs>
                <w:tab w:val="left" w:pos="1530"/>
              </w:tabs>
              <w:ind w:firstLine="0"/>
              <w:rPr>
                <w:b/>
                <w:bCs/>
                <w:color w:val="FFFFFF" w:themeColor="background1"/>
                <w:sz w:val="24"/>
              </w:rPr>
            </w:pPr>
            <w:r>
              <w:rPr>
                <w:b/>
                <w:bCs/>
                <w:color w:val="FFFFFF" w:themeColor="background1"/>
                <w:sz w:val="24"/>
              </w:rPr>
              <w:t>TABLA:</w:t>
            </w:r>
          </w:p>
          <w:p w14:paraId="31C5CEEF" w14:textId="1E4F37EC" w:rsidR="00C6216A" w:rsidRPr="00E333AF" w:rsidRDefault="00C6216A">
            <w:pPr>
              <w:tabs>
                <w:tab w:val="left" w:pos="1530"/>
              </w:tabs>
              <w:ind w:firstLine="0"/>
              <w:rPr>
                <w:b/>
                <w:bCs/>
                <w:sz w:val="24"/>
              </w:rPr>
            </w:pPr>
            <w:r w:rsidRPr="00E333AF">
              <w:rPr>
                <w:b/>
                <w:bCs/>
                <w:color w:val="FFFFFF" w:themeColor="background1"/>
                <w:sz w:val="24"/>
              </w:rPr>
              <w:t>MAC_</w:t>
            </w:r>
            <w:r>
              <w:rPr>
                <w:b/>
                <w:bCs/>
                <w:color w:val="FFFFFF" w:themeColor="background1"/>
                <w:sz w:val="24"/>
              </w:rPr>
              <w:t>SUCURSAL</w:t>
            </w:r>
          </w:p>
        </w:tc>
        <w:tc>
          <w:tcPr>
            <w:tcW w:w="6466" w:type="dxa"/>
            <w:gridSpan w:val="3"/>
          </w:tcPr>
          <w:p w14:paraId="0CA07880" w14:textId="079D754A" w:rsidR="00C6216A" w:rsidRPr="00081438" w:rsidRDefault="00993E85">
            <w:pPr>
              <w:ind w:firstLine="0"/>
              <w:rPr>
                <w:b/>
                <w:bCs/>
              </w:rPr>
            </w:pPr>
            <w:r>
              <w:rPr>
                <w:b/>
                <w:bCs/>
              </w:rPr>
              <w:t>Tabla maestra que indica las diferentes sucursales de los controles.</w:t>
            </w:r>
          </w:p>
        </w:tc>
      </w:tr>
      <w:tr w:rsidR="00C6216A" w14:paraId="76F6E471" w14:textId="77777777" w:rsidTr="00294AC0">
        <w:tblPrEx>
          <w:jc w:val="center"/>
        </w:tblPrEx>
        <w:trPr>
          <w:tblHeader/>
          <w:jc w:val="center"/>
        </w:trPr>
        <w:tc>
          <w:tcPr>
            <w:tcW w:w="2550" w:type="dxa"/>
            <w:shd w:val="clear" w:color="auto" w:fill="FF0000"/>
          </w:tcPr>
          <w:p w14:paraId="1BB1FE45" w14:textId="77777777" w:rsidR="00C6216A" w:rsidRPr="00B604C0" w:rsidRDefault="00C6216A">
            <w:pPr>
              <w:ind w:firstLine="0"/>
              <w:jc w:val="left"/>
              <w:rPr>
                <w:b/>
                <w:bCs/>
                <w:color w:val="FFFFFF" w:themeColor="background1"/>
              </w:rPr>
            </w:pPr>
            <w:r>
              <w:rPr>
                <w:b/>
                <w:bCs/>
                <w:color w:val="FFFFFF" w:themeColor="background1"/>
              </w:rPr>
              <w:t>NOMBRE DE CAMPO</w:t>
            </w:r>
          </w:p>
        </w:tc>
        <w:tc>
          <w:tcPr>
            <w:tcW w:w="1383" w:type="dxa"/>
            <w:shd w:val="clear" w:color="auto" w:fill="FF0000"/>
          </w:tcPr>
          <w:p w14:paraId="167468D3" w14:textId="77777777" w:rsidR="00C6216A" w:rsidRPr="00B604C0" w:rsidRDefault="00C6216A">
            <w:pPr>
              <w:ind w:firstLine="0"/>
              <w:jc w:val="left"/>
              <w:rPr>
                <w:b/>
                <w:bCs/>
                <w:color w:val="FFFFFF" w:themeColor="background1"/>
              </w:rPr>
            </w:pPr>
            <w:r>
              <w:rPr>
                <w:b/>
                <w:bCs/>
                <w:color w:val="FFFFFF" w:themeColor="background1"/>
              </w:rPr>
              <w:t>TIPO</w:t>
            </w:r>
          </w:p>
        </w:tc>
        <w:tc>
          <w:tcPr>
            <w:tcW w:w="2287" w:type="dxa"/>
            <w:shd w:val="clear" w:color="auto" w:fill="FF0000"/>
          </w:tcPr>
          <w:p w14:paraId="0AE62346" w14:textId="77777777" w:rsidR="00C6216A" w:rsidRDefault="00C6216A">
            <w:pPr>
              <w:ind w:firstLine="0"/>
              <w:rPr>
                <w:b/>
                <w:bCs/>
                <w:color w:val="FFFFFF" w:themeColor="background1"/>
              </w:rPr>
            </w:pPr>
            <w:r>
              <w:rPr>
                <w:b/>
                <w:bCs/>
                <w:color w:val="FFFFFF" w:themeColor="background1"/>
              </w:rPr>
              <w:t>DESCRIPCION</w:t>
            </w:r>
          </w:p>
        </w:tc>
        <w:tc>
          <w:tcPr>
            <w:tcW w:w="2796" w:type="dxa"/>
            <w:shd w:val="clear" w:color="auto" w:fill="FF0000"/>
          </w:tcPr>
          <w:p w14:paraId="39E3E5E2" w14:textId="77777777" w:rsidR="00C6216A" w:rsidRPr="00B604C0" w:rsidRDefault="00C6216A">
            <w:pPr>
              <w:ind w:firstLine="0"/>
              <w:rPr>
                <w:b/>
                <w:bCs/>
                <w:color w:val="FFFFFF" w:themeColor="background1"/>
              </w:rPr>
            </w:pPr>
            <w:r>
              <w:rPr>
                <w:b/>
                <w:bCs/>
                <w:color w:val="FFFFFF" w:themeColor="background1"/>
              </w:rPr>
              <w:t>EJEMPLO</w:t>
            </w:r>
          </w:p>
        </w:tc>
      </w:tr>
      <w:tr w:rsidR="00C6216A" w14:paraId="54B7F407" w14:textId="77777777" w:rsidTr="00294AC0">
        <w:tblPrEx>
          <w:jc w:val="center"/>
        </w:tblPrEx>
        <w:trPr>
          <w:jc w:val="center"/>
        </w:trPr>
        <w:tc>
          <w:tcPr>
            <w:tcW w:w="2550" w:type="dxa"/>
            <w:vAlign w:val="center"/>
          </w:tcPr>
          <w:p w14:paraId="78A6BEFB" w14:textId="459670A0" w:rsidR="00C6216A" w:rsidRPr="006F2FB7" w:rsidRDefault="00C6216A">
            <w:pPr>
              <w:ind w:firstLine="0"/>
              <w:rPr>
                <w:b/>
                <w:bCs/>
              </w:rPr>
            </w:pPr>
            <w:r>
              <w:rPr>
                <w:b/>
                <w:bCs/>
              </w:rPr>
              <w:lastRenderedPageBreak/>
              <w:t>id_su</w:t>
            </w:r>
            <w:r w:rsidR="00C77DD8">
              <w:rPr>
                <w:b/>
                <w:bCs/>
              </w:rPr>
              <w:t>cursal</w:t>
            </w:r>
          </w:p>
        </w:tc>
        <w:tc>
          <w:tcPr>
            <w:tcW w:w="1383" w:type="dxa"/>
            <w:vAlign w:val="center"/>
          </w:tcPr>
          <w:p w14:paraId="2FF98DCF" w14:textId="183B82CC" w:rsidR="00C6216A" w:rsidRPr="0012628A" w:rsidRDefault="007F5E11">
            <w:pPr>
              <w:ind w:firstLine="0"/>
            </w:pPr>
            <w:r>
              <w:t>STRING</w:t>
            </w:r>
          </w:p>
        </w:tc>
        <w:tc>
          <w:tcPr>
            <w:tcW w:w="2287" w:type="dxa"/>
          </w:tcPr>
          <w:p w14:paraId="13C203F6" w14:textId="1404B43A" w:rsidR="00C6216A" w:rsidRDefault="00C6216A">
            <w:pPr>
              <w:ind w:firstLine="0"/>
            </w:pPr>
            <w:r>
              <w:t>Identificador</w:t>
            </w:r>
            <w:r w:rsidR="007F5E11">
              <w:t xml:space="preserve"> de la sucursal</w:t>
            </w:r>
            <w:r>
              <w:t>.</w:t>
            </w:r>
          </w:p>
        </w:tc>
        <w:tc>
          <w:tcPr>
            <w:tcW w:w="2796" w:type="dxa"/>
            <w:vAlign w:val="center"/>
          </w:tcPr>
          <w:p w14:paraId="151EABF8" w14:textId="13AFAD7D" w:rsidR="00C6216A" w:rsidRPr="0012628A" w:rsidRDefault="00954FD9">
            <w:pPr>
              <w:ind w:firstLine="0"/>
            </w:pPr>
            <w:r>
              <w:t>003300</w:t>
            </w:r>
            <w:r w:rsidR="00DF2E57">
              <w:t>01122116</w:t>
            </w:r>
          </w:p>
        </w:tc>
      </w:tr>
      <w:tr w:rsidR="00C6216A" w14:paraId="68DE34D5" w14:textId="77777777" w:rsidTr="00294AC0">
        <w:tblPrEx>
          <w:jc w:val="center"/>
        </w:tblPrEx>
        <w:trPr>
          <w:jc w:val="center"/>
        </w:trPr>
        <w:tc>
          <w:tcPr>
            <w:tcW w:w="2550" w:type="dxa"/>
            <w:vAlign w:val="center"/>
          </w:tcPr>
          <w:p w14:paraId="30198D75" w14:textId="0E83F7C4" w:rsidR="00C6216A" w:rsidRDefault="00C6216A">
            <w:pPr>
              <w:ind w:firstLine="0"/>
              <w:rPr>
                <w:b/>
                <w:bCs/>
              </w:rPr>
            </w:pPr>
            <w:r>
              <w:rPr>
                <w:b/>
                <w:bCs/>
              </w:rPr>
              <w:t>cod_</w:t>
            </w:r>
            <w:r w:rsidR="00DA74BD">
              <w:rPr>
                <w:b/>
                <w:bCs/>
              </w:rPr>
              <w:t>agrupacion</w:t>
            </w:r>
          </w:p>
        </w:tc>
        <w:tc>
          <w:tcPr>
            <w:tcW w:w="1383" w:type="dxa"/>
            <w:vAlign w:val="center"/>
          </w:tcPr>
          <w:p w14:paraId="5F547DF8" w14:textId="61F92AFB" w:rsidR="00C6216A" w:rsidRDefault="007F5E11">
            <w:pPr>
              <w:ind w:firstLine="0"/>
            </w:pPr>
            <w:r>
              <w:t>INT</w:t>
            </w:r>
          </w:p>
        </w:tc>
        <w:tc>
          <w:tcPr>
            <w:tcW w:w="2287" w:type="dxa"/>
          </w:tcPr>
          <w:p w14:paraId="47718356" w14:textId="7623E543" w:rsidR="00C6216A" w:rsidRDefault="00C6216A">
            <w:pPr>
              <w:ind w:firstLine="0"/>
            </w:pPr>
            <w:r>
              <w:t>.</w:t>
            </w:r>
          </w:p>
        </w:tc>
        <w:tc>
          <w:tcPr>
            <w:tcW w:w="2796" w:type="dxa"/>
            <w:vAlign w:val="center"/>
          </w:tcPr>
          <w:p w14:paraId="68C857D3" w14:textId="5607D49B" w:rsidR="00C6216A" w:rsidRDefault="00FA5CDF">
            <w:pPr>
              <w:ind w:firstLine="0"/>
            </w:pPr>
            <w:r>
              <w:t>-1</w:t>
            </w:r>
          </w:p>
        </w:tc>
      </w:tr>
      <w:tr w:rsidR="00C6216A" w14:paraId="20AAD605" w14:textId="77777777" w:rsidTr="00294AC0">
        <w:tblPrEx>
          <w:jc w:val="center"/>
        </w:tblPrEx>
        <w:trPr>
          <w:jc w:val="center"/>
        </w:trPr>
        <w:tc>
          <w:tcPr>
            <w:tcW w:w="2550" w:type="dxa"/>
            <w:vAlign w:val="center"/>
          </w:tcPr>
          <w:p w14:paraId="2F9DC0E6" w14:textId="306C1850" w:rsidR="00C6216A" w:rsidRDefault="00DA74BD">
            <w:pPr>
              <w:ind w:firstLine="0"/>
              <w:rPr>
                <w:b/>
                <w:bCs/>
              </w:rPr>
            </w:pPr>
            <w:r>
              <w:rPr>
                <w:b/>
                <w:bCs/>
              </w:rPr>
              <w:t>id_agrupa_sucursal</w:t>
            </w:r>
            <w:r w:rsidR="00C6216A">
              <w:rPr>
                <w:b/>
                <w:bCs/>
              </w:rPr>
              <w:t xml:space="preserve"> </w:t>
            </w:r>
          </w:p>
        </w:tc>
        <w:tc>
          <w:tcPr>
            <w:tcW w:w="1383" w:type="dxa"/>
            <w:vAlign w:val="center"/>
          </w:tcPr>
          <w:p w14:paraId="51FDF226" w14:textId="77777777" w:rsidR="00C6216A" w:rsidRDefault="00C6216A">
            <w:pPr>
              <w:ind w:firstLine="0"/>
            </w:pPr>
            <w:r>
              <w:t>STRING</w:t>
            </w:r>
          </w:p>
        </w:tc>
        <w:tc>
          <w:tcPr>
            <w:tcW w:w="2287" w:type="dxa"/>
          </w:tcPr>
          <w:p w14:paraId="163F774C" w14:textId="69CFCF8D" w:rsidR="00C6216A" w:rsidRDefault="00C6216A">
            <w:pPr>
              <w:ind w:firstLine="0"/>
            </w:pPr>
          </w:p>
        </w:tc>
        <w:tc>
          <w:tcPr>
            <w:tcW w:w="2796" w:type="dxa"/>
            <w:vAlign w:val="center"/>
          </w:tcPr>
          <w:p w14:paraId="1BD049C5" w14:textId="2D12573E" w:rsidR="00C6216A" w:rsidRDefault="00C6216A">
            <w:pPr>
              <w:ind w:firstLine="0"/>
            </w:pPr>
            <w:r>
              <w:t>‘</w:t>
            </w:r>
            <w:r w:rsidR="00DF2E57">
              <w:t>Grupo01</w:t>
            </w:r>
            <w:r>
              <w:t>’</w:t>
            </w:r>
          </w:p>
        </w:tc>
      </w:tr>
      <w:tr w:rsidR="00DA74BD" w14:paraId="2F3CDA4F" w14:textId="77777777" w:rsidTr="00294AC0">
        <w:tblPrEx>
          <w:jc w:val="center"/>
        </w:tblPrEx>
        <w:trPr>
          <w:jc w:val="center"/>
        </w:trPr>
        <w:tc>
          <w:tcPr>
            <w:tcW w:w="2550" w:type="dxa"/>
            <w:vAlign w:val="center"/>
          </w:tcPr>
          <w:p w14:paraId="2842642F" w14:textId="1E16356A" w:rsidR="00DA74BD" w:rsidRDefault="00DA74BD">
            <w:pPr>
              <w:ind w:firstLine="0"/>
              <w:rPr>
                <w:b/>
                <w:bCs/>
              </w:rPr>
            </w:pPr>
            <w:r>
              <w:rPr>
                <w:b/>
                <w:bCs/>
              </w:rPr>
              <w:t>id_unidad</w:t>
            </w:r>
          </w:p>
        </w:tc>
        <w:tc>
          <w:tcPr>
            <w:tcW w:w="1383" w:type="dxa"/>
            <w:vAlign w:val="center"/>
          </w:tcPr>
          <w:p w14:paraId="160A1C25" w14:textId="72AF9F20" w:rsidR="00DA74BD" w:rsidRDefault="007F5E11">
            <w:pPr>
              <w:ind w:firstLine="0"/>
            </w:pPr>
            <w:r>
              <w:t>INT</w:t>
            </w:r>
          </w:p>
        </w:tc>
        <w:tc>
          <w:tcPr>
            <w:tcW w:w="2287" w:type="dxa"/>
          </w:tcPr>
          <w:p w14:paraId="1CE66C58" w14:textId="66A6FFB4" w:rsidR="00DA74BD" w:rsidRDefault="007F5E11">
            <w:pPr>
              <w:ind w:firstLine="0"/>
            </w:pPr>
            <w:r>
              <w:t>Identificador de la unidad.</w:t>
            </w:r>
          </w:p>
        </w:tc>
        <w:tc>
          <w:tcPr>
            <w:tcW w:w="2796" w:type="dxa"/>
            <w:vAlign w:val="center"/>
          </w:tcPr>
          <w:p w14:paraId="4ED72896" w14:textId="1CADB8E7" w:rsidR="00DA74BD" w:rsidRDefault="00DA74BD">
            <w:pPr>
              <w:ind w:firstLine="0"/>
            </w:pPr>
            <w:r>
              <w:t>1,2</w:t>
            </w:r>
            <w:r w:rsidR="0099613E">
              <w:t>…</w:t>
            </w:r>
          </w:p>
        </w:tc>
      </w:tr>
      <w:tr w:rsidR="00C6216A" w14:paraId="754B9B3F" w14:textId="77777777" w:rsidTr="00294AC0">
        <w:tblPrEx>
          <w:jc w:val="center"/>
        </w:tblPrEx>
        <w:trPr>
          <w:jc w:val="center"/>
        </w:trPr>
        <w:tc>
          <w:tcPr>
            <w:tcW w:w="2550" w:type="dxa"/>
            <w:vAlign w:val="center"/>
          </w:tcPr>
          <w:p w14:paraId="54E15448" w14:textId="77777777" w:rsidR="00C6216A" w:rsidRDefault="00C6216A">
            <w:pPr>
              <w:ind w:firstLine="0"/>
              <w:rPr>
                <w:b/>
                <w:bCs/>
              </w:rPr>
            </w:pPr>
            <w:r>
              <w:rPr>
                <w:b/>
                <w:bCs/>
              </w:rPr>
              <w:t>fecha_fin</w:t>
            </w:r>
          </w:p>
        </w:tc>
        <w:tc>
          <w:tcPr>
            <w:tcW w:w="1383" w:type="dxa"/>
            <w:vAlign w:val="center"/>
          </w:tcPr>
          <w:p w14:paraId="636B3F85" w14:textId="77777777" w:rsidR="00C6216A" w:rsidRDefault="00C6216A">
            <w:pPr>
              <w:ind w:firstLine="0"/>
            </w:pPr>
            <w:r>
              <w:t>TIMESTAMP</w:t>
            </w:r>
          </w:p>
        </w:tc>
        <w:tc>
          <w:tcPr>
            <w:tcW w:w="2287" w:type="dxa"/>
          </w:tcPr>
          <w:p w14:paraId="2470CAB4" w14:textId="77777777" w:rsidR="00C6216A" w:rsidRDefault="00C6216A">
            <w:pPr>
              <w:ind w:firstLine="0"/>
            </w:pPr>
          </w:p>
        </w:tc>
        <w:tc>
          <w:tcPr>
            <w:tcW w:w="2796" w:type="dxa"/>
            <w:vAlign w:val="center"/>
          </w:tcPr>
          <w:p w14:paraId="161D18C3" w14:textId="77777777" w:rsidR="00C6216A" w:rsidRDefault="00C6216A">
            <w:pPr>
              <w:ind w:firstLine="0"/>
            </w:pPr>
            <w:r>
              <w:t>9999-12-31 23:59:59:9999</w:t>
            </w:r>
          </w:p>
        </w:tc>
      </w:tr>
      <w:tr w:rsidR="00C6216A" w14:paraId="7A59AA67" w14:textId="77777777" w:rsidTr="00294AC0">
        <w:tblPrEx>
          <w:jc w:val="center"/>
        </w:tblPrEx>
        <w:trPr>
          <w:jc w:val="center"/>
        </w:trPr>
        <w:tc>
          <w:tcPr>
            <w:tcW w:w="2550" w:type="dxa"/>
            <w:vAlign w:val="center"/>
          </w:tcPr>
          <w:p w14:paraId="708FB8BE" w14:textId="77777777" w:rsidR="00C6216A" w:rsidRDefault="00C6216A">
            <w:pPr>
              <w:ind w:firstLine="0"/>
              <w:rPr>
                <w:b/>
                <w:bCs/>
              </w:rPr>
            </w:pPr>
            <w:r>
              <w:rPr>
                <w:b/>
                <w:bCs/>
              </w:rPr>
              <w:t>fecha_ini</w:t>
            </w:r>
          </w:p>
        </w:tc>
        <w:tc>
          <w:tcPr>
            <w:tcW w:w="1383" w:type="dxa"/>
            <w:vAlign w:val="center"/>
          </w:tcPr>
          <w:p w14:paraId="54AF50C6" w14:textId="77777777" w:rsidR="00C6216A" w:rsidRDefault="00C6216A">
            <w:pPr>
              <w:ind w:firstLine="0"/>
            </w:pPr>
            <w:r>
              <w:t>TIMESTAMP</w:t>
            </w:r>
          </w:p>
        </w:tc>
        <w:tc>
          <w:tcPr>
            <w:tcW w:w="2287" w:type="dxa"/>
          </w:tcPr>
          <w:p w14:paraId="64BAB097" w14:textId="77777777" w:rsidR="00C6216A" w:rsidRDefault="00C6216A">
            <w:pPr>
              <w:ind w:firstLine="0"/>
            </w:pPr>
          </w:p>
        </w:tc>
        <w:tc>
          <w:tcPr>
            <w:tcW w:w="2796" w:type="dxa"/>
            <w:vAlign w:val="center"/>
          </w:tcPr>
          <w:p w14:paraId="691589F0" w14:textId="77777777" w:rsidR="00C6216A" w:rsidRDefault="00C6216A">
            <w:pPr>
              <w:ind w:firstLine="0"/>
            </w:pPr>
            <w:r>
              <w:t>2020-01-01 12:00:00:0000</w:t>
            </w:r>
          </w:p>
        </w:tc>
      </w:tr>
      <w:tr w:rsidR="00294AC0" w14:paraId="1F7AB472" w14:textId="77777777" w:rsidTr="00294AC0">
        <w:tblPrEx>
          <w:jc w:val="center"/>
        </w:tblPrEx>
        <w:trPr>
          <w:jc w:val="center"/>
        </w:trPr>
        <w:tc>
          <w:tcPr>
            <w:tcW w:w="2550" w:type="dxa"/>
            <w:vAlign w:val="center"/>
          </w:tcPr>
          <w:p w14:paraId="5CEB3909" w14:textId="14198B87" w:rsidR="00294AC0" w:rsidRDefault="00294AC0" w:rsidP="00294AC0">
            <w:pPr>
              <w:ind w:firstLine="0"/>
              <w:rPr>
                <w:b/>
                <w:bCs/>
                <w:color w:val="000000"/>
              </w:rPr>
            </w:pPr>
            <w:r>
              <w:t>fecha_mod</w:t>
            </w:r>
          </w:p>
        </w:tc>
        <w:tc>
          <w:tcPr>
            <w:tcW w:w="1383" w:type="dxa"/>
            <w:vAlign w:val="center"/>
          </w:tcPr>
          <w:p w14:paraId="46F805C8" w14:textId="30AE2949" w:rsidR="00294AC0" w:rsidRPr="0012628A" w:rsidRDefault="00294AC0" w:rsidP="00294AC0">
            <w:pPr>
              <w:ind w:firstLine="0"/>
              <w:rPr>
                <w:color w:val="000000"/>
              </w:rPr>
            </w:pPr>
            <w:r>
              <w:t>TIMESTAMP</w:t>
            </w:r>
          </w:p>
        </w:tc>
        <w:tc>
          <w:tcPr>
            <w:tcW w:w="2287" w:type="dxa"/>
          </w:tcPr>
          <w:p w14:paraId="340298A2" w14:textId="24729D14" w:rsidR="00294AC0" w:rsidRDefault="00294AC0" w:rsidP="00294AC0">
            <w:pPr>
              <w:ind w:firstLine="0"/>
              <w:rPr>
                <w:color w:val="000000"/>
              </w:rPr>
            </w:pPr>
          </w:p>
        </w:tc>
        <w:tc>
          <w:tcPr>
            <w:tcW w:w="2796" w:type="dxa"/>
            <w:vAlign w:val="center"/>
          </w:tcPr>
          <w:p w14:paraId="62A6438F" w14:textId="25DE3ACA" w:rsidR="00294AC0" w:rsidRDefault="00294AC0" w:rsidP="00294AC0">
            <w:pPr>
              <w:ind w:firstLine="0"/>
              <w:rPr>
                <w:color w:val="000000"/>
              </w:rPr>
            </w:pPr>
            <w:r>
              <w:t>2020-01-01 12:00:00:0000</w:t>
            </w:r>
          </w:p>
        </w:tc>
      </w:tr>
      <w:tr w:rsidR="00430A31" w14:paraId="6B2BA28B" w14:textId="77777777" w:rsidTr="00294AC0">
        <w:tblPrEx>
          <w:jc w:val="center"/>
        </w:tblPrEx>
        <w:trPr>
          <w:jc w:val="center"/>
        </w:trPr>
        <w:tc>
          <w:tcPr>
            <w:tcW w:w="2550" w:type="dxa"/>
            <w:vAlign w:val="center"/>
          </w:tcPr>
          <w:p w14:paraId="5DE56D22" w14:textId="3CD0DD7D" w:rsidR="00430A31" w:rsidRDefault="00430A31" w:rsidP="00430A31">
            <w:pPr>
              <w:ind w:firstLine="0"/>
            </w:pPr>
            <w:r>
              <w:t>fecha_sync</w:t>
            </w:r>
          </w:p>
        </w:tc>
        <w:tc>
          <w:tcPr>
            <w:tcW w:w="1383" w:type="dxa"/>
            <w:vAlign w:val="center"/>
          </w:tcPr>
          <w:p w14:paraId="4598AB56" w14:textId="31F6C909" w:rsidR="00430A31" w:rsidRDefault="00430A31" w:rsidP="00430A31">
            <w:pPr>
              <w:ind w:firstLine="0"/>
            </w:pPr>
            <w:r>
              <w:t>TIMESTAMP</w:t>
            </w:r>
          </w:p>
        </w:tc>
        <w:tc>
          <w:tcPr>
            <w:tcW w:w="2287" w:type="dxa"/>
          </w:tcPr>
          <w:p w14:paraId="0CF1D0FF" w14:textId="77777777" w:rsidR="00430A31" w:rsidRDefault="00430A31" w:rsidP="00430A31">
            <w:pPr>
              <w:ind w:firstLine="0"/>
              <w:rPr>
                <w:color w:val="000000"/>
              </w:rPr>
            </w:pPr>
          </w:p>
        </w:tc>
        <w:tc>
          <w:tcPr>
            <w:tcW w:w="2796" w:type="dxa"/>
            <w:vAlign w:val="center"/>
          </w:tcPr>
          <w:p w14:paraId="33EB7671" w14:textId="11F6C634" w:rsidR="00430A31" w:rsidRDefault="00430A31" w:rsidP="00430A31">
            <w:pPr>
              <w:ind w:firstLine="0"/>
            </w:pPr>
            <w:r>
              <w:t>2020-01-01 12:00:00:0000</w:t>
            </w:r>
          </w:p>
        </w:tc>
      </w:tr>
      <w:tr w:rsidR="00430A31" w14:paraId="013DB5D9" w14:textId="77777777" w:rsidTr="00294AC0">
        <w:tblPrEx>
          <w:jc w:val="center"/>
        </w:tblPrEx>
        <w:trPr>
          <w:jc w:val="center"/>
        </w:trPr>
        <w:tc>
          <w:tcPr>
            <w:tcW w:w="2550" w:type="dxa"/>
            <w:vAlign w:val="center"/>
          </w:tcPr>
          <w:p w14:paraId="416937AE" w14:textId="77777777" w:rsidR="00430A31" w:rsidRDefault="00430A31" w:rsidP="00430A31">
            <w:pPr>
              <w:ind w:firstLine="0"/>
              <w:rPr>
                <w:color w:val="000000"/>
              </w:rPr>
            </w:pPr>
            <w:r>
              <w:rPr>
                <w:b/>
                <w:bCs/>
              </w:rPr>
              <w:t>usuario_mod</w:t>
            </w:r>
          </w:p>
        </w:tc>
        <w:tc>
          <w:tcPr>
            <w:tcW w:w="1383" w:type="dxa"/>
            <w:vAlign w:val="center"/>
          </w:tcPr>
          <w:p w14:paraId="7C89E5E0" w14:textId="77777777" w:rsidR="00430A31" w:rsidRDefault="00430A31" w:rsidP="00430A31">
            <w:pPr>
              <w:ind w:firstLine="0"/>
              <w:rPr>
                <w:color w:val="000000"/>
              </w:rPr>
            </w:pPr>
            <w:r>
              <w:rPr>
                <w:color w:val="000000"/>
              </w:rPr>
              <w:t>STRING</w:t>
            </w:r>
          </w:p>
        </w:tc>
        <w:tc>
          <w:tcPr>
            <w:tcW w:w="2287" w:type="dxa"/>
          </w:tcPr>
          <w:p w14:paraId="5144B025" w14:textId="77777777" w:rsidR="00430A31" w:rsidRDefault="00430A31" w:rsidP="00430A31">
            <w:pPr>
              <w:ind w:firstLine="0"/>
              <w:rPr>
                <w:color w:val="000000"/>
              </w:rPr>
            </w:pPr>
            <w:r>
              <w:t>Usuario que ha modicado/creado</w:t>
            </w:r>
          </w:p>
        </w:tc>
        <w:tc>
          <w:tcPr>
            <w:tcW w:w="2796" w:type="dxa"/>
            <w:vAlign w:val="center"/>
          </w:tcPr>
          <w:p w14:paraId="53265953" w14:textId="77777777" w:rsidR="00430A31" w:rsidRDefault="00430A31" w:rsidP="00430A31">
            <w:pPr>
              <w:ind w:firstLine="0"/>
              <w:rPr>
                <w:color w:val="000000"/>
              </w:rPr>
            </w:pPr>
            <w:r>
              <w:t>SISTEMA</w:t>
            </w:r>
          </w:p>
        </w:tc>
      </w:tr>
    </w:tbl>
    <w:p w14:paraId="0728FEE9" w14:textId="77777777" w:rsidR="00C6216A" w:rsidRDefault="00C6216A" w:rsidP="00572DEF">
      <w:pPr>
        <w:ind w:firstLine="0"/>
      </w:pPr>
    </w:p>
    <w:p w14:paraId="5CF0BE0F" w14:textId="77777777" w:rsidR="00922D15" w:rsidRDefault="00922D15" w:rsidP="00572DEF">
      <w:pPr>
        <w:ind w:firstLine="0"/>
      </w:pPr>
    </w:p>
    <w:p w14:paraId="717BCB73" w14:textId="77777777" w:rsidR="00C6216A" w:rsidRDefault="00C6216A" w:rsidP="00572DEF">
      <w:pPr>
        <w:ind w:firstLine="0"/>
      </w:pPr>
    </w:p>
    <w:tbl>
      <w:tblPr>
        <w:tblStyle w:val="Tablaconcuadrcula"/>
        <w:tblW w:w="0" w:type="auto"/>
        <w:tblLook w:val="04A0" w:firstRow="1" w:lastRow="0" w:firstColumn="1" w:lastColumn="0" w:noHBand="0" w:noVBand="1"/>
      </w:tblPr>
      <w:tblGrid>
        <w:gridCol w:w="2541"/>
        <w:gridCol w:w="1383"/>
        <w:gridCol w:w="2290"/>
        <w:gridCol w:w="2802"/>
      </w:tblGrid>
      <w:tr w:rsidR="00922D15" w:rsidRPr="00081438" w14:paraId="3D3C9FEB" w14:textId="77777777">
        <w:trPr>
          <w:trHeight w:val="1109"/>
        </w:trPr>
        <w:tc>
          <w:tcPr>
            <w:tcW w:w="2541" w:type="dxa"/>
            <w:shd w:val="clear" w:color="auto" w:fill="FF0000"/>
          </w:tcPr>
          <w:p w14:paraId="66DDE014" w14:textId="77777777" w:rsidR="00922D15" w:rsidRDefault="00922D15">
            <w:pPr>
              <w:tabs>
                <w:tab w:val="left" w:pos="1530"/>
              </w:tabs>
              <w:ind w:firstLine="0"/>
              <w:rPr>
                <w:b/>
                <w:bCs/>
                <w:color w:val="FFFFFF" w:themeColor="background1"/>
                <w:sz w:val="24"/>
              </w:rPr>
            </w:pPr>
            <w:r>
              <w:rPr>
                <w:b/>
                <w:bCs/>
                <w:color w:val="FFFFFF" w:themeColor="background1"/>
                <w:sz w:val="24"/>
              </w:rPr>
              <w:t>TABLA:</w:t>
            </w:r>
          </w:p>
          <w:p w14:paraId="68EA5CD8" w14:textId="357A8520" w:rsidR="00922D15" w:rsidRPr="00E333AF" w:rsidRDefault="00922D15">
            <w:pPr>
              <w:tabs>
                <w:tab w:val="left" w:pos="1530"/>
              </w:tabs>
              <w:ind w:firstLine="0"/>
              <w:rPr>
                <w:b/>
                <w:bCs/>
                <w:sz w:val="24"/>
              </w:rPr>
            </w:pPr>
            <w:r w:rsidRPr="00E333AF">
              <w:rPr>
                <w:b/>
                <w:bCs/>
                <w:color w:val="FFFFFF" w:themeColor="background1"/>
                <w:sz w:val="24"/>
              </w:rPr>
              <w:t>MAC_</w:t>
            </w:r>
            <w:r>
              <w:rPr>
                <w:b/>
                <w:bCs/>
                <w:color w:val="FFFFFF" w:themeColor="background1"/>
                <w:sz w:val="24"/>
              </w:rPr>
              <w:t>UNIDAD</w:t>
            </w:r>
          </w:p>
        </w:tc>
        <w:tc>
          <w:tcPr>
            <w:tcW w:w="6475" w:type="dxa"/>
            <w:gridSpan w:val="3"/>
          </w:tcPr>
          <w:p w14:paraId="01F8B4CC" w14:textId="561E10B7" w:rsidR="00922D15" w:rsidRPr="00081438" w:rsidRDefault="00C72CA1">
            <w:pPr>
              <w:ind w:firstLine="0"/>
              <w:rPr>
                <w:b/>
                <w:bCs/>
              </w:rPr>
            </w:pPr>
            <w:r>
              <w:rPr>
                <w:b/>
                <w:bCs/>
              </w:rPr>
              <w:t xml:space="preserve">Tabla maestra que indica las diferentes unidades que hay. </w:t>
            </w:r>
          </w:p>
        </w:tc>
      </w:tr>
      <w:tr w:rsidR="00922D15" w14:paraId="6DFF9430" w14:textId="77777777">
        <w:tblPrEx>
          <w:jc w:val="center"/>
        </w:tblPrEx>
        <w:trPr>
          <w:tblHeader/>
          <w:jc w:val="center"/>
        </w:trPr>
        <w:tc>
          <w:tcPr>
            <w:tcW w:w="2541" w:type="dxa"/>
            <w:shd w:val="clear" w:color="auto" w:fill="FF0000"/>
          </w:tcPr>
          <w:p w14:paraId="59CFE1D9" w14:textId="77777777" w:rsidR="00922D15" w:rsidRPr="00B604C0" w:rsidRDefault="00922D15">
            <w:pPr>
              <w:ind w:firstLine="0"/>
              <w:jc w:val="left"/>
              <w:rPr>
                <w:b/>
                <w:bCs/>
                <w:color w:val="FFFFFF" w:themeColor="background1"/>
              </w:rPr>
            </w:pPr>
            <w:r>
              <w:rPr>
                <w:b/>
                <w:bCs/>
                <w:color w:val="FFFFFF" w:themeColor="background1"/>
              </w:rPr>
              <w:t>NOMBRE DE CAMPO</w:t>
            </w:r>
          </w:p>
        </w:tc>
        <w:tc>
          <w:tcPr>
            <w:tcW w:w="1383" w:type="dxa"/>
            <w:shd w:val="clear" w:color="auto" w:fill="FF0000"/>
          </w:tcPr>
          <w:p w14:paraId="17182CC2" w14:textId="77777777" w:rsidR="00922D15" w:rsidRPr="00B604C0" w:rsidRDefault="00922D15">
            <w:pPr>
              <w:ind w:firstLine="0"/>
              <w:jc w:val="left"/>
              <w:rPr>
                <w:b/>
                <w:bCs/>
                <w:color w:val="FFFFFF" w:themeColor="background1"/>
              </w:rPr>
            </w:pPr>
            <w:r>
              <w:rPr>
                <w:b/>
                <w:bCs/>
                <w:color w:val="FFFFFF" w:themeColor="background1"/>
              </w:rPr>
              <w:t>TIPO</w:t>
            </w:r>
          </w:p>
        </w:tc>
        <w:tc>
          <w:tcPr>
            <w:tcW w:w="2290" w:type="dxa"/>
            <w:shd w:val="clear" w:color="auto" w:fill="FF0000"/>
          </w:tcPr>
          <w:p w14:paraId="1579C9AC" w14:textId="77777777" w:rsidR="00922D15" w:rsidRDefault="00922D15">
            <w:pPr>
              <w:ind w:firstLine="0"/>
              <w:rPr>
                <w:b/>
                <w:bCs/>
                <w:color w:val="FFFFFF" w:themeColor="background1"/>
              </w:rPr>
            </w:pPr>
            <w:r>
              <w:rPr>
                <w:b/>
                <w:bCs/>
                <w:color w:val="FFFFFF" w:themeColor="background1"/>
              </w:rPr>
              <w:t>DESCRIPCION</w:t>
            </w:r>
          </w:p>
        </w:tc>
        <w:tc>
          <w:tcPr>
            <w:tcW w:w="2802" w:type="dxa"/>
            <w:shd w:val="clear" w:color="auto" w:fill="FF0000"/>
          </w:tcPr>
          <w:p w14:paraId="7C3A91FD" w14:textId="77777777" w:rsidR="00922D15" w:rsidRPr="00B604C0" w:rsidRDefault="00922D15">
            <w:pPr>
              <w:ind w:firstLine="0"/>
              <w:rPr>
                <w:b/>
                <w:bCs/>
                <w:color w:val="FFFFFF" w:themeColor="background1"/>
              </w:rPr>
            </w:pPr>
            <w:r>
              <w:rPr>
                <w:b/>
                <w:bCs/>
                <w:color w:val="FFFFFF" w:themeColor="background1"/>
              </w:rPr>
              <w:t>EJEMPLO</w:t>
            </w:r>
          </w:p>
        </w:tc>
      </w:tr>
      <w:tr w:rsidR="00922D15" w14:paraId="761A11EA" w14:textId="77777777">
        <w:tblPrEx>
          <w:jc w:val="center"/>
        </w:tblPrEx>
        <w:trPr>
          <w:jc w:val="center"/>
        </w:trPr>
        <w:tc>
          <w:tcPr>
            <w:tcW w:w="2541" w:type="dxa"/>
            <w:vAlign w:val="center"/>
          </w:tcPr>
          <w:p w14:paraId="00E4EA41" w14:textId="27726490" w:rsidR="00922D15" w:rsidRPr="006F2FB7" w:rsidRDefault="00922D15">
            <w:pPr>
              <w:ind w:firstLine="0"/>
              <w:rPr>
                <w:b/>
                <w:bCs/>
              </w:rPr>
            </w:pPr>
            <w:r>
              <w:rPr>
                <w:b/>
                <w:bCs/>
              </w:rPr>
              <w:t>id_unidad</w:t>
            </w:r>
          </w:p>
        </w:tc>
        <w:tc>
          <w:tcPr>
            <w:tcW w:w="1383" w:type="dxa"/>
            <w:vAlign w:val="center"/>
          </w:tcPr>
          <w:p w14:paraId="68FB79FB" w14:textId="77777777" w:rsidR="00922D15" w:rsidRPr="0012628A" w:rsidRDefault="00922D15">
            <w:pPr>
              <w:ind w:firstLine="0"/>
            </w:pPr>
            <w:r>
              <w:t>INT</w:t>
            </w:r>
          </w:p>
        </w:tc>
        <w:tc>
          <w:tcPr>
            <w:tcW w:w="2290" w:type="dxa"/>
          </w:tcPr>
          <w:p w14:paraId="12837F22" w14:textId="5F1B2FAB" w:rsidR="00922D15" w:rsidRDefault="00922D15">
            <w:pPr>
              <w:ind w:firstLine="0"/>
            </w:pPr>
            <w:r>
              <w:t>Identificador de la unidad.</w:t>
            </w:r>
          </w:p>
        </w:tc>
        <w:tc>
          <w:tcPr>
            <w:tcW w:w="2802" w:type="dxa"/>
            <w:vAlign w:val="center"/>
          </w:tcPr>
          <w:p w14:paraId="59B0FE56" w14:textId="77777777" w:rsidR="00922D15" w:rsidRPr="0012628A" w:rsidRDefault="00922D15">
            <w:pPr>
              <w:ind w:firstLine="0"/>
            </w:pPr>
            <w:r>
              <w:t>1,2...</w:t>
            </w:r>
          </w:p>
        </w:tc>
      </w:tr>
      <w:tr w:rsidR="00922D15" w14:paraId="44380C36" w14:textId="77777777">
        <w:tblPrEx>
          <w:jc w:val="center"/>
        </w:tblPrEx>
        <w:trPr>
          <w:jc w:val="center"/>
        </w:trPr>
        <w:tc>
          <w:tcPr>
            <w:tcW w:w="2541" w:type="dxa"/>
            <w:vAlign w:val="center"/>
          </w:tcPr>
          <w:p w14:paraId="7A010A7B" w14:textId="020CB4F0" w:rsidR="00922D15" w:rsidRDefault="00922D15">
            <w:pPr>
              <w:ind w:firstLine="0"/>
              <w:rPr>
                <w:b/>
                <w:bCs/>
              </w:rPr>
            </w:pPr>
            <w:r>
              <w:rPr>
                <w:b/>
                <w:bCs/>
              </w:rPr>
              <w:lastRenderedPageBreak/>
              <w:t>abreviatura</w:t>
            </w:r>
          </w:p>
        </w:tc>
        <w:tc>
          <w:tcPr>
            <w:tcW w:w="1383" w:type="dxa"/>
            <w:vAlign w:val="center"/>
          </w:tcPr>
          <w:p w14:paraId="14FC02F4" w14:textId="51766E59" w:rsidR="00922D15" w:rsidRDefault="00922D15">
            <w:pPr>
              <w:ind w:firstLine="0"/>
            </w:pPr>
            <w:r>
              <w:t>STRING</w:t>
            </w:r>
          </w:p>
        </w:tc>
        <w:tc>
          <w:tcPr>
            <w:tcW w:w="2290" w:type="dxa"/>
          </w:tcPr>
          <w:p w14:paraId="2309FE45" w14:textId="2F00042F" w:rsidR="00922D15" w:rsidRDefault="00707381">
            <w:pPr>
              <w:ind w:firstLine="0"/>
            </w:pPr>
            <w:r>
              <w:t>Abreviatura de la unidad.</w:t>
            </w:r>
          </w:p>
        </w:tc>
        <w:tc>
          <w:tcPr>
            <w:tcW w:w="2802" w:type="dxa"/>
            <w:vAlign w:val="center"/>
          </w:tcPr>
          <w:p w14:paraId="516C5650" w14:textId="6D04BA5C" w:rsidR="00922D15" w:rsidRDefault="00707381">
            <w:pPr>
              <w:ind w:firstLine="0"/>
            </w:pPr>
            <w:r>
              <w:t>‘MEX’</w:t>
            </w:r>
          </w:p>
        </w:tc>
      </w:tr>
      <w:tr w:rsidR="00922D15" w14:paraId="2B85B9A1" w14:textId="77777777">
        <w:tblPrEx>
          <w:jc w:val="center"/>
        </w:tblPrEx>
        <w:trPr>
          <w:jc w:val="center"/>
        </w:trPr>
        <w:tc>
          <w:tcPr>
            <w:tcW w:w="2541" w:type="dxa"/>
            <w:vAlign w:val="center"/>
          </w:tcPr>
          <w:p w14:paraId="1F03DC1A" w14:textId="45D86659" w:rsidR="00922D15" w:rsidRDefault="00922D15">
            <w:pPr>
              <w:ind w:firstLine="0"/>
              <w:rPr>
                <w:b/>
                <w:bCs/>
              </w:rPr>
            </w:pPr>
            <w:r>
              <w:rPr>
                <w:b/>
                <w:bCs/>
              </w:rPr>
              <w:t>divisa_bdr</w:t>
            </w:r>
          </w:p>
        </w:tc>
        <w:tc>
          <w:tcPr>
            <w:tcW w:w="1383" w:type="dxa"/>
            <w:vAlign w:val="center"/>
          </w:tcPr>
          <w:p w14:paraId="721F8704" w14:textId="4F38D381" w:rsidR="00922D15" w:rsidRDefault="00F908B2">
            <w:pPr>
              <w:ind w:firstLine="0"/>
            </w:pPr>
            <w:r>
              <w:t>STRING</w:t>
            </w:r>
          </w:p>
        </w:tc>
        <w:tc>
          <w:tcPr>
            <w:tcW w:w="2290" w:type="dxa"/>
          </w:tcPr>
          <w:p w14:paraId="3E8B9FC9" w14:textId="1B34EC83" w:rsidR="00922D15" w:rsidRDefault="00707381">
            <w:pPr>
              <w:ind w:firstLine="0"/>
            </w:pPr>
            <w:r>
              <w:t>Divisa de la unidad.</w:t>
            </w:r>
          </w:p>
        </w:tc>
        <w:tc>
          <w:tcPr>
            <w:tcW w:w="2802" w:type="dxa"/>
            <w:vAlign w:val="center"/>
          </w:tcPr>
          <w:p w14:paraId="0D7DBB43" w14:textId="7EC4DCCD" w:rsidR="00922D15" w:rsidRDefault="00707381">
            <w:pPr>
              <w:ind w:firstLine="0"/>
            </w:pPr>
            <w:r>
              <w:t>‘MXN’</w:t>
            </w:r>
          </w:p>
        </w:tc>
      </w:tr>
      <w:tr w:rsidR="00922D15" w14:paraId="68E82239" w14:textId="77777777">
        <w:tblPrEx>
          <w:jc w:val="center"/>
        </w:tblPrEx>
        <w:trPr>
          <w:jc w:val="center"/>
        </w:trPr>
        <w:tc>
          <w:tcPr>
            <w:tcW w:w="2541" w:type="dxa"/>
            <w:vAlign w:val="center"/>
          </w:tcPr>
          <w:p w14:paraId="60234A7A" w14:textId="31230BBC" w:rsidR="00922D15" w:rsidRDefault="00922D15">
            <w:pPr>
              <w:ind w:firstLine="0"/>
              <w:rPr>
                <w:b/>
                <w:bCs/>
              </w:rPr>
            </w:pPr>
            <w:r>
              <w:rPr>
                <w:b/>
                <w:bCs/>
              </w:rPr>
              <w:t>divisa_ref</w:t>
            </w:r>
          </w:p>
        </w:tc>
        <w:tc>
          <w:tcPr>
            <w:tcW w:w="1383" w:type="dxa"/>
            <w:vAlign w:val="center"/>
          </w:tcPr>
          <w:p w14:paraId="44ED255A" w14:textId="791D81BB" w:rsidR="00922D15" w:rsidRDefault="00F908B2">
            <w:pPr>
              <w:ind w:firstLine="0"/>
            </w:pPr>
            <w:r>
              <w:t>STRING</w:t>
            </w:r>
          </w:p>
        </w:tc>
        <w:tc>
          <w:tcPr>
            <w:tcW w:w="2290" w:type="dxa"/>
          </w:tcPr>
          <w:p w14:paraId="58BED146" w14:textId="0F0D7D3C" w:rsidR="00922D15" w:rsidRDefault="00707381">
            <w:pPr>
              <w:ind w:firstLine="0"/>
            </w:pPr>
            <w:r>
              <w:t>Divisa de la unidad.</w:t>
            </w:r>
          </w:p>
        </w:tc>
        <w:tc>
          <w:tcPr>
            <w:tcW w:w="2802" w:type="dxa"/>
            <w:vAlign w:val="center"/>
          </w:tcPr>
          <w:p w14:paraId="2B6F53A1" w14:textId="3E8F77EF" w:rsidR="00922D15" w:rsidRDefault="00707381">
            <w:pPr>
              <w:ind w:firstLine="0"/>
            </w:pPr>
            <w:r>
              <w:t>‘MXN’</w:t>
            </w:r>
          </w:p>
        </w:tc>
      </w:tr>
      <w:tr w:rsidR="00922D15" w14:paraId="0EA69553" w14:textId="77777777">
        <w:tblPrEx>
          <w:jc w:val="center"/>
        </w:tblPrEx>
        <w:trPr>
          <w:jc w:val="center"/>
        </w:trPr>
        <w:tc>
          <w:tcPr>
            <w:tcW w:w="2541" w:type="dxa"/>
            <w:vAlign w:val="center"/>
          </w:tcPr>
          <w:p w14:paraId="353EE935" w14:textId="77777777" w:rsidR="00922D15" w:rsidRDefault="00922D15">
            <w:pPr>
              <w:ind w:firstLine="0"/>
              <w:rPr>
                <w:b/>
                <w:bCs/>
              </w:rPr>
            </w:pPr>
            <w:r>
              <w:rPr>
                <w:b/>
                <w:bCs/>
              </w:rPr>
              <w:t>fecha_fin</w:t>
            </w:r>
          </w:p>
        </w:tc>
        <w:tc>
          <w:tcPr>
            <w:tcW w:w="1383" w:type="dxa"/>
            <w:vAlign w:val="center"/>
          </w:tcPr>
          <w:p w14:paraId="49855BDD" w14:textId="77777777" w:rsidR="00922D15" w:rsidRDefault="00922D15">
            <w:pPr>
              <w:ind w:firstLine="0"/>
            </w:pPr>
            <w:r>
              <w:t>TIMESTAMP</w:t>
            </w:r>
          </w:p>
        </w:tc>
        <w:tc>
          <w:tcPr>
            <w:tcW w:w="2290" w:type="dxa"/>
          </w:tcPr>
          <w:p w14:paraId="1C21FD50" w14:textId="77777777" w:rsidR="00922D15" w:rsidRDefault="00922D15">
            <w:pPr>
              <w:ind w:firstLine="0"/>
            </w:pPr>
          </w:p>
        </w:tc>
        <w:tc>
          <w:tcPr>
            <w:tcW w:w="2802" w:type="dxa"/>
            <w:vAlign w:val="center"/>
          </w:tcPr>
          <w:p w14:paraId="5EFF993D" w14:textId="77777777" w:rsidR="00922D15" w:rsidRDefault="00922D15">
            <w:pPr>
              <w:ind w:firstLine="0"/>
            </w:pPr>
            <w:r>
              <w:t>9999-12-31 23:59:59:9999</w:t>
            </w:r>
          </w:p>
        </w:tc>
      </w:tr>
      <w:tr w:rsidR="00922D15" w14:paraId="6FE8261A" w14:textId="77777777">
        <w:tblPrEx>
          <w:jc w:val="center"/>
        </w:tblPrEx>
        <w:trPr>
          <w:jc w:val="center"/>
        </w:trPr>
        <w:tc>
          <w:tcPr>
            <w:tcW w:w="2541" w:type="dxa"/>
            <w:vAlign w:val="center"/>
          </w:tcPr>
          <w:p w14:paraId="27BB54AA" w14:textId="77777777" w:rsidR="00922D15" w:rsidRDefault="00922D15">
            <w:pPr>
              <w:ind w:firstLine="0"/>
              <w:rPr>
                <w:b/>
                <w:bCs/>
              </w:rPr>
            </w:pPr>
            <w:r>
              <w:rPr>
                <w:b/>
                <w:bCs/>
              </w:rPr>
              <w:t>fecha_ini</w:t>
            </w:r>
          </w:p>
        </w:tc>
        <w:tc>
          <w:tcPr>
            <w:tcW w:w="1383" w:type="dxa"/>
            <w:vAlign w:val="center"/>
          </w:tcPr>
          <w:p w14:paraId="58ABCA7C" w14:textId="77777777" w:rsidR="00922D15" w:rsidRDefault="00922D15">
            <w:pPr>
              <w:ind w:firstLine="0"/>
            </w:pPr>
            <w:r>
              <w:t>TIMESTAMP</w:t>
            </w:r>
          </w:p>
        </w:tc>
        <w:tc>
          <w:tcPr>
            <w:tcW w:w="2290" w:type="dxa"/>
          </w:tcPr>
          <w:p w14:paraId="5183D0E3" w14:textId="77777777" w:rsidR="00922D15" w:rsidRDefault="00922D15">
            <w:pPr>
              <w:ind w:firstLine="0"/>
            </w:pPr>
          </w:p>
        </w:tc>
        <w:tc>
          <w:tcPr>
            <w:tcW w:w="2802" w:type="dxa"/>
            <w:vAlign w:val="center"/>
          </w:tcPr>
          <w:p w14:paraId="48F16623" w14:textId="77777777" w:rsidR="00922D15" w:rsidRDefault="00922D15">
            <w:pPr>
              <w:ind w:firstLine="0"/>
            </w:pPr>
            <w:r>
              <w:t>2020-01-01 12:00:00:0000</w:t>
            </w:r>
          </w:p>
        </w:tc>
      </w:tr>
      <w:tr w:rsidR="00922D15" w14:paraId="03B65D08" w14:textId="77777777">
        <w:tblPrEx>
          <w:jc w:val="center"/>
        </w:tblPrEx>
        <w:trPr>
          <w:jc w:val="center"/>
        </w:trPr>
        <w:tc>
          <w:tcPr>
            <w:tcW w:w="2541" w:type="dxa"/>
            <w:vAlign w:val="center"/>
          </w:tcPr>
          <w:p w14:paraId="380AA809" w14:textId="77777777" w:rsidR="00922D15" w:rsidRDefault="00922D15">
            <w:pPr>
              <w:ind w:firstLine="0"/>
              <w:rPr>
                <w:b/>
                <w:bCs/>
                <w:color w:val="000000"/>
              </w:rPr>
            </w:pPr>
            <w:r>
              <w:rPr>
                <w:b/>
                <w:bCs/>
                <w:color w:val="000000"/>
              </w:rPr>
              <w:t>id_lit</w:t>
            </w:r>
          </w:p>
        </w:tc>
        <w:tc>
          <w:tcPr>
            <w:tcW w:w="1383" w:type="dxa"/>
            <w:vAlign w:val="center"/>
          </w:tcPr>
          <w:p w14:paraId="0BDD2D07" w14:textId="77777777" w:rsidR="00922D15" w:rsidRPr="0012628A" w:rsidRDefault="00922D15">
            <w:pPr>
              <w:ind w:firstLine="0"/>
              <w:rPr>
                <w:color w:val="000000"/>
              </w:rPr>
            </w:pPr>
            <w:r>
              <w:rPr>
                <w:color w:val="000000"/>
              </w:rPr>
              <w:t>INT</w:t>
            </w:r>
          </w:p>
        </w:tc>
        <w:tc>
          <w:tcPr>
            <w:tcW w:w="2290" w:type="dxa"/>
          </w:tcPr>
          <w:p w14:paraId="3F150B28" w14:textId="77777777" w:rsidR="00922D15" w:rsidRDefault="00922D15">
            <w:pPr>
              <w:ind w:firstLine="0"/>
              <w:rPr>
                <w:color w:val="000000"/>
              </w:rPr>
            </w:pPr>
            <w:r>
              <w:rPr>
                <w:color w:val="000000"/>
              </w:rPr>
              <w:t>Identificador del literal.</w:t>
            </w:r>
          </w:p>
        </w:tc>
        <w:tc>
          <w:tcPr>
            <w:tcW w:w="2802" w:type="dxa"/>
            <w:vAlign w:val="center"/>
          </w:tcPr>
          <w:p w14:paraId="2559DE6A" w14:textId="77777777" w:rsidR="00922D15" w:rsidRDefault="00922D15">
            <w:pPr>
              <w:ind w:firstLine="0"/>
              <w:rPr>
                <w:color w:val="000000"/>
              </w:rPr>
            </w:pPr>
            <w:r>
              <w:rPr>
                <w:color w:val="000000"/>
              </w:rPr>
              <w:t>1,2…</w:t>
            </w:r>
          </w:p>
        </w:tc>
      </w:tr>
      <w:tr w:rsidR="00922D15" w14:paraId="4091FC72" w14:textId="77777777">
        <w:tblPrEx>
          <w:jc w:val="center"/>
        </w:tblPrEx>
        <w:trPr>
          <w:jc w:val="center"/>
        </w:trPr>
        <w:tc>
          <w:tcPr>
            <w:tcW w:w="2541" w:type="dxa"/>
            <w:vAlign w:val="center"/>
          </w:tcPr>
          <w:p w14:paraId="25BBAC5F" w14:textId="28B4BBE1" w:rsidR="00922D15" w:rsidRDefault="00922D15">
            <w:pPr>
              <w:ind w:firstLine="0"/>
              <w:rPr>
                <w:b/>
                <w:bCs/>
                <w:color w:val="000000"/>
              </w:rPr>
            </w:pPr>
            <w:r>
              <w:rPr>
                <w:b/>
                <w:bCs/>
                <w:color w:val="000000"/>
              </w:rPr>
              <w:t>id_pais</w:t>
            </w:r>
          </w:p>
        </w:tc>
        <w:tc>
          <w:tcPr>
            <w:tcW w:w="1383" w:type="dxa"/>
            <w:vAlign w:val="center"/>
          </w:tcPr>
          <w:p w14:paraId="2BD08278" w14:textId="4C432264" w:rsidR="00922D15" w:rsidRDefault="00F908B2">
            <w:pPr>
              <w:ind w:firstLine="0"/>
              <w:rPr>
                <w:color w:val="000000"/>
              </w:rPr>
            </w:pPr>
            <w:r>
              <w:rPr>
                <w:color w:val="000000"/>
              </w:rPr>
              <w:t>INT</w:t>
            </w:r>
          </w:p>
        </w:tc>
        <w:tc>
          <w:tcPr>
            <w:tcW w:w="2290" w:type="dxa"/>
          </w:tcPr>
          <w:p w14:paraId="7929F3C8" w14:textId="4F66A0A6" w:rsidR="00922D15" w:rsidRDefault="00707381">
            <w:pPr>
              <w:ind w:firstLine="0"/>
              <w:rPr>
                <w:color w:val="000000"/>
              </w:rPr>
            </w:pPr>
            <w:r>
              <w:rPr>
                <w:color w:val="000000"/>
              </w:rPr>
              <w:t>Identificador del país.</w:t>
            </w:r>
          </w:p>
        </w:tc>
        <w:tc>
          <w:tcPr>
            <w:tcW w:w="2802" w:type="dxa"/>
            <w:vAlign w:val="center"/>
          </w:tcPr>
          <w:p w14:paraId="597A36B7" w14:textId="569974E6" w:rsidR="00922D15" w:rsidRDefault="00707381">
            <w:pPr>
              <w:ind w:firstLine="0"/>
              <w:rPr>
                <w:color w:val="000000"/>
              </w:rPr>
            </w:pPr>
            <w:r>
              <w:rPr>
                <w:color w:val="000000"/>
              </w:rPr>
              <w:t>205</w:t>
            </w:r>
          </w:p>
        </w:tc>
      </w:tr>
      <w:tr w:rsidR="00922D15" w14:paraId="08A2D723" w14:textId="77777777">
        <w:tblPrEx>
          <w:jc w:val="center"/>
        </w:tblPrEx>
        <w:trPr>
          <w:jc w:val="center"/>
        </w:trPr>
        <w:tc>
          <w:tcPr>
            <w:tcW w:w="2541" w:type="dxa"/>
            <w:vAlign w:val="center"/>
          </w:tcPr>
          <w:p w14:paraId="584CB6B0" w14:textId="6FEAA524" w:rsidR="00922D15" w:rsidRDefault="00922D15">
            <w:pPr>
              <w:ind w:firstLine="0"/>
              <w:rPr>
                <w:b/>
                <w:bCs/>
                <w:color w:val="000000"/>
              </w:rPr>
            </w:pPr>
            <w:r>
              <w:rPr>
                <w:b/>
                <w:bCs/>
                <w:color w:val="000000"/>
              </w:rPr>
              <w:t>instancia_bdr</w:t>
            </w:r>
          </w:p>
        </w:tc>
        <w:tc>
          <w:tcPr>
            <w:tcW w:w="1383" w:type="dxa"/>
            <w:vAlign w:val="center"/>
          </w:tcPr>
          <w:p w14:paraId="1209741A" w14:textId="468B2DEB" w:rsidR="00922D15" w:rsidRDefault="00F908B2">
            <w:pPr>
              <w:ind w:firstLine="0"/>
              <w:rPr>
                <w:color w:val="000000"/>
              </w:rPr>
            </w:pPr>
            <w:r>
              <w:t>STRING</w:t>
            </w:r>
          </w:p>
        </w:tc>
        <w:tc>
          <w:tcPr>
            <w:tcW w:w="2290" w:type="dxa"/>
          </w:tcPr>
          <w:p w14:paraId="0FB7CE15" w14:textId="77777777" w:rsidR="00922D15" w:rsidRDefault="00922D15">
            <w:pPr>
              <w:ind w:firstLine="0"/>
              <w:rPr>
                <w:color w:val="000000"/>
              </w:rPr>
            </w:pPr>
          </w:p>
        </w:tc>
        <w:tc>
          <w:tcPr>
            <w:tcW w:w="2802" w:type="dxa"/>
            <w:vAlign w:val="center"/>
          </w:tcPr>
          <w:p w14:paraId="1969BDCB" w14:textId="77777777" w:rsidR="00922D15" w:rsidRDefault="00922D15">
            <w:pPr>
              <w:ind w:firstLine="0"/>
              <w:rPr>
                <w:color w:val="000000"/>
              </w:rPr>
            </w:pPr>
          </w:p>
        </w:tc>
      </w:tr>
      <w:tr w:rsidR="00922D15" w14:paraId="6593D406" w14:textId="77777777">
        <w:tblPrEx>
          <w:jc w:val="center"/>
        </w:tblPrEx>
        <w:trPr>
          <w:jc w:val="center"/>
        </w:trPr>
        <w:tc>
          <w:tcPr>
            <w:tcW w:w="2541" w:type="dxa"/>
            <w:vAlign w:val="center"/>
          </w:tcPr>
          <w:p w14:paraId="767E3B77" w14:textId="5D8A4B88" w:rsidR="00922D15" w:rsidRDefault="00922D15">
            <w:pPr>
              <w:ind w:firstLine="0"/>
              <w:rPr>
                <w:b/>
                <w:bCs/>
                <w:color w:val="000000"/>
              </w:rPr>
            </w:pPr>
            <w:r>
              <w:rPr>
                <w:b/>
                <w:bCs/>
                <w:color w:val="000000"/>
              </w:rPr>
              <w:t>tipo</w:t>
            </w:r>
          </w:p>
        </w:tc>
        <w:tc>
          <w:tcPr>
            <w:tcW w:w="1383" w:type="dxa"/>
            <w:vAlign w:val="center"/>
          </w:tcPr>
          <w:p w14:paraId="63BC38BE" w14:textId="3DE18306" w:rsidR="00922D15" w:rsidRDefault="00F908B2">
            <w:pPr>
              <w:ind w:firstLine="0"/>
              <w:rPr>
                <w:color w:val="000000"/>
              </w:rPr>
            </w:pPr>
            <w:r>
              <w:t>STRING</w:t>
            </w:r>
          </w:p>
        </w:tc>
        <w:tc>
          <w:tcPr>
            <w:tcW w:w="2290" w:type="dxa"/>
          </w:tcPr>
          <w:p w14:paraId="46D9BC3F" w14:textId="77777777" w:rsidR="00922D15" w:rsidRDefault="00922D15">
            <w:pPr>
              <w:ind w:firstLine="0"/>
              <w:rPr>
                <w:color w:val="000000"/>
              </w:rPr>
            </w:pPr>
          </w:p>
        </w:tc>
        <w:tc>
          <w:tcPr>
            <w:tcW w:w="2802" w:type="dxa"/>
            <w:vAlign w:val="center"/>
          </w:tcPr>
          <w:p w14:paraId="2A1793F4" w14:textId="07E5BE88" w:rsidR="00922D15" w:rsidRDefault="00707381">
            <w:pPr>
              <w:ind w:firstLine="0"/>
              <w:rPr>
                <w:color w:val="000000"/>
              </w:rPr>
            </w:pPr>
            <w:r>
              <w:rPr>
                <w:color w:val="000000"/>
              </w:rPr>
              <w:t>‘Mexico’</w:t>
            </w:r>
          </w:p>
        </w:tc>
      </w:tr>
      <w:tr w:rsidR="00922D15" w14:paraId="1A92AEEA" w14:textId="77777777">
        <w:tblPrEx>
          <w:jc w:val="center"/>
        </w:tblPrEx>
        <w:trPr>
          <w:jc w:val="center"/>
        </w:trPr>
        <w:tc>
          <w:tcPr>
            <w:tcW w:w="2541" w:type="dxa"/>
            <w:vAlign w:val="center"/>
          </w:tcPr>
          <w:p w14:paraId="061BAB31" w14:textId="77777777" w:rsidR="00922D15" w:rsidRDefault="00922D15">
            <w:pPr>
              <w:ind w:firstLine="0"/>
              <w:rPr>
                <w:color w:val="000000"/>
              </w:rPr>
            </w:pPr>
            <w:r>
              <w:rPr>
                <w:b/>
                <w:bCs/>
              </w:rPr>
              <w:t>usuario_mod</w:t>
            </w:r>
          </w:p>
        </w:tc>
        <w:tc>
          <w:tcPr>
            <w:tcW w:w="1383" w:type="dxa"/>
            <w:vAlign w:val="center"/>
          </w:tcPr>
          <w:p w14:paraId="6E831B83" w14:textId="77777777" w:rsidR="00922D15" w:rsidRDefault="00922D15">
            <w:pPr>
              <w:ind w:firstLine="0"/>
              <w:rPr>
                <w:color w:val="000000"/>
              </w:rPr>
            </w:pPr>
            <w:r>
              <w:rPr>
                <w:color w:val="000000"/>
              </w:rPr>
              <w:t>STRING</w:t>
            </w:r>
          </w:p>
        </w:tc>
        <w:tc>
          <w:tcPr>
            <w:tcW w:w="2290" w:type="dxa"/>
          </w:tcPr>
          <w:p w14:paraId="36C370F1" w14:textId="77777777" w:rsidR="00922D15" w:rsidRDefault="00922D15">
            <w:pPr>
              <w:ind w:firstLine="0"/>
              <w:rPr>
                <w:color w:val="000000"/>
              </w:rPr>
            </w:pPr>
            <w:r>
              <w:t>Usuario que ha modicado/creado</w:t>
            </w:r>
          </w:p>
        </w:tc>
        <w:tc>
          <w:tcPr>
            <w:tcW w:w="2802" w:type="dxa"/>
            <w:vAlign w:val="center"/>
          </w:tcPr>
          <w:p w14:paraId="02D0AD3D" w14:textId="77777777" w:rsidR="00922D15" w:rsidRDefault="00922D15">
            <w:pPr>
              <w:ind w:firstLine="0"/>
              <w:rPr>
                <w:color w:val="000000"/>
              </w:rPr>
            </w:pPr>
            <w:r>
              <w:t>SISTEMA</w:t>
            </w:r>
          </w:p>
        </w:tc>
      </w:tr>
      <w:tr w:rsidR="00922D15" w14:paraId="25F7AE26" w14:textId="77777777">
        <w:tblPrEx>
          <w:jc w:val="center"/>
        </w:tblPrEx>
        <w:trPr>
          <w:jc w:val="center"/>
        </w:trPr>
        <w:tc>
          <w:tcPr>
            <w:tcW w:w="2541" w:type="dxa"/>
            <w:vAlign w:val="center"/>
          </w:tcPr>
          <w:p w14:paraId="497B8E0D" w14:textId="68590EBD" w:rsidR="00922D15" w:rsidRDefault="00114619">
            <w:pPr>
              <w:ind w:firstLine="0"/>
              <w:rPr>
                <w:b/>
                <w:bCs/>
              </w:rPr>
            </w:pPr>
            <w:r>
              <w:rPr>
                <w:b/>
                <w:bCs/>
              </w:rPr>
              <w:t>A</w:t>
            </w:r>
            <w:r w:rsidR="00922D15">
              <w:rPr>
                <w:b/>
                <w:bCs/>
              </w:rPr>
              <w:t>cceso</w:t>
            </w:r>
            <w:r>
              <w:rPr>
                <w:b/>
                <w:bCs/>
              </w:rPr>
              <w:t>_</w:t>
            </w:r>
            <w:r w:rsidR="00922D15">
              <w:rPr>
                <w:b/>
                <w:bCs/>
              </w:rPr>
              <w:t xml:space="preserve">sucursales </w:t>
            </w:r>
          </w:p>
        </w:tc>
        <w:tc>
          <w:tcPr>
            <w:tcW w:w="1383" w:type="dxa"/>
            <w:vAlign w:val="center"/>
          </w:tcPr>
          <w:p w14:paraId="2405766B" w14:textId="783A0CA1" w:rsidR="00922D15" w:rsidRDefault="00F908B2">
            <w:pPr>
              <w:ind w:firstLine="0"/>
              <w:rPr>
                <w:color w:val="000000"/>
              </w:rPr>
            </w:pPr>
            <w:r>
              <w:rPr>
                <w:color w:val="000000"/>
              </w:rPr>
              <w:t>BYTE</w:t>
            </w:r>
          </w:p>
        </w:tc>
        <w:tc>
          <w:tcPr>
            <w:tcW w:w="2290" w:type="dxa"/>
          </w:tcPr>
          <w:p w14:paraId="009CBDB8" w14:textId="175C903C" w:rsidR="00922D15" w:rsidRDefault="00707381">
            <w:pPr>
              <w:ind w:firstLine="0"/>
            </w:pPr>
            <w:r>
              <w:t>Si se requiere acceder a las sucursales.</w:t>
            </w:r>
          </w:p>
        </w:tc>
        <w:tc>
          <w:tcPr>
            <w:tcW w:w="2802" w:type="dxa"/>
            <w:vAlign w:val="center"/>
          </w:tcPr>
          <w:p w14:paraId="1826DCF7" w14:textId="4B069E9E" w:rsidR="00922D15" w:rsidRDefault="00707381">
            <w:pPr>
              <w:ind w:firstLine="0"/>
            </w:pPr>
            <w:r>
              <w:t>True, False</w:t>
            </w:r>
          </w:p>
        </w:tc>
      </w:tr>
      <w:tr w:rsidR="00922D15" w14:paraId="1836D807" w14:textId="77777777">
        <w:tblPrEx>
          <w:jc w:val="center"/>
        </w:tblPrEx>
        <w:trPr>
          <w:jc w:val="center"/>
        </w:trPr>
        <w:tc>
          <w:tcPr>
            <w:tcW w:w="2541" w:type="dxa"/>
            <w:vAlign w:val="center"/>
          </w:tcPr>
          <w:p w14:paraId="65911CAE" w14:textId="6FDB1C2B" w:rsidR="00922D15" w:rsidRDefault="00922D15">
            <w:pPr>
              <w:ind w:firstLine="0"/>
              <w:rPr>
                <w:b/>
                <w:bCs/>
              </w:rPr>
            </w:pPr>
            <w:r>
              <w:rPr>
                <w:b/>
                <w:bCs/>
              </w:rPr>
              <w:t>acceso</w:t>
            </w:r>
            <w:r w:rsidR="00F908B2">
              <w:rPr>
                <w:b/>
                <w:bCs/>
              </w:rPr>
              <w:t>_</w:t>
            </w:r>
            <w:r>
              <w:rPr>
                <w:b/>
                <w:bCs/>
              </w:rPr>
              <w:t>usos</w:t>
            </w:r>
          </w:p>
        </w:tc>
        <w:tc>
          <w:tcPr>
            <w:tcW w:w="1383" w:type="dxa"/>
            <w:vAlign w:val="center"/>
          </w:tcPr>
          <w:p w14:paraId="0B06335A" w14:textId="1219C11C" w:rsidR="00922D15" w:rsidRDefault="00F908B2">
            <w:pPr>
              <w:ind w:firstLine="0"/>
              <w:rPr>
                <w:color w:val="000000"/>
              </w:rPr>
            </w:pPr>
            <w:r>
              <w:rPr>
                <w:color w:val="000000"/>
              </w:rPr>
              <w:t>BYTE</w:t>
            </w:r>
          </w:p>
        </w:tc>
        <w:tc>
          <w:tcPr>
            <w:tcW w:w="2290" w:type="dxa"/>
          </w:tcPr>
          <w:p w14:paraId="07ECCC01" w14:textId="077CE318" w:rsidR="00922D15" w:rsidRDefault="00707381">
            <w:pPr>
              <w:ind w:firstLine="0"/>
            </w:pPr>
            <w:r>
              <w:t>Si se requiere acceder a los usos.</w:t>
            </w:r>
          </w:p>
        </w:tc>
        <w:tc>
          <w:tcPr>
            <w:tcW w:w="2802" w:type="dxa"/>
            <w:vAlign w:val="center"/>
          </w:tcPr>
          <w:p w14:paraId="225B00B5" w14:textId="6A2DE66B" w:rsidR="00922D15" w:rsidRDefault="00707381">
            <w:pPr>
              <w:ind w:firstLine="0"/>
            </w:pPr>
            <w:r>
              <w:t>True, False</w:t>
            </w:r>
          </w:p>
        </w:tc>
      </w:tr>
    </w:tbl>
    <w:p w14:paraId="420C246A" w14:textId="77777777" w:rsidR="00922D15" w:rsidRDefault="00922D15" w:rsidP="00572DEF">
      <w:pPr>
        <w:ind w:firstLine="0"/>
      </w:pPr>
    </w:p>
    <w:tbl>
      <w:tblPr>
        <w:tblStyle w:val="Tablaconcuadrcula"/>
        <w:tblW w:w="0" w:type="auto"/>
        <w:tblLook w:val="04A0" w:firstRow="1" w:lastRow="0" w:firstColumn="1" w:lastColumn="0" w:noHBand="0" w:noVBand="1"/>
      </w:tblPr>
      <w:tblGrid>
        <w:gridCol w:w="2923"/>
        <w:gridCol w:w="1372"/>
        <w:gridCol w:w="2178"/>
        <w:gridCol w:w="2543"/>
      </w:tblGrid>
      <w:tr w:rsidR="00707381" w:rsidRPr="00081438" w14:paraId="03657B15" w14:textId="77777777">
        <w:trPr>
          <w:trHeight w:val="1109"/>
        </w:trPr>
        <w:tc>
          <w:tcPr>
            <w:tcW w:w="2870" w:type="dxa"/>
            <w:shd w:val="clear" w:color="auto" w:fill="FF0000"/>
          </w:tcPr>
          <w:p w14:paraId="3CB7E4CC" w14:textId="77777777" w:rsidR="00707381" w:rsidRDefault="00707381">
            <w:pPr>
              <w:tabs>
                <w:tab w:val="left" w:pos="1530"/>
              </w:tabs>
              <w:ind w:firstLine="0"/>
              <w:rPr>
                <w:b/>
                <w:bCs/>
                <w:color w:val="FFFFFF" w:themeColor="background1"/>
                <w:sz w:val="24"/>
              </w:rPr>
            </w:pPr>
            <w:r>
              <w:rPr>
                <w:b/>
                <w:bCs/>
                <w:color w:val="FFFFFF" w:themeColor="background1"/>
                <w:sz w:val="24"/>
              </w:rPr>
              <w:t>TABLA:</w:t>
            </w:r>
          </w:p>
          <w:p w14:paraId="75D14CAF" w14:textId="1847D9B7" w:rsidR="00707381" w:rsidRPr="00E333AF" w:rsidRDefault="00707381">
            <w:pPr>
              <w:tabs>
                <w:tab w:val="left" w:pos="1530"/>
              </w:tabs>
              <w:ind w:firstLine="0"/>
              <w:rPr>
                <w:b/>
                <w:bCs/>
                <w:sz w:val="24"/>
              </w:rPr>
            </w:pPr>
            <w:r w:rsidRPr="00E333AF">
              <w:rPr>
                <w:b/>
                <w:bCs/>
                <w:color w:val="FFFFFF" w:themeColor="background1"/>
                <w:sz w:val="24"/>
              </w:rPr>
              <w:t>MAC_</w:t>
            </w:r>
            <w:r>
              <w:rPr>
                <w:b/>
                <w:bCs/>
                <w:color w:val="FFFFFF" w:themeColor="background1"/>
                <w:sz w:val="24"/>
              </w:rPr>
              <w:t>PROFILE_ENTITY</w:t>
            </w:r>
          </w:p>
        </w:tc>
        <w:tc>
          <w:tcPr>
            <w:tcW w:w="6146" w:type="dxa"/>
            <w:gridSpan w:val="3"/>
          </w:tcPr>
          <w:p w14:paraId="7977C8F6" w14:textId="34BEC738" w:rsidR="00707381" w:rsidRPr="00081438" w:rsidRDefault="00707381">
            <w:pPr>
              <w:ind w:firstLine="0"/>
              <w:rPr>
                <w:b/>
                <w:bCs/>
              </w:rPr>
            </w:pPr>
          </w:p>
        </w:tc>
      </w:tr>
      <w:tr w:rsidR="00707381" w14:paraId="5A6015A2" w14:textId="77777777">
        <w:tblPrEx>
          <w:jc w:val="center"/>
        </w:tblPrEx>
        <w:trPr>
          <w:tblHeader/>
          <w:jc w:val="center"/>
        </w:trPr>
        <w:tc>
          <w:tcPr>
            <w:tcW w:w="2870" w:type="dxa"/>
            <w:shd w:val="clear" w:color="auto" w:fill="FF0000"/>
          </w:tcPr>
          <w:p w14:paraId="672F95E4" w14:textId="77777777" w:rsidR="00707381" w:rsidRPr="00B604C0" w:rsidRDefault="00707381">
            <w:pPr>
              <w:ind w:firstLine="0"/>
              <w:jc w:val="left"/>
              <w:rPr>
                <w:b/>
                <w:bCs/>
                <w:color w:val="FFFFFF" w:themeColor="background1"/>
              </w:rPr>
            </w:pPr>
            <w:r>
              <w:rPr>
                <w:b/>
                <w:bCs/>
                <w:color w:val="FFFFFF" w:themeColor="background1"/>
              </w:rPr>
              <w:lastRenderedPageBreak/>
              <w:t>NOMBRE DE CAMPO</w:t>
            </w:r>
          </w:p>
        </w:tc>
        <w:tc>
          <w:tcPr>
            <w:tcW w:w="1383" w:type="dxa"/>
            <w:shd w:val="clear" w:color="auto" w:fill="FF0000"/>
          </w:tcPr>
          <w:p w14:paraId="27962DB0" w14:textId="77777777" w:rsidR="00707381" w:rsidRPr="00B604C0" w:rsidRDefault="00707381">
            <w:pPr>
              <w:ind w:firstLine="0"/>
              <w:jc w:val="left"/>
              <w:rPr>
                <w:b/>
                <w:bCs/>
                <w:color w:val="FFFFFF" w:themeColor="background1"/>
              </w:rPr>
            </w:pPr>
            <w:r>
              <w:rPr>
                <w:b/>
                <w:bCs/>
                <w:color w:val="FFFFFF" w:themeColor="background1"/>
              </w:rPr>
              <w:t>TIPO</w:t>
            </w:r>
          </w:p>
        </w:tc>
        <w:tc>
          <w:tcPr>
            <w:tcW w:w="2194" w:type="dxa"/>
            <w:shd w:val="clear" w:color="auto" w:fill="FF0000"/>
          </w:tcPr>
          <w:p w14:paraId="476374F4" w14:textId="77777777" w:rsidR="00707381" w:rsidRDefault="00707381">
            <w:pPr>
              <w:ind w:firstLine="0"/>
              <w:rPr>
                <w:b/>
                <w:bCs/>
                <w:color w:val="FFFFFF" w:themeColor="background1"/>
              </w:rPr>
            </w:pPr>
            <w:r>
              <w:rPr>
                <w:b/>
                <w:bCs/>
                <w:color w:val="FFFFFF" w:themeColor="background1"/>
              </w:rPr>
              <w:t>DESCRIPCION</w:t>
            </w:r>
          </w:p>
        </w:tc>
        <w:tc>
          <w:tcPr>
            <w:tcW w:w="2569" w:type="dxa"/>
            <w:shd w:val="clear" w:color="auto" w:fill="FF0000"/>
          </w:tcPr>
          <w:p w14:paraId="4D8AA170" w14:textId="77777777" w:rsidR="00707381" w:rsidRPr="00B604C0" w:rsidRDefault="00707381">
            <w:pPr>
              <w:ind w:firstLine="0"/>
              <w:rPr>
                <w:b/>
                <w:bCs/>
                <w:color w:val="FFFFFF" w:themeColor="background1"/>
              </w:rPr>
            </w:pPr>
            <w:r>
              <w:rPr>
                <w:b/>
                <w:bCs/>
                <w:color w:val="FFFFFF" w:themeColor="background1"/>
              </w:rPr>
              <w:t>EJEMPLO</w:t>
            </w:r>
          </w:p>
        </w:tc>
      </w:tr>
      <w:tr w:rsidR="00707381" w14:paraId="7F87C955" w14:textId="77777777">
        <w:tblPrEx>
          <w:jc w:val="center"/>
        </w:tblPrEx>
        <w:trPr>
          <w:jc w:val="center"/>
        </w:trPr>
        <w:tc>
          <w:tcPr>
            <w:tcW w:w="2870" w:type="dxa"/>
            <w:vAlign w:val="center"/>
          </w:tcPr>
          <w:p w14:paraId="332AE0C9" w14:textId="77777777" w:rsidR="00707381" w:rsidRPr="006F2FB7" w:rsidRDefault="00707381">
            <w:pPr>
              <w:ind w:firstLine="0"/>
              <w:rPr>
                <w:b/>
                <w:bCs/>
              </w:rPr>
            </w:pPr>
            <w:r>
              <w:rPr>
                <w:b/>
                <w:bCs/>
              </w:rPr>
              <w:t>cod_perfil</w:t>
            </w:r>
          </w:p>
        </w:tc>
        <w:tc>
          <w:tcPr>
            <w:tcW w:w="1383" w:type="dxa"/>
            <w:vAlign w:val="center"/>
          </w:tcPr>
          <w:p w14:paraId="0EFE5F4E" w14:textId="77777777" w:rsidR="00707381" w:rsidRPr="0012628A" w:rsidRDefault="00707381">
            <w:pPr>
              <w:ind w:firstLine="0"/>
            </w:pPr>
            <w:r>
              <w:t>INT</w:t>
            </w:r>
          </w:p>
        </w:tc>
        <w:tc>
          <w:tcPr>
            <w:tcW w:w="2194" w:type="dxa"/>
          </w:tcPr>
          <w:p w14:paraId="4F9AF679" w14:textId="1778055E" w:rsidR="00707381" w:rsidRDefault="00707381">
            <w:pPr>
              <w:ind w:firstLine="0"/>
            </w:pPr>
          </w:p>
        </w:tc>
        <w:tc>
          <w:tcPr>
            <w:tcW w:w="2569" w:type="dxa"/>
            <w:vAlign w:val="center"/>
          </w:tcPr>
          <w:p w14:paraId="06EE5036" w14:textId="517DD61B" w:rsidR="00707381" w:rsidRPr="0012628A" w:rsidRDefault="00707381">
            <w:pPr>
              <w:ind w:firstLine="0"/>
            </w:pPr>
            <w:r>
              <w:t>1,2..</w:t>
            </w:r>
          </w:p>
        </w:tc>
      </w:tr>
      <w:tr w:rsidR="00707381" w14:paraId="31F7C99A" w14:textId="77777777">
        <w:tblPrEx>
          <w:jc w:val="center"/>
        </w:tblPrEx>
        <w:trPr>
          <w:jc w:val="center"/>
        </w:trPr>
        <w:tc>
          <w:tcPr>
            <w:tcW w:w="2870" w:type="dxa"/>
            <w:vAlign w:val="center"/>
          </w:tcPr>
          <w:p w14:paraId="1743B80B" w14:textId="77777777" w:rsidR="00707381" w:rsidRDefault="00707381">
            <w:pPr>
              <w:ind w:firstLine="0"/>
              <w:rPr>
                <w:b/>
                <w:bCs/>
              </w:rPr>
            </w:pPr>
            <w:r>
              <w:rPr>
                <w:b/>
                <w:bCs/>
              </w:rPr>
              <w:t xml:space="preserve">descripcion </w:t>
            </w:r>
          </w:p>
        </w:tc>
        <w:tc>
          <w:tcPr>
            <w:tcW w:w="1383" w:type="dxa"/>
            <w:vAlign w:val="center"/>
          </w:tcPr>
          <w:p w14:paraId="1BF842B5" w14:textId="77777777" w:rsidR="00707381" w:rsidRDefault="00707381">
            <w:pPr>
              <w:ind w:firstLine="0"/>
            </w:pPr>
            <w:r>
              <w:t>STRING</w:t>
            </w:r>
          </w:p>
        </w:tc>
        <w:tc>
          <w:tcPr>
            <w:tcW w:w="2194" w:type="dxa"/>
          </w:tcPr>
          <w:p w14:paraId="1E23E2E3" w14:textId="359CA277" w:rsidR="00707381" w:rsidRDefault="00707381">
            <w:pPr>
              <w:ind w:firstLine="0"/>
            </w:pPr>
          </w:p>
        </w:tc>
        <w:tc>
          <w:tcPr>
            <w:tcW w:w="2569" w:type="dxa"/>
            <w:vAlign w:val="center"/>
          </w:tcPr>
          <w:p w14:paraId="61C3DCBB" w14:textId="7BE46C61" w:rsidR="00707381" w:rsidRDefault="00707381">
            <w:pPr>
              <w:ind w:firstLine="0"/>
            </w:pPr>
            <w:r>
              <w:t>‘</w:t>
            </w:r>
            <w:r w:rsidR="003E4E2F">
              <w:t>SANHQ-MAC-GLOBAL_PER’</w:t>
            </w:r>
          </w:p>
        </w:tc>
      </w:tr>
      <w:tr w:rsidR="00707381" w14:paraId="2C6A4EE5" w14:textId="77777777">
        <w:tblPrEx>
          <w:jc w:val="center"/>
        </w:tblPrEx>
        <w:trPr>
          <w:jc w:val="center"/>
        </w:trPr>
        <w:tc>
          <w:tcPr>
            <w:tcW w:w="2870" w:type="dxa"/>
            <w:vAlign w:val="center"/>
          </w:tcPr>
          <w:p w14:paraId="09FDE05B" w14:textId="2A0D65C0" w:rsidR="00707381" w:rsidRDefault="009E0780">
            <w:pPr>
              <w:ind w:firstLine="0"/>
              <w:rPr>
                <w:b/>
                <w:bCs/>
              </w:rPr>
            </w:pPr>
            <w:r>
              <w:rPr>
                <w:b/>
                <w:bCs/>
              </w:rPr>
              <w:t>Pais</w:t>
            </w:r>
          </w:p>
        </w:tc>
        <w:tc>
          <w:tcPr>
            <w:tcW w:w="1383" w:type="dxa"/>
            <w:vAlign w:val="center"/>
          </w:tcPr>
          <w:p w14:paraId="6B94BA81" w14:textId="1DEBE433" w:rsidR="00707381" w:rsidRDefault="009E0780">
            <w:pPr>
              <w:ind w:firstLine="0"/>
            </w:pPr>
            <w:r>
              <w:t>STRING</w:t>
            </w:r>
          </w:p>
        </w:tc>
        <w:tc>
          <w:tcPr>
            <w:tcW w:w="2194" w:type="dxa"/>
          </w:tcPr>
          <w:p w14:paraId="43C3D096" w14:textId="77777777" w:rsidR="00707381" w:rsidRDefault="00707381">
            <w:pPr>
              <w:ind w:firstLine="0"/>
            </w:pPr>
          </w:p>
        </w:tc>
        <w:tc>
          <w:tcPr>
            <w:tcW w:w="2569" w:type="dxa"/>
            <w:vAlign w:val="center"/>
          </w:tcPr>
          <w:p w14:paraId="4A25EFB8" w14:textId="593B5862" w:rsidR="00707381" w:rsidRDefault="003D6DC7">
            <w:pPr>
              <w:ind w:firstLine="0"/>
            </w:pPr>
            <w:r>
              <w:t>‘BRA’…</w:t>
            </w:r>
          </w:p>
        </w:tc>
      </w:tr>
    </w:tbl>
    <w:p w14:paraId="443191EC" w14:textId="77777777" w:rsidR="00707381" w:rsidRDefault="00707381" w:rsidP="00572DEF">
      <w:pPr>
        <w:ind w:firstLine="0"/>
      </w:pPr>
    </w:p>
    <w:tbl>
      <w:tblPr>
        <w:tblStyle w:val="Tablaconcuadrcula"/>
        <w:tblW w:w="0" w:type="auto"/>
        <w:tblLook w:val="04A0" w:firstRow="1" w:lastRow="0" w:firstColumn="1" w:lastColumn="0" w:noHBand="0" w:noVBand="1"/>
      </w:tblPr>
      <w:tblGrid>
        <w:gridCol w:w="3137"/>
        <w:gridCol w:w="1383"/>
        <w:gridCol w:w="1767"/>
        <w:gridCol w:w="2729"/>
      </w:tblGrid>
      <w:tr w:rsidR="003E4E2F" w:rsidRPr="00081438" w14:paraId="7297CE9F" w14:textId="77777777">
        <w:trPr>
          <w:trHeight w:val="1109"/>
        </w:trPr>
        <w:tc>
          <w:tcPr>
            <w:tcW w:w="2870" w:type="dxa"/>
            <w:shd w:val="clear" w:color="auto" w:fill="FF0000"/>
          </w:tcPr>
          <w:p w14:paraId="70606CD5" w14:textId="77777777" w:rsidR="003E4E2F" w:rsidRDefault="003E4E2F">
            <w:pPr>
              <w:tabs>
                <w:tab w:val="left" w:pos="1530"/>
              </w:tabs>
              <w:ind w:firstLine="0"/>
              <w:rPr>
                <w:b/>
                <w:bCs/>
                <w:color w:val="FFFFFF" w:themeColor="background1"/>
                <w:sz w:val="24"/>
              </w:rPr>
            </w:pPr>
            <w:r>
              <w:rPr>
                <w:b/>
                <w:bCs/>
                <w:color w:val="FFFFFF" w:themeColor="background1"/>
                <w:sz w:val="24"/>
              </w:rPr>
              <w:t>TABLA:</w:t>
            </w:r>
          </w:p>
          <w:p w14:paraId="3E3C0B8F" w14:textId="4B291C02" w:rsidR="003E4E2F" w:rsidRPr="00E333AF" w:rsidRDefault="003E4E2F">
            <w:pPr>
              <w:tabs>
                <w:tab w:val="left" w:pos="1530"/>
              </w:tabs>
              <w:ind w:firstLine="0"/>
              <w:rPr>
                <w:b/>
                <w:bCs/>
                <w:sz w:val="24"/>
              </w:rPr>
            </w:pPr>
            <w:r w:rsidRPr="00E333AF">
              <w:rPr>
                <w:b/>
                <w:bCs/>
                <w:color w:val="FFFFFF" w:themeColor="background1"/>
                <w:sz w:val="24"/>
              </w:rPr>
              <w:t>MAC_</w:t>
            </w:r>
            <w:r>
              <w:rPr>
                <w:b/>
                <w:bCs/>
                <w:color w:val="FFFFFF" w:themeColor="background1"/>
                <w:sz w:val="24"/>
              </w:rPr>
              <w:t>REPORT_DETALLE</w:t>
            </w:r>
          </w:p>
        </w:tc>
        <w:tc>
          <w:tcPr>
            <w:tcW w:w="6146" w:type="dxa"/>
            <w:gridSpan w:val="3"/>
          </w:tcPr>
          <w:p w14:paraId="2094413F" w14:textId="77777777" w:rsidR="003E4E2F" w:rsidRPr="00081438" w:rsidRDefault="003E4E2F">
            <w:pPr>
              <w:ind w:firstLine="0"/>
              <w:rPr>
                <w:b/>
                <w:bCs/>
              </w:rPr>
            </w:pPr>
          </w:p>
        </w:tc>
      </w:tr>
      <w:tr w:rsidR="004A55CB" w14:paraId="0210D6C0" w14:textId="77777777">
        <w:tblPrEx>
          <w:jc w:val="center"/>
        </w:tblPrEx>
        <w:trPr>
          <w:tblHeader/>
          <w:jc w:val="center"/>
        </w:trPr>
        <w:tc>
          <w:tcPr>
            <w:tcW w:w="2870" w:type="dxa"/>
            <w:shd w:val="clear" w:color="auto" w:fill="FF0000"/>
          </w:tcPr>
          <w:p w14:paraId="44DEA791" w14:textId="77777777" w:rsidR="003E4E2F" w:rsidRPr="00B604C0" w:rsidRDefault="003E4E2F">
            <w:pPr>
              <w:ind w:firstLine="0"/>
              <w:jc w:val="left"/>
              <w:rPr>
                <w:b/>
                <w:bCs/>
                <w:color w:val="FFFFFF" w:themeColor="background1"/>
              </w:rPr>
            </w:pPr>
            <w:r>
              <w:rPr>
                <w:b/>
                <w:bCs/>
                <w:color w:val="FFFFFF" w:themeColor="background1"/>
              </w:rPr>
              <w:t>NOMBRE DE CAMPO</w:t>
            </w:r>
          </w:p>
        </w:tc>
        <w:tc>
          <w:tcPr>
            <w:tcW w:w="1383" w:type="dxa"/>
            <w:shd w:val="clear" w:color="auto" w:fill="FF0000"/>
          </w:tcPr>
          <w:p w14:paraId="2CCF3E9E" w14:textId="77777777" w:rsidR="003E4E2F" w:rsidRPr="00B604C0" w:rsidRDefault="003E4E2F">
            <w:pPr>
              <w:ind w:firstLine="0"/>
              <w:jc w:val="left"/>
              <w:rPr>
                <w:b/>
                <w:bCs/>
                <w:color w:val="FFFFFF" w:themeColor="background1"/>
              </w:rPr>
            </w:pPr>
            <w:r>
              <w:rPr>
                <w:b/>
                <w:bCs/>
                <w:color w:val="FFFFFF" w:themeColor="background1"/>
              </w:rPr>
              <w:t>TIPO</w:t>
            </w:r>
          </w:p>
        </w:tc>
        <w:tc>
          <w:tcPr>
            <w:tcW w:w="2194" w:type="dxa"/>
            <w:shd w:val="clear" w:color="auto" w:fill="FF0000"/>
          </w:tcPr>
          <w:p w14:paraId="25A1FE2E" w14:textId="77777777" w:rsidR="003E4E2F" w:rsidRDefault="003E4E2F">
            <w:pPr>
              <w:ind w:firstLine="0"/>
              <w:rPr>
                <w:b/>
                <w:bCs/>
                <w:color w:val="FFFFFF" w:themeColor="background1"/>
              </w:rPr>
            </w:pPr>
            <w:r>
              <w:rPr>
                <w:b/>
                <w:bCs/>
                <w:color w:val="FFFFFF" w:themeColor="background1"/>
              </w:rPr>
              <w:t>DESCRIPCION</w:t>
            </w:r>
          </w:p>
        </w:tc>
        <w:tc>
          <w:tcPr>
            <w:tcW w:w="2569" w:type="dxa"/>
            <w:shd w:val="clear" w:color="auto" w:fill="FF0000"/>
          </w:tcPr>
          <w:p w14:paraId="52A0E8D3" w14:textId="77777777" w:rsidR="003E4E2F" w:rsidRPr="00B604C0" w:rsidRDefault="003E4E2F">
            <w:pPr>
              <w:ind w:firstLine="0"/>
              <w:rPr>
                <w:b/>
                <w:bCs/>
                <w:color w:val="FFFFFF" w:themeColor="background1"/>
              </w:rPr>
            </w:pPr>
            <w:r>
              <w:rPr>
                <w:b/>
                <w:bCs/>
                <w:color w:val="FFFFFF" w:themeColor="background1"/>
              </w:rPr>
              <w:t>EJEMPLO</w:t>
            </w:r>
          </w:p>
        </w:tc>
      </w:tr>
      <w:tr w:rsidR="004A55CB" w14:paraId="24F34D4D" w14:textId="77777777">
        <w:tblPrEx>
          <w:jc w:val="center"/>
        </w:tblPrEx>
        <w:trPr>
          <w:jc w:val="center"/>
        </w:trPr>
        <w:tc>
          <w:tcPr>
            <w:tcW w:w="2870" w:type="dxa"/>
            <w:vAlign w:val="center"/>
          </w:tcPr>
          <w:p w14:paraId="5B0B2D09" w14:textId="675BC155" w:rsidR="003E4E2F" w:rsidRPr="006F2FB7" w:rsidRDefault="003E4E2F">
            <w:pPr>
              <w:ind w:firstLine="0"/>
              <w:rPr>
                <w:b/>
                <w:bCs/>
              </w:rPr>
            </w:pPr>
            <w:r>
              <w:rPr>
                <w:b/>
                <w:bCs/>
              </w:rPr>
              <w:t>id_tabla_main</w:t>
            </w:r>
          </w:p>
        </w:tc>
        <w:tc>
          <w:tcPr>
            <w:tcW w:w="1383" w:type="dxa"/>
            <w:vAlign w:val="center"/>
          </w:tcPr>
          <w:p w14:paraId="56CB8F55" w14:textId="77777777" w:rsidR="003E4E2F" w:rsidRPr="0012628A" w:rsidRDefault="003E4E2F">
            <w:pPr>
              <w:ind w:firstLine="0"/>
            </w:pPr>
            <w:r>
              <w:t>INT</w:t>
            </w:r>
          </w:p>
        </w:tc>
        <w:tc>
          <w:tcPr>
            <w:tcW w:w="2194" w:type="dxa"/>
          </w:tcPr>
          <w:p w14:paraId="5A469149" w14:textId="57BFC778" w:rsidR="003E4E2F" w:rsidRDefault="003E4E2F">
            <w:pPr>
              <w:ind w:firstLine="0"/>
            </w:pPr>
          </w:p>
        </w:tc>
        <w:tc>
          <w:tcPr>
            <w:tcW w:w="2569" w:type="dxa"/>
            <w:vAlign w:val="center"/>
          </w:tcPr>
          <w:p w14:paraId="60407C74" w14:textId="2E40F987" w:rsidR="003E4E2F" w:rsidRPr="0012628A" w:rsidRDefault="003E4E2F">
            <w:pPr>
              <w:ind w:firstLine="0"/>
            </w:pPr>
            <w:r>
              <w:t>‘JM_CONTR_BIS’</w:t>
            </w:r>
          </w:p>
        </w:tc>
      </w:tr>
      <w:tr w:rsidR="004A55CB" w14:paraId="77687ABB" w14:textId="77777777">
        <w:tblPrEx>
          <w:jc w:val="center"/>
        </w:tblPrEx>
        <w:trPr>
          <w:jc w:val="center"/>
        </w:trPr>
        <w:tc>
          <w:tcPr>
            <w:tcW w:w="2870" w:type="dxa"/>
            <w:vAlign w:val="center"/>
          </w:tcPr>
          <w:p w14:paraId="24E950AD" w14:textId="7D1E1FFC" w:rsidR="003E4E2F" w:rsidRDefault="003E4E2F">
            <w:pPr>
              <w:ind w:firstLine="0"/>
              <w:rPr>
                <w:b/>
                <w:bCs/>
              </w:rPr>
            </w:pPr>
            <w:r>
              <w:rPr>
                <w:b/>
                <w:bCs/>
              </w:rPr>
              <w:t>id_report</w:t>
            </w:r>
          </w:p>
        </w:tc>
        <w:tc>
          <w:tcPr>
            <w:tcW w:w="1383" w:type="dxa"/>
            <w:vAlign w:val="center"/>
          </w:tcPr>
          <w:p w14:paraId="25C8BE30" w14:textId="77777777" w:rsidR="003E4E2F" w:rsidRDefault="003E4E2F">
            <w:pPr>
              <w:ind w:firstLine="0"/>
            </w:pPr>
            <w:r>
              <w:t>STRING</w:t>
            </w:r>
          </w:p>
        </w:tc>
        <w:tc>
          <w:tcPr>
            <w:tcW w:w="2194" w:type="dxa"/>
          </w:tcPr>
          <w:p w14:paraId="2134F9E7" w14:textId="77777777" w:rsidR="003E4E2F" w:rsidRDefault="003E4E2F">
            <w:pPr>
              <w:ind w:firstLine="0"/>
            </w:pPr>
          </w:p>
        </w:tc>
        <w:tc>
          <w:tcPr>
            <w:tcW w:w="2569" w:type="dxa"/>
            <w:vAlign w:val="center"/>
          </w:tcPr>
          <w:p w14:paraId="0863CAD1" w14:textId="0165996D" w:rsidR="003E4E2F" w:rsidRDefault="003E4E2F">
            <w:pPr>
              <w:ind w:firstLine="0"/>
            </w:pPr>
            <w:r>
              <w:t>‘</w:t>
            </w:r>
            <w:r w:rsidR="004A55CB">
              <w:t>A7DE37EGGD3637DF7FD’</w:t>
            </w:r>
          </w:p>
        </w:tc>
      </w:tr>
      <w:tr w:rsidR="004A55CB" w14:paraId="694E0AFB" w14:textId="77777777">
        <w:tblPrEx>
          <w:jc w:val="center"/>
        </w:tblPrEx>
        <w:trPr>
          <w:jc w:val="center"/>
        </w:trPr>
        <w:tc>
          <w:tcPr>
            <w:tcW w:w="2870" w:type="dxa"/>
            <w:vAlign w:val="center"/>
          </w:tcPr>
          <w:p w14:paraId="7E394AB8" w14:textId="06701166" w:rsidR="003E4E2F" w:rsidRDefault="003E4E2F">
            <w:pPr>
              <w:ind w:firstLine="0"/>
              <w:rPr>
                <w:b/>
                <w:bCs/>
              </w:rPr>
            </w:pPr>
            <w:r>
              <w:rPr>
                <w:b/>
                <w:bCs/>
              </w:rPr>
              <w:t>id_unidad</w:t>
            </w:r>
          </w:p>
        </w:tc>
        <w:tc>
          <w:tcPr>
            <w:tcW w:w="1383" w:type="dxa"/>
            <w:vAlign w:val="center"/>
          </w:tcPr>
          <w:p w14:paraId="76F47F88" w14:textId="77777777" w:rsidR="003E4E2F" w:rsidRDefault="003E4E2F">
            <w:pPr>
              <w:ind w:firstLine="0"/>
            </w:pPr>
            <w:r>
              <w:t>TIMESTAMP</w:t>
            </w:r>
          </w:p>
        </w:tc>
        <w:tc>
          <w:tcPr>
            <w:tcW w:w="2194" w:type="dxa"/>
          </w:tcPr>
          <w:p w14:paraId="1CCD8D01" w14:textId="21944309" w:rsidR="003E4E2F" w:rsidRDefault="003E4E2F">
            <w:pPr>
              <w:ind w:firstLine="0"/>
            </w:pPr>
            <w:r>
              <w:t>Identificador de la unidad.</w:t>
            </w:r>
          </w:p>
        </w:tc>
        <w:tc>
          <w:tcPr>
            <w:tcW w:w="2569" w:type="dxa"/>
            <w:vAlign w:val="center"/>
          </w:tcPr>
          <w:p w14:paraId="14A717F0" w14:textId="77777777" w:rsidR="003E4E2F" w:rsidRDefault="003E4E2F">
            <w:pPr>
              <w:ind w:firstLine="0"/>
            </w:pPr>
            <w:r>
              <w:t>9999-12-31 23:59:59:9999</w:t>
            </w:r>
          </w:p>
        </w:tc>
      </w:tr>
    </w:tbl>
    <w:p w14:paraId="479669AA" w14:textId="77777777" w:rsidR="003E4E2F" w:rsidRDefault="003E4E2F" w:rsidP="00572DEF">
      <w:pPr>
        <w:ind w:firstLine="0"/>
      </w:pPr>
    </w:p>
    <w:p w14:paraId="6AA93796" w14:textId="77777777" w:rsidR="004A55CB" w:rsidRDefault="004A55CB" w:rsidP="00572DEF">
      <w:pPr>
        <w:ind w:firstLine="0"/>
      </w:pPr>
    </w:p>
    <w:tbl>
      <w:tblPr>
        <w:tblStyle w:val="Tablaconcuadrcula"/>
        <w:tblW w:w="0" w:type="auto"/>
        <w:tblLook w:val="04A0" w:firstRow="1" w:lastRow="0" w:firstColumn="1" w:lastColumn="0" w:noHBand="0" w:noVBand="1"/>
      </w:tblPr>
      <w:tblGrid>
        <w:gridCol w:w="2550"/>
        <w:gridCol w:w="1383"/>
        <w:gridCol w:w="2287"/>
        <w:gridCol w:w="2796"/>
      </w:tblGrid>
      <w:tr w:rsidR="004A55CB" w:rsidRPr="00081438" w14:paraId="6F0E53C6" w14:textId="77777777">
        <w:trPr>
          <w:trHeight w:val="1109"/>
        </w:trPr>
        <w:tc>
          <w:tcPr>
            <w:tcW w:w="2550" w:type="dxa"/>
            <w:shd w:val="clear" w:color="auto" w:fill="FF0000"/>
          </w:tcPr>
          <w:p w14:paraId="32F9B8B7" w14:textId="77777777" w:rsidR="004A55CB" w:rsidRDefault="004A55CB">
            <w:pPr>
              <w:tabs>
                <w:tab w:val="left" w:pos="1530"/>
              </w:tabs>
              <w:ind w:firstLine="0"/>
              <w:rPr>
                <w:b/>
                <w:bCs/>
                <w:color w:val="FFFFFF" w:themeColor="background1"/>
                <w:sz w:val="24"/>
              </w:rPr>
            </w:pPr>
            <w:r>
              <w:rPr>
                <w:b/>
                <w:bCs/>
                <w:color w:val="FFFFFF" w:themeColor="background1"/>
                <w:sz w:val="24"/>
              </w:rPr>
              <w:t>TABLA:</w:t>
            </w:r>
          </w:p>
          <w:p w14:paraId="31302630" w14:textId="705A3668" w:rsidR="004A55CB" w:rsidRPr="00E333AF" w:rsidRDefault="004A55CB">
            <w:pPr>
              <w:tabs>
                <w:tab w:val="left" w:pos="1530"/>
              </w:tabs>
              <w:ind w:firstLine="0"/>
              <w:rPr>
                <w:b/>
                <w:bCs/>
                <w:sz w:val="24"/>
              </w:rPr>
            </w:pPr>
            <w:r w:rsidRPr="00E333AF">
              <w:rPr>
                <w:b/>
                <w:bCs/>
                <w:color w:val="FFFFFF" w:themeColor="background1"/>
                <w:sz w:val="24"/>
              </w:rPr>
              <w:t>MAC_</w:t>
            </w:r>
            <w:r>
              <w:rPr>
                <w:b/>
                <w:bCs/>
                <w:color w:val="FFFFFF" w:themeColor="background1"/>
                <w:sz w:val="24"/>
              </w:rPr>
              <w:t>USER_MICRO</w:t>
            </w:r>
          </w:p>
        </w:tc>
        <w:tc>
          <w:tcPr>
            <w:tcW w:w="6466" w:type="dxa"/>
            <w:gridSpan w:val="3"/>
          </w:tcPr>
          <w:p w14:paraId="1F35D3E2" w14:textId="77777777" w:rsidR="004A55CB" w:rsidRPr="00081438" w:rsidRDefault="004A55CB">
            <w:pPr>
              <w:ind w:firstLine="0"/>
              <w:rPr>
                <w:b/>
                <w:bCs/>
              </w:rPr>
            </w:pPr>
          </w:p>
        </w:tc>
      </w:tr>
      <w:tr w:rsidR="004A55CB" w14:paraId="53F842E6" w14:textId="77777777">
        <w:tblPrEx>
          <w:jc w:val="center"/>
        </w:tblPrEx>
        <w:trPr>
          <w:tblHeader/>
          <w:jc w:val="center"/>
        </w:trPr>
        <w:tc>
          <w:tcPr>
            <w:tcW w:w="2550" w:type="dxa"/>
            <w:shd w:val="clear" w:color="auto" w:fill="FF0000"/>
          </w:tcPr>
          <w:p w14:paraId="13B0C87F" w14:textId="77777777" w:rsidR="004A55CB" w:rsidRPr="00B604C0" w:rsidRDefault="004A55CB">
            <w:pPr>
              <w:ind w:firstLine="0"/>
              <w:jc w:val="left"/>
              <w:rPr>
                <w:b/>
                <w:bCs/>
                <w:color w:val="FFFFFF" w:themeColor="background1"/>
              </w:rPr>
            </w:pPr>
            <w:r>
              <w:rPr>
                <w:b/>
                <w:bCs/>
                <w:color w:val="FFFFFF" w:themeColor="background1"/>
              </w:rPr>
              <w:t>NOMBRE DE CAMPO</w:t>
            </w:r>
          </w:p>
        </w:tc>
        <w:tc>
          <w:tcPr>
            <w:tcW w:w="1383" w:type="dxa"/>
            <w:shd w:val="clear" w:color="auto" w:fill="FF0000"/>
          </w:tcPr>
          <w:p w14:paraId="00086378" w14:textId="77777777" w:rsidR="004A55CB" w:rsidRPr="00B604C0" w:rsidRDefault="004A55CB">
            <w:pPr>
              <w:ind w:firstLine="0"/>
              <w:jc w:val="left"/>
              <w:rPr>
                <w:b/>
                <w:bCs/>
                <w:color w:val="FFFFFF" w:themeColor="background1"/>
              </w:rPr>
            </w:pPr>
            <w:r>
              <w:rPr>
                <w:b/>
                <w:bCs/>
                <w:color w:val="FFFFFF" w:themeColor="background1"/>
              </w:rPr>
              <w:t>TIPO</w:t>
            </w:r>
          </w:p>
        </w:tc>
        <w:tc>
          <w:tcPr>
            <w:tcW w:w="2287" w:type="dxa"/>
            <w:shd w:val="clear" w:color="auto" w:fill="FF0000"/>
          </w:tcPr>
          <w:p w14:paraId="5CDC8FF7" w14:textId="77777777" w:rsidR="004A55CB" w:rsidRDefault="004A55CB">
            <w:pPr>
              <w:ind w:firstLine="0"/>
              <w:rPr>
                <w:b/>
                <w:bCs/>
                <w:color w:val="FFFFFF" w:themeColor="background1"/>
              </w:rPr>
            </w:pPr>
            <w:r>
              <w:rPr>
                <w:b/>
                <w:bCs/>
                <w:color w:val="FFFFFF" w:themeColor="background1"/>
              </w:rPr>
              <w:t>DESCRIPCION</w:t>
            </w:r>
          </w:p>
        </w:tc>
        <w:tc>
          <w:tcPr>
            <w:tcW w:w="2796" w:type="dxa"/>
            <w:shd w:val="clear" w:color="auto" w:fill="FF0000"/>
          </w:tcPr>
          <w:p w14:paraId="148BD85E" w14:textId="77777777" w:rsidR="004A55CB" w:rsidRPr="00B604C0" w:rsidRDefault="004A55CB">
            <w:pPr>
              <w:ind w:firstLine="0"/>
              <w:rPr>
                <w:b/>
                <w:bCs/>
                <w:color w:val="FFFFFF" w:themeColor="background1"/>
              </w:rPr>
            </w:pPr>
            <w:r>
              <w:rPr>
                <w:b/>
                <w:bCs/>
                <w:color w:val="FFFFFF" w:themeColor="background1"/>
              </w:rPr>
              <w:t>EJEMPLO</w:t>
            </w:r>
          </w:p>
        </w:tc>
      </w:tr>
      <w:tr w:rsidR="004A55CB" w14:paraId="507C5B31" w14:textId="77777777">
        <w:tblPrEx>
          <w:jc w:val="center"/>
        </w:tblPrEx>
        <w:trPr>
          <w:jc w:val="center"/>
        </w:trPr>
        <w:tc>
          <w:tcPr>
            <w:tcW w:w="2550" w:type="dxa"/>
            <w:vAlign w:val="center"/>
          </w:tcPr>
          <w:p w14:paraId="762B4698" w14:textId="51152AA7" w:rsidR="004A55CB" w:rsidRPr="006F2FB7" w:rsidRDefault="004A55CB">
            <w:pPr>
              <w:ind w:firstLine="0"/>
              <w:rPr>
                <w:b/>
                <w:bCs/>
              </w:rPr>
            </w:pPr>
            <w:r>
              <w:rPr>
                <w:b/>
                <w:bCs/>
              </w:rPr>
              <w:lastRenderedPageBreak/>
              <w:t>id_usuario</w:t>
            </w:r>
          </w:p>
        </w:tc>
        <w:tc>
          <w:tcPr>
            <w:tcW w:w="1383" w:type="dxa"/>
            <w:vAlign w:val="center"/>
          </w:tcPr>
          <w:p w14:paraId="75403BA3" w14:textId="77777777" w:rsidR="004A55CB" w:rsidRPr="0012628A" w:rsidRDefault="004A55CB">
            <w:pPr>
              <w:ind w:firstLine="0"/>
            </w:pPr>
            <w:r>
              <w:t>STRING</w:t>
            </w:r>
          </w:p>
        </w:tc>
        <w:tc>
          <w:tcPr>
            <w:tcW w:w="2287" w:type="dxa"/>
          </w:tcPr>
          <w:p w14:paraId="3C3CD753" w14:textId="5F93540E" w:rsidR="004A55CB" w:rsidRDefault="004A55CB">
            <w:pPr>
              <w:ind w:firstLine="0"/>
            </w:pPr>
            <w:r>
              <w:t>Identificador del usuario.</w:t>
            </w:r>
          </w:p>
        </w:tc>
        <w:tc>
          <w:tcPr>
            <w:tcW w:w="2796" w:type="dxa"/>
            <w:vAlign w:val="center"/>
          </w:tcPr>
          <w:p w14:paraId="051D4F6A" w14:textId="146D4263" w:rsidR="004A55CB" w:rsidRPr="0012628A" w:rsidRDefault="004A55CB">
            <w:pPr>
              <w:ind w:firstLine="0"/>
            </w:pPr>
            <w:r>
              <w:t>123456</w:t>
            </w:r>
          </w:p>
        </w:tc>
      </w:tr>
      <w:tr w:rsidR="004A55CB" w14:paraId="765E1890" w14:textId="77777777">
        <w:tblPrEx>
          <w:jc w:val="center"/>
        </w:tblPrEx>
        <w:trPr>
          <w:jc w:val="center"/>
        </w:trPr>
        <w:tc>
          <w:tcPr>
            <w:tcW w:w="2550" w:type="dxa"/>
            <w:vAlign w:val="center"/>
          </w:tcPr>
          <w:p w14:paraId="4DC33DCB" w14:textId="27B315F1" w:rsidR="004A55CB" w:rsidRDefault="004A55CB">
            <w:pPr>
              <w:ind w:firstLine="0"/>
              <w:rPr>
                <w:b/>
                <w:bCs/>
              </w:rPr>
            </w:pPr>
            <w:r>
              <w:rPr>
                <w:b/>
                <w:bCs/>
              </w:rPr>
              <w:t>email</w:t>
            </w:r>
          </w:p>
        </w:tc>
        <w:tc>
          <w:tcPr>
            <w:tcW w:w="1383" w:type="dxa"/>
            <w:vAlign w:val="center"/>
          </w:tcPr>
          <w:p w14:paraId="56266A2A" w14:textId="53B88420" w:rsidR="004A55CB" w:rsidRDefault="004A55CB">
            <w:pPr>
              <w:ind w:firstLine="0"/>
            </w:pPr>
            <w:r>
              <w:t>STRING</w:t>
            </w:r>
          </w:p>
        </w:tc>
        <w:tc>
          <w:tcPr>
            <w:tcW w:w="2287" w:type="dxa"/>
          </w:tcPr>
          <w:p w14:paraId="1AC3A9CC" w14:textId="04A39C3C" w:rsidR="004A55CB" w:rsidRDefault="004A55CB">
            <w:pPr>
              <w:ind w:firstLine="0"/>
            </w:pPr>
            <w:r>
              <w:t>Correo electrónico del usuario.</w:t>
            </w:r>
          </w:p>
        </w:tc>
        <w:tc>
          <w:tcPr>
            <w:tcW w:w="2796" w:type="dxa"/>
            <w:vAlign w:val="center"/>
          </w:tcPr>
          <w:p w14:paraId="5F55B719" w14:textId="43FA3703" w:rsidR="004A55CB" w:rsidRDefault="004A55CB">
            <w:pPr>
              <w:ind w:firstLine="0"/>
            </w:pPr>
            <w:r>
              <w:t>123456@usermicro.es</w:t>
            </w:r>
          </w:p>
        </w:tc>
      </w:tr>
      <w:tr w:rsidR="004A55CB" w14:paraId="7C9EC980" w14:textId="77777777">
        <w:tblPrEx>
          <w:jc w:val="center"/>
        </w:tblPrEx>
        <w:trPr>
          <w:jc w:val="center"/>
        </w:trPr>
        <w:tc>
          <w:tcPr>
            <w:tcW w:w="2550" w:type="dxa"/>
            <w:vAlign w:val="center"/>
          </w:tcPr>
          <w:p w14:paraId="6CB23E10" w14:textId="1B9474A9" w:rsidR="004A55CB" w:rsidRDefault="004A55CB">
            <w:pPr>
              <w:ind w:firstLine="0"/>
              <w:rPr>
                <w:b/>
                <w:bCs/>
              </w:rPr>
            </w:pPr>
            <w:r>
              <w:rPr>
                <w:b/>
                <w:bCs/>
              </w:rPr>
              <w:t>fecha_baja</w:t>
            </w:r>
          </w:p>
        </w:tc>
        <w:tc>
          <w:tcPr>
            <w:tcW w:w="1383" w:type="dxa"/>
            <w:vAlign w:val="center"/>
          </w:tcPr>
          <w:p w14:paraId="0D03ECB1" w14:textId="77777777" w:rsidR="004A55CB" w:rsidRDefault="004A55CB">
            <w:pPr>
              <w:ind w:firstLine="0"/>
            </w:pPr>
            <w:r>
              <w:t>TIMESTAMP</w:t>
            </w:r>
          </w:p>
        </w:tc>
        <w:tc>
          <w:tcPr>
            <w:tcW w:w="2287" w:type="dxa"/>
          </w:tcPr>
          <w:p w14:paraId="6A9C05F5" w14:textId="77777777" w:rsidR="004A55CB" w:rsidRDefault="004A55CB">
            <w:pPr>
              <w:ind w:firstLine="0"/>
            </w:pPr>
          </w:p>
        </w:tc>
        <w:tc>
          <w:tcPr>
            <w:tcW w:w="2796" w:type="dxa"/>
            <w:vAlign w:val="center"/>
          </w:tcPr>
          <w:p w14:paraId="7E9D8907" w14:textId="77777777" w:rsidR="004A55CB" w:rsidRDefault="004A55CB">
            <w:pPr>
              <w:ind w:firstLine="0"/>
            </w:pPr>
            <w:r>
              <w:t>9999-12-31 23:59:59:9999</w:t>
            </w:r>
          </w:p>
        </w:tc>
      </w:tr>
      <w:tr w:rsidR="004A55CB" w14:paraId="49813895" w14:textId="77777777">
        <w:tblPrEx>
          <w:jc w:val="center"/>
        </w:tblPrEx>
        <w:trPr>
          <w:jc w:val="center"/>
        </w:trPr>
        <w:tc>
          <w:tcPr>
            <w:tcW w:w="2550" w:type="dxa"/>
            <w:vAlign w:val="center"/>
          </w:tcPr>
          <w:p w14:paraId="72A52C5B" w14:textId="6F294F9F" w:rsidR="004A55CB" w:rsidRDefault="004A55CB">
            <w:pPr>
              <w:ind w:firstLine="0"/>
              <w:rPr>
                <w:b/>
                <w:bCs/>
              </w:rPr>
            </w:pPr>
            <w:r>
              <w:rPr>
                <w:b/>
                <w:bCs/>
              </w:rPr>
              <w:t>fecha_alta</w:t>
            </w:r>
          </w:p>
        </w:tc>
        <w:tc>
          <w:tcPr>
            <w:tcW w:w="1383" w:type="dxa"/>
            <w:vAlign w:val="center"/>
          </w:tcPr>
          <w:p w14:paraId="45A39ED0" w14:textId="77777777" w:rsidR="004A55CB" w:rsidRDefault="004A55CB">
            <w:pPr>
              <w:ind w:firstLine="0"/>
            </w:pPr>
            <w:r>
              <w:t>TIMESTAMP</w:t>
            </w:r>
          </w:p>
        </w:tc>
        <w:tc>
          <w:tcPr>
            <w:tcW w:w="2287" w:type="dxa"/>
          </w:tcPr>
          <w:p w14:paraId="31105FDD" w14:textId="77777777" w:rsidR="004A55CB" w:rsidRDefault="004A55CB">
            <w:pPr>
              <w:ind w:firstLine="0"/>
            </w:pPr>
          </w:p>
        </w:tc>
        <w:tc>
          <w:tcPr>
            <w:tcW w:w="2796" w:type="dxa"/>
            <w:vAlign w:val="center"/>
          </w:tcPr>
          <w:p w14:paraId="5C3A7401" w14:textId="77777777" w:rsidR="004A55CB" w:rsidRDefault="004A55CB">
            <w:pPr>
              <w:ind w:firstLine="0"/>
            </w:pPr>
            <w:r>
              <w:t>2020-01-01 12:00:00:0000</w:t>
            </w:r>
          </w:p>
        </w:tc>
      </w:tr>
      <w:tr w:rsidR="004A55CB" w14:paraId="6AC62996" w14:textId="77777777">
        <w:tblPrEx>
          <w:jc w:val="center"/>
        </w:tblPrEx>
        <w:trPr>
          <w:jc w:val="center"/>
        </w:trPr>
        <w:tc>
          <w:tcPr>
            <w:tcW w:w="2550" w:type="dxa"/>
            <w:vAlign w:val="center"/>
          </w:tcPr>
          <w:p w14:paraId="7D648D62" w14:textId="77777777" w:rsidR="004A55CB" w:rsidRDefault="004A55CB">
            <w:pPr>
              <w:ind w:firstLine="0"/>
              <w:rPr>
                <w:b/>
                <w:bCs/>
                <w:color w:val="000000"/>
              </w:rPr>
            </w:pPr>
            <w:r>
              <w:t>fecha_mod</w:t>
            </w:r>
          </w:p>
        </w:tc>
        <w:tc>
          <w:tcPr>
            <w:tcW w:w="1383" w:type="dxa"/>
            <w:vAlign w:val="center"/>
          </w:tcPr>
          <w:p w14:paraId="1590DFF7" w14:textId="77777777" w:rsidR="004A55CB" w:rsidRPr="0012628A" w:rsidRDefault="004A55CB">
            <w:pPr>
              <w:ind w:firstLine="0"/>
              <w:rPr>
                <w:color w:val="000000"/>
              </w:rPr>
            </w:pPr>
            <w:r>
              <w:t>TIMESTAMP</w:t>
            </w:r>
          </w:p>
        </w:tc>
        <w:tc>
          <w:tcPr>
            <w:tcW w:w="2287" w:type="dxa"/>
          </w:tcPr>
          <w:p w14:paraId="71ECC7D7" w14:textId="77777777" w:rsidR="004A55CB" w:rsidRDefault="004A55CB">
            <w:pPr>
              <w:ind w:firstLine="0"/>
              <w:rPr>
                <w:color w:val="000000"/>
              </w:rPr>
            </w:pPr>
          </w:p>
        </w:tc>
        <w:tc>
          <w:tcPr>
            <w:tcW w:w="2796" w:type="dxa"/>
            <w:vAlign w:val="center"/>
          </w:tcPr>
          <w:p w14:paraId="23BB7D64" w14:textId="77777777" w:rsidR="004A55CB" w:rsidRDefault="004A55CB">
            <w:pPr>
              <w:ind w:firstLine="0"/>
              <w:rPr>
                <w:color w:val="000000"/>
              </w:rPr>
            </w:pPr>
            <w:r>
              <w:t>2020-01-01 12:00:00:0000</w:t>
            </w:r>
          </w:p>
        </w:tc>
      </w:tr>
      <w:tr w:rsidR="004A55CB" w14:paraId="2ED1DD59" w14:textId="77777777">
        <w:tblPrEx>
          <w:jc w:val="center"/>
        </w:tblPrEx>
        <w:trPr>
          <w:jc w:val="center"/>
        </w:trPr>
        <w:tc>
          <w:tcPr>
            <w:tcW w:w="2550" w:type="dxa"/>
            <w:vAlign w:val="center"/>
          </w:tcPr>
          <w:p w14:paraId="344F79A2" w14:textId="0415AF3D" w:rsidR="004A55CB" w:rsidRDefault="004A55CB">
            <w:pPr>
              <w:ind w:firstLine="0"/>
              <w:rPr>
                <w:color w:val="000000"/>
              </w:rPr>
            </w:pPr>
            <w:r>
              <w:rPr>
                <w:b/>
                <w:bCs/>
              </w:rPr>
              <w:t>id_usuario_mod</w:t>
            </w:r>
          </w:p>
        </w:tc>
        <w:tc>
          <w:tcPr>
            <w:tcW w:w="1383" w:type="dxa"/>
            <w:vAlign w:val="center"/>
          </w:tcPr>
          <w:p w14:paraId="67F9FD09" w14:textId="77777777" w:rsidR="004A55CB" w:rsidRDefault="004A55CB">
            <w:pPr>
              <w:ind w:firstLine="0"/>
              <w:rPr>
                <w:color w:val="000000"/>
              </w:rPr>
            </w:pPr>
            <w:r>
              <w:rPr>
                <w:color w:val="000000"/>
              </w:rPr>
              <w:t>STRING</w:t>
            </w:r>
          </w:p>
        </w:tc>
        <w:tc>
          <w:tcPr>
            <w:tcW w:w="2287" w:type="dxa"/>
          </w:tcPr>
          <w:p w14:paraId="7C6D4384" w14:textId="77777777" w:rsidR="004A55CB" w:rsidRDefault="004A55CB">
            <w:pPr>
              <w:ind w:firstLine="0"/>
              <w:rPr>
                <w:color w:val="000000"/>
              </w:rPr>
            </w:pPr>
            <w:r>
              <w:t>Usuario que ha modicado/creado</w:t>
            </w:r>
          </w:p>
        </w:tc>
        <w:tc>
          <w:tcPr>
            <w:tcW w:w="2796" w:type="dxa"/>
            <w:vAlign w:val="center"/>
          </w:tcPr>
          <w:p w14:paraId="06C42BD2" w14:textId="77777777" w:rsidR="004A55CB" w:rsidRDefault="004A55CB">
            <w:pPr>
              <w:ind w:firstLine="0"/>
              <w:rPr>
                <w:color w:val="000000"/>
              </w:rPr>
            </w:pPr>
            <w:r>
              <w:t>SISTEMA</w:t>
            </w:r>
          </w:p>
        </w:tc>
      </w:tr>
      <w:tr w:rsidR="004A55CB" w14:paraId="2E392784" w14:textId="77777777">
        <w:tblPrEx>
          <w:jc w:val="center"/>
        </w:tblPrEx>
        <w:trPr>
          <w:jc w:val="center"/>
        </w:trPr>
        <w:tc>
          <w:tcPr>
            <w:tcW w:w="2550" w:type="dxa"/>
            <w:vAlign w:val="center"/>
          </w:tcPr>
          <w:p w14:paraId="30F1C9AE" w14:textId="4E0B2D9D" w:rsidR="004A55CB" w:rsidRDefault="004A55CB">
            <w:pPr>
              <w:ind w:firstLine="0"/>
              <w:rPr>
                <w:b/>
                <w:bCs/>
              </w:rPr>
            </w:pPr>
            <w:r>
              <w:rPr>
                <w:b/>
                <w:bCs/>
              </w:rPr>
              <w:t>nombre</w:t>
            </w:r>
          </w:p>
        </w:tc>
        <w:tc>
          <w:tcPr>
            <w:tcW w:w="1383" w:type="dxa"/>
            <w:vAlign w:val="center"/>
          </w:tcPr>
          <w:p w14:paraId="46D2DDF8" w14:textId="13C3C815" w:rsidR="004A55CB" w:rsidRDefault="004A55CB">
            <w:pPr>
              <w:ind w:firstLine="0"/>
              <w:rPr>
                <w:color w:val="000000"/>
              </w:rPr>
            </w:pPr>
            <w:r>
              <w:rPr>
                <w:color w:val="000000"/>
              </w:rPr>
              <w:t>STRING</w:t>
            </w:r>
          </w:p>
        </w:tc>
        <w:tc>
          <w:tcPr>
            <w:tcW w:w="2287" w:type="dxa"/>
          </w:tcPr>
          <w:p w14:paraId="229A510E" w14:textId="412BCC07" w:rsidR="004A55CB" w:rsidRDefault="004A55CB">
            <w:pPr>
              <w:ind w:firstLine="0"/>
            </w:pPr>
            <w:r>
              <w:t>Nombre del usuario</w:t>
            </w:r>
          </w:p>
        </w:tc>
        <w:tc>
          <w:tcPr>
            <w:tcW w:w="2796" w:type="dxa"/>
            <w:vAlign w:val="center"/>
          </w:tcPr>
          <w:p w14:paraId="15245763" w14:textId="33233084" w:rsidR="004A55CB" w:rsidRDefault="004A55CB">
            <w:pPr>
              <w:ind w:firstLine="0"/>
            </w:pPr>
            <w:r>
              <w:t>‘Carlos González’</w:t>
            </w:r>
          </w:p>
        </w:tc>
      </w:tr>
    </w:tbl>
    <w:p w14:paraId="70A97ED1" w14:textId="77777777" w:rsidR="004A55CB" w:rsidRDefault="004A55CB" w:rsidP="00572DEF">
      <w:pPr>
        <w:ind w:firstLine="0"/>
      </w:pPr>
    </w:p>
    <w:p w14:paraId="3C06C59A" w14:textId="77777777" w:rsidR="004A55CB" w:rsidRDefault="004A55CB" w:rsidP="00572DEF">
      <w:pPr>
        <w:ind w:firstLine="0"/>
      </w:pPr>
    </w:p>
    <w:p w14:paraId="65089AA4" w14:textId="77777777" w:rsidR="004A55CB" w:rsidRDefault="004A55CB" w:rsidP="00572DEF">
      <w:pPr>
        <w:ind w:firstLine="0"/>
      </w:pPr>
    </w:p>
    <w:p w14:paraId="1E3BA529" w14:textId="77777777" w:rsidR="004A55CB" w:rsidRDefault="004A55CB" w:rsidP="00572DEF">
      <w:pPr>
        <w:ind w:firstLine="0"/>
      </w:pPr>
    </w:p>
    <w:p w14:paraId="1E894919" w14:textId="77777777" w:rsidR="004A55CB" w:rsidRDefault="004A55CB" w:rsidP="00572DEF">
      <w:pPr>
        <w:ind w:firstLine="0"/>
      </w:pPr>
    </w:p>
    <w:p w14:paraId="3037D246" w14:textId="77777777" w:rsidR="004A55CB" w:rsidRDefault="004A55CB" w:rsidP="00572DEF">
      <w:pPr>
        <w:ind w:firstLine="0"/>
      </w:pPr>
    </w:p>
    <w:tbl>
      <w:tblPr>
        <w:tblStyle w:val="Tablaconcuadrcula"/>
        <w:tblW w:w="0" w:type="auto"/>
        <w:tblLook w:val="04A0" w:firstRow="1" w:lastRow="0" w:firstColumn="1" w:lastColumn="0" w:noHBand="0" w:noVBand="1"/>
      </w:tblPr>
      <w:tblGrid>
        <w:gridCol w:w="3150"/>
        <w:gridCol w:w="1383"/>
        <w:gridCol w:w="2112"/>
        <w:gridCol w:w="2371"/>
      </w:tblGrid>
      <w:tr w:rsidR="004A55CB" w:rsidRPr="00081438" w14:paraId="2739C7A6" w14:textId="77777777" w:rsidTr="00F0704A">
        <w:trPr>
          <w:trHeight w:val="1109"/>
        </w:trPr>
        <w:tc>
          <w:tcPr>
            <w:tcW w:w="3150" w:type="dxa"/>
            <w:shd w:val="clear" w:color="auto" w:fill="FF0000"/>
          </w:tcPr>
          <w:p w14:paraId="3C0FA587" w14:textId="77777777" w:rsidR="004A55CB" w:rsidRDefault="004A55CB">
            <w:pPr>
              <w:tabs>
                <w:tab w:val="left" w:pos="1530"/>
              </w:tabs>
              <w:ind w:firstLine="0"/>
              <w:rPr>
                <w:b/>
                <w:bCs/>
                <w:color w:val="FFFFFF" w:themeColor="background1"/>
                <w:sz w:val="24"/>
              </w:rPr>
            </w:pPr>
            <w:r>
              <w:rPr>
                <w:b/>
                <w:bCs/>
                <w:color w:val="FFFFFF" w:themeColor="background1"/>
                <w:sz w:val="24"/>
              </w:rPr>
              <w:t>TABLA:</w:t>
            </w:r>
          </w:p>
          <w:p w14:paraId="3F4E05A8" w14:textId="0FBA8DE9" w:rsidR="004A55CB" w:rsidRPr="00E333AF" w:rsidRDefault="004A55CB">
            <w:pPr>
              <w:tabs>
                <w:tab w:val="left" w:pos="1530"/>
              </w:tabs>
              <w:ind w:firstLine="0"/>
              <w:rPr>
                <w:b/>
                <w:bCs/>
                <w:sz w:val="24"/>
              </w:rPr>
            </w:pPr>
            <w:r w:rsidRPr="00E333AF">
              <w:rPr>
                <w:b/>
                <w:bCs/>
                <w:color w:val="FFFFFF" w:themeColor="background1"/>
                <w:sz w:val="24"/>
              </w:rPr>
              <w:t>MAC_</w:t>
            </w:r>
            <w:r>
              <w:rPr>
                <w:b/>
                <w:bCs/>
                <w:color w:val="FFFFFF" w:themeColor="background1"/>
                <w:sz w:val="24"/>
              </w:rPr>
              <w:t>USER_MICRO</w:t>
            </w:r>
            <w:r w:rsidR="00F0704A">
              <w:rPr>
                <w:b/>
                <w:bCs/>
                <w:color w:val="FFFFFF" w:themeColor="background1"/>
                <w:sz w:val="24"/>
              </w:rPr>
              <w:t>_USO</w:t>
            </w:r>
          </w:p>
        </w:tc>
        <w:tc>
          <w:tcPr>
            <w:tcW w:w="5866" w:type="dxa"/>
            <w:gridSpan w:val="3"/>
          </w:tcPr>
          <w:p w14:paraId="2F3BE12A" w14:textId="77777777" w:rsidR="004A55CB" w:rsidRPr="00081438" w:rsidRDefault="004A55CB">
            <w:pPr>
              <w:ind w:firstLine="0"/>
              <w:rPr>
                <w:b/>
                <w:bCs/>
              </w:rPr>
            </w:pPr>
          </w:p>
        </w:tc>
      </w:tr>
      <w:tr w:rsidR="00F0704A" w14:paraId="60FB400B" w14:textId="77777777" w:rsidTr="00F0704A">
        <w:tblPrEx>
          <w:jc w:val="center"/>
        </w:tblPrEx>
        <w:trPr>
          <w:tblHeader/>
          <w:jc w:val="center"/>
        </w:trPr>
        <w:tc>
          <w:tcPr>
            <w:tcW w:w="3150" w:type="dxa"/>
            <w:shd w:val="clear" w:color="auto" w:fill="FF0000"/>
          </w:tcPr>
          <w:p w14:paraId="6EACF867" w14:textId="77777777" w:rsidR="004A55CB" w:rsidRPr="00B604C0" w:rsidRDefault="004A55CB">
            <w:pPr>
              <w:ind w:firstLine="0"/>
              <w:jc w:val="left"/>
              <w:rPr>
                <w:b/>
                <w:bCs/>
                <w:color w:val="FFFFFF" w:themeColor="background1"/>
              </w:rPr>
            </w:pPr>
            <w:r>
              <w:rPr>
                <w:b/>
                <w:bCs/>
                <w:color w:val="FFFFFF" w:themeColor="background1"/>
              </w:rPr>
              <w:t>NOMBRE DE CAMPO</w:t>
            </w:r>
          </w:p>
        </w:tc>
        <w:tc>
          <w:tcPr>
            <w:tcW w:w="1383" w:type="dxa"/>
            <w:shd w:val="clear" w:color="auto" w:fill="FF0000"/>
          </w:tcPr>
          <w:p w14:paraId="7CC28418" w14:textId="77777777" w:rsidR="004A55CB" w:rsidRPr="00B604C0" w:rsidRDefault="004A55CB">
            <w:pPr>
              <w:ind w:firstLine="0"/>
              <w:jc w:val="left"/>
              <w:rPr>
                <w:b/>
                <w:bCs/>
                <w:color w:val="FFFFFF" w:themeColor="background1"/>
              </w:rPr>
            </w:pPr>
            <w:r>
              <w:rPr>
                <w:b/>
                <w:bCs/>
                <w:color w:val="FFFFFF" w:themeColor="background1"/>
              </w:rPr>
              <w:t>TIPO</w:t>
            </w:r>
          </w:p>
        </w:tc>
        <w:tc>
          <w:tcPr>
            <w:tcW w:w="2112" w:type="dxa"/>
            <w:shd w:val="clear" w:color="auto" w:fill="FF0000"/>
          </w:tcPr>
          <w:p w14:paraId="4D529683" w14:textId="77777777" w:rsidR="004A55CB" w:rsidRDefault="004A55CB">
            <w:pPr>
              <w:ind w:firstLine="0"/>
              <w:rPr>
                <w:b/>
                <w:bCs/>
                <w:color w:val="FFFFFF" w:themeColor="background1"/>
              </w:rPr>
            </w:pPr>
            <w:r>
              <w:rPr>
                <w:b/>
                <w:bCs/>
                <w:color w:val="FFFFFF" w:themeColor="background1"/>
              </w:rPr>
              <w:t>DESCRIPCION</w:t>
            </w:r>
          </w:p>
        </w:tc>
        <w:tc>
          <w:tcPr>
            <w:tcW w:w="2371" w:type="dxa"/>
            <w:shd w:val="clear" w:color="auto" w:fill="FF0000"/>
          </w:tcPr>
          <w:p w14:paraId="7464FAED" w14:textId="77777777" w:rsidR="004A55CB" w:rsidRPr="00B604C0" w:rsidRDefault="004A55CB">
            <w:pPr>
              <w:ind w:firstLine="0"/>
              <w:rPr>
                <w:b/>
                <w:bCs/>
                <w:color w:val="FFFFFF" w:themeColor="background1"/>
              </w:rPr>
            </w:pPr>
            <w:r>
              <w:rPr>
                <w:b/>
                <w:bCs/>
                <w:color w:val="FFFFFF" w:themeColor="background1"/>
              </w:rPr>
              <w:t>EJEMPLO</w:t>
            </w:r>
          </w:p>
        </w:tc>
      </w:tr>
      <w:tr w:rsidR="004A55CB" w14:paraId="7D6255AF" w14:textId="77777777" w:rsidTr="00F0704A">
        <w:tblPrEx>
          <w:jc w:val="center"/>
        </w:tblPrEx>
        <w:trPr>
          <w:jc w:val="center"/>
        </w:trPr>
        <w:tc>
          <w:tcPr>
            <w:tcW w:w="3150" w:type="dxa"/>
            <w:vAlign w:val="center"/>
          </w:tcPr>
          <w:p w14:paraId="21D4E035" w14:textId="77777777" w:rsidR="004A55CB" w:rsidRPr="006F2FB7" w:rsidRDefault="004A55CB">
            <w:pPr>
              <w:ind w:firstLine="0"/>
              <w:rPr>
                <w:b/>
                <w:bCs/>
              </w:rPr>
            </w:pPr>
            <w:r>
              <w:rPr>
                <w:b/>
                <w:bCs/>
              </w:rPr>
              <w:t>id_usuario</w:t>
            </w:r>
          </w:p>
        </w:tc>
        <w:tc>
          <w:tcPr>
            <w:tcW w:w="1383" w:type="dxa"/>
            <w:vAlign w:val="center"/>
          </w:tcPr>
          <w:p w14:paraId="7EAA0E8B" w14:textId="77777777" w:rsidR="004A55CB" w:rsidRPr="0012628A" w:rsidRDefault="004A55CB">
            <w:pPr>
              <w:ind w:firstLine="0"/>
            </w:pPr>
            <w:r>
              <w:t>STRING</w:t>
            </w:r>
          </w:p>
        </w:tc>
        <w:tc>
          <w:tcPr>
            <w:tcW w:w="2112" w:type="dxa"/>
          </w:tcPr>
          <w:p w14:paraId="5CFCDAAA" w14:textId="77777777" w:rsidR="004A55CB" w:rsidRDefault="004A55CB">
            <w:pPr>
              <w:ind w:firstLine="0"/>
            </w:pPr>
            <w:r>
              <w:t>Identificador del usuario.</w:t>
            </w:r>
          </w:p>
        </w:tc>
        <w:tc>
          <w:tcPr>
            <w:tcW w:w="2371" w:type="dxa"/>
            <w:vAlign w:val="center"/>
          </w:tcPr>
          <w:p w14:paraId="6B5D8273" w14:textId="77777777" w:rsidR="004A55CB" w:rsidRPr="0012628A" w:rsidRDefault="004A55CB">
            <w:pPr>
              <w:ind w:firstLine="0"/>
            </w:pPr>
            <w:r>
              <w:t>123456</w:t>
            </w:r>
          </w:p>
        </w:tc>
      </w:tr>
      <w:tr w:rsidR="004A55CB" w14:paraId="4AE32DE7" w14:textId="77777777" w:rsidTr="00F0704A">
        <w:tblPrEx>
          <w:jc w:val="center"/>
        </w:tblPrEx>
        <w:trPr>
          <w:jc w:val="center"/>
        </w:trPr>
        <w:tc>
          <w:tcPr>
            <w:tcW w:w="3150" w:type="dxa"/>
            <w:vAlign w:val="center"/>
          </w:tcPr>
          <w:p w14:paraId="407E0798" w14:textId="17317927" w:rsidR="004A55CB" w:rsidRDefault="00F0704A">
            <w:pPr>
              <w:ind w:firstLine="0"/>
              <w:rPr>
                <w:b/>
                <w:bCs/>
              </w:rPr>
            </w:pPr>
            <w:r>
              <w:rPr>
                <w:b/>
                <w:bCs/>
              </w:rPr>
              <w:lastRenderedPageBreak/>
              <w:t>id_uso</w:t>
            </w:r>
          </w:p>
        </w:tc>
        <w:tc>
          <w:tcPr>
            <w:tcW w:w="1383" w:type="dxa"/>
            <w:vAlign w:val="center"/>
          </w:tcPr>
          <w:p w14:paraId="3DF63726" w14:textId="72613788" w:rsidR="004A55CB" w:rsidRDefault="00F0704A">
            <w:pPr>
              <w:ind w:firstLine="0"/>
            </w:pPr>
            <w:r>
              <w:t>INT</w:t>
            </w:r>
          </w:p>
        </w:tc>
        <w:tc>
          <w:tcPr>
            <w:tcW w:w="2112" w:type="dxa"/>
          </w:tcPr>
          <w:p w14:paraId="29AE79FC" w14:textId="6982C47B" w:rsidR="004A55CB" w:rsidRDefault="00F0704A">
            <w:pPr>
              <w:ind w:firstLine="0"/>
            </w:pPr>
            <w:r>
              <w:t>Identificador del uso.</w:t>
            </w:r>
          </w:p>
        </w:tc>
        <w:tc>
          <w:tcPr>
            <w:tcW w:w="2371" w:type="dxa"/>
            <w:vAlign w:val="center"/>
          </w:tcPr>
          <w:p w14:paraId="258A6F79" w14:textId="54082C21" w:rsidR="004A55CB" w:rsidRDefault="004A55CB">
            <w:pPr>
              <w:ind w:firstLine="0"/>
            </w:pPr>
            <w:r>
              <w:t>1</w:t>
            </w:r>
            <w:r w:rsidR="00F0704A">
              <w:t>,2…</w:t>
            </w:r>
          </w:p>
        </w:tc>
      </w:tr>
      <w:tr w:rsidR="004A55CB" w14:paraId="52F4FBF0" w14:textId="77777777" w:rsidTr="00F0704A">
        <w:tblPrEx>
          <w:jc w:val="center"/>
        </w:tblPrEx>
        <w:trPr>
          <w:jc w:val="center"/>
        </w:trPr>
        <w:tc>
          <w:tcPr>
            <w:tcW w:w="3150" w:type="dxa"/>
            <w:vAlign w:val="center"/>
          </w:tcPr>
          <w:p w14:paraId="0864D28F" w14:textId="77777777" w:rsidR="004A55CB" w:rsidRDefault="004A55CB">
            <w:pPr>
              <w:ind w:firstLine="0"/>
              <w:rPr>
                <w:b/>
                <w:bCs/>
              </w:rPr>
            </w:pPr>
            <w:r>
              <w:rPr>
                <w:b/>
                <w:bCs/>
              </w:rPr>
              <w:t>fecha_baja</w:t>
            </w:r>
          </w:p>
        </w:tc>
        <w:tc>
          <w:tcPr>
            <w:tcW w:w="1383" w:type="dxa"/>
            <w:vAlign w:val="center"/>
          </w:tcPr>
          <w:p w14:paraId="1EEE710C" w14:textId="77777777" w:rsidR="004A55CB" w:rsidRDefault="004A55CB">
            <w:pPr>
              <w:ind w:firstLine="0"/>
            </w:pPr>
            <w:r>
              <w:t>TIMESTAMP</w:t>
            </w:r>
          </w:p>
        </w:tc>
        <w:tc>
          <w:tcPr>
            <w:tcW w:w="2112" w:type="dxa"/>
          </w:tcPr>
          <w:p w14:paraId="3C739C92" w14:textId="77777777" w:rsidR="004A55CB" w:rsidRDefault="004A55CB">
            <w:pPr>
              <w:ind w:firstLine="0"/>
            </w:pPr>
          </w:p>
        </w:tc>
        <w:tc>
          <w:tcPr>
            <w:tcW w:w="2371" w:type="dxa"/>
            <w:vAlign w:val="center"/>
          </w:tcPr>
          <w:p w14:paraId="3A4A6442" w14:textId="77777777" w:rsidR="004A55CB" w:rsidRDefault="004A55CB">
            <w:pPr>
              <w:ind w:firstLine="0"/>
            </w:pPr>
            <w:r>
              <w:t>9999-12-31 23:59:59:9999</w:t>
            </w:r>
          </w:p>
        </w:tc>
      </w:tr>
      <w:tr w:rsidR="004A55CB" w14:paraId="3BBC9ED0" w14:textId="77777777" w:rsidTr="00F0704A">
        <w:tblPrEx>
          <w:jc w:val="center"/>
        </w:tblPrEx>
        <w:trPr>
          <w:jc w:val="center"/>
        </w:trPr>
        <w:tc>
          <w:tcPr>
            <w:tcW w:w="3150" w:type="dxa"/>
            <w:vAlign w:val="center"/>
          </w:tcPr>
          <w:p w14:paraId="1B71F65D" w14:textId="77777777" w:rsidR="004A55CB" w:rsidRDefault="004A55CB">
            <w:pPr>
              <w:ind w:firstLine="0"/>
              <w:rPr>
                <w:b/>
                <w:bCs/>
              </w:rPr>
            </w:pPr>
            <w:r>
              <w:rPr>
                <w:b/>
                <w:bCs/>
              </w:rPr>
              <w:t>fecha_alta</w:t>
            </w:r>
          </w:p>
        </w:tc>
        <w:tc>
          <w:tcPr>
            <w:tcW w:w="1383" w:type="dxa"/>
            <w:vAlign w:val="center"/>
          </w:tcPr>
          <w:p w14:paraId="7E050EE5" w14:textId="77777777" w:rsidR="004A55CB" w:rsidRDefault="004A55CB">
            <w:pPr>
              <w:ind w:firstLine="0"/>
            </w:pPr>
            <w:r>
              <w:t>TIMESTAMP</w:t>
            </w:r>
          </w:p>
        </w:tc>
        <w:tc>
          <w:tcPr>
            <w:tcW w:w="2112" w:type="dxa"/>
          </w:tcPr>
          <w:p w14:paraId="2319617A" w14:textId="77777777" w:rsidR="004A55CB" w:rsidRDefault="004A55CB">
            <w:pPr>
              <w:ind w:firstLine="0"/>
            </w:pPr>
          </w:p>
        </w:tc>
        <w:tc>
          <w:tcPr>
            <w:tcW w:w="2371" w:type="dxa"/>
            <w:vAlign w:val="center"/>
          </w:tcPr>
          <w:p w14:paraId="1FBD4995" w14:textId="77777777" w:rsidR="004A55CB" w:rsidRDefault="004A55CB">
            <w:pPr>
              <w:ind w:firstLine="0"/>
            </w:pPr>
            <w:r>
              <w:t>2020-01-01 12:00:00:0000</w:t>
            </w:r>
          </w:p>
        </w:tc>
      </w:tr>
      <w:tr w:rsidR="004A55CB" w14:paraId="479776C4" w14:textId="77777777" w:rsidTr="00F0704A">
        <w:tblPrEx>
          <w:jc w:val="center"/>
        </w:tblPrEx>
        <w:trPr>
          <w:jc w:val="center"/>
        </w:trPr>
        <w:tc>
          <w:tcPr>
            <w:tcW w:w="3150" w:type="dxa"/>
            <w:vAlign w:val="center"/>
          </w:tcPr>
          <w:p w14:paraId="4E25688E" w14:textId="77777777" w:rsidR="004A55CB" w:rsidRDefault="004A55CB">
            <w:pPr>
              <w:ind w:firstLine="0"/>
              <w:rPr>
                <w:b/>
                <w:bCs/>
                <w:color w:val="000000"/>
              </w:rPr>
            </w:pPr>
            <w:r>
              <w:t>fecha_mod</w:t>
            </w:r>
          </w:p>
        </w:tc>
        <w:tc>
          <w:tcPr>
            <w:tcW w:w="1383" w:type="dxa"/>
            <w:vAlign w:val="center"/>
          </w:tcPr>
          <w:p w14:paraId="0C28E502" w14:textId="77777777" w:rsidR="004A55CB" w:rsidRPr="0012628A" w:rsidRDefault="004A55CB">
            <w:pPr>
              <w:ind w:firstLine="0"/>
              <w:rPr>
                <w:color w:val="000000"/>
              </w:rPr>
            </w:pPr>
            <w:r>
              <w:t>TIMESTAMP</w:t>
            </w:r>
          </w:p>
        </w:tc>
        <w:tc>
          <w:tcPr>
            <w:tcW w:w="2112" w:type="dxa"/>
          </w:tcPr>
          <w:p w14:paraId="17E633E7" w14:textId="77777777" w:rsidR="004A55CB" w:rsidRDefault="004A55CB">
            <w:pPr>
              <w:ind w:firstLine="0"/>
              <w:rPr>
                <w:color w:val="000000"/>
              </w:rPr>
            </w:pPr>
          </w:p>
        </w:tc>
        <w:tc>
          <w:tcPr>
            <w:tcW w:w="2371" w:type="dxa"/>
            <w:vAlign w:val="center"/>
          </w:tcPr>
          <w:p w14:paraId="7561E4E7" w14:textId="77777777" w:rsidR="004A55CB" w:rsidRDefault="004A55CB">
            <w:pPr>
              <w:ind w:firstLine="0"/>
              <w:rPr>
                <w:color w:val="000000"/>
              </w:rPr>
            </w:pPr>
            <w:r>
              <w:t>2020-01-01 12:00:00:0000</w:t>
            </w:r>
          </w:p>
        </w:tc>
      </w:tr>
      <w:tr w:rsidR="004A55CB" w14:paraId="5BD66B45" w14:textId="77777777" w:rsidTr="00F0704A">
        <w:tblPrEx>
          <w:jc w:val="center"/>
        </w:tblPrEx>
        <w:trPr>
          <w:jc w:val="center"/>
        </w:trPr>
        <w:tc>
          <w:tcPr>
            <w:tcW w:w="3150" w:type="dxa"/>
            <w:vAlign w:val="center"/>
          </w:tcPr>
          <w:p w14:paraId="18B418FE" w14:textId="77777777" w:rsidR="004A55CB" w:rsidRDefault="004A55CB">
            <w:pPr>
              <w:ind w:firstLine="0"/>
              <w:rPr>
                <w:color w:val="000000"/>
              </w:rPr>
            </w:pPr>
            <w:r>
              <w:rPr>
                <w:b/>
                <w:bCs/>
              </w:rPr>
              <w:t>id_usuario_mod</w:t>
            </w:r>
          </w:p>
        </w:tc>
        <w:tc>
          <w:tcPr>
            <w:tcW w:w="1383" w:type="dxa"/>
            <w:vAlign w:val="center"/>
          </w:tcPr>
          <w:p w14:paraId="502F8F4E" w14:textId="77777777" w:rsidR="004A55CB" w:rsidRDefault="004A55CB">
            <w:pPr>
              <w:ind w:firstLine="0"/>
              <w:rPr>
                <w:color w:val="000000"/>
              </w:rPr>
            </w:pPr>
            <w:r>
              <w:rPr>
                <w:color w:val="000000"/>
              </w:rPr>
              <w:t>STRING</w:t>
            </w:r>
          </w:p>
        </w:tc>
        <w:tc>
          <w:tcPr>
            <w:tcW w:w="2112" w:type="dxa"/>
          </w:tcPr>
          <w:p w14:paraId="4B9984AB" w14:textId="09EF4450" w:rsidR="004A55CB" w:rsidRDefault="004A55CB">
            <w:pPr>
              <w:ind w:firstLine="0"/>
              <w:rPr>
                <w:color w:val="000000"/>
              </w:rPr>
            </w:pPr>
            <w:r>
              <w:t xml:space="preserve">Usuario que ha </w:t>
            </w:r>
            <w:r w:rsidR="00F0704A">
              <w:t>modificado</w:t>
            </w:r>
            <w:r>
              <w:t>/creado</w:t>
            </w:r>
          </w:p>
        </w:tc>
        <w:tc>
          <w:tcPr>
            <w:tcW w:w="2371" w:type="dxa"/>
            <w:vAlign w:val="center"/>
          </w:tcPr>
          <w:p w14:paraId="5B836C16" w14:textId="1B457BA6" w:rsidR="004A55CB" w:rsidRDefault="009D7512">
            <w:pPr>
              <w:ind w:firstLine="0"/>
              <w:rPr>
                <w:color w:val="000000"/>
              </w:rPr>
            </w:pPr>
            <w:r>
              <w:t>‘</w:t>
            </w:r>
            <w:r w:rsidR="004A55CB">
              <w:t>SISTEMA</w:t>
            </w:r>
            <w:r>
              <w:t>’</w:t>
            </w:r>
          </w:p>
        </w:tc>
      </w:tr>
    </w:tbl>
    <w:p w14:paraId="2691A264" w14:textId="77777777" w:rsidR="004A55CB" w:rsidRDefault="004A55CB" w:rsidP="00572DEF">
      <w:pPr>
        <w:ind w:firstLine="0"/>
      </w:pPr>
    </w:p>
    <w:p w14:paraId="3989713E" w14:textId="77777777" w:rsidR="00E74AFA" w:rsidRDefault="00E74AFA" w:rsidP="00572DEF">
      <w:pPr>
        <w:ind w:firstLine="0"/>
      </w:pPr>
    </w:p>
    <w:p w14:paraId="2C31385C" w14:textId="77777777" w:rsidR="00E74AFA" w:rsidRDefault="00E74AFA" w:rsidP="00572DEF">
      <w:pPr>
        <w:ind w:firstLine="0"/>
      </w:pPr>
    </w:p>
    <w:p w14:paraId="37C258B9" w14:textId="77777777" w:rsidR="00E74AFA" w:rsidRDefault="00E74AFA" w:rsidP="00572DEF">
      <w:pPr>
        <w:ind w:firstLine="0"/>
      </w:pPr>
    </w:p>
    <w:p w14:paraId="6595466A" w14:textId="77777777" w:rsidR="00E74AFA" w:rsidRDefault="00E74AFA" w:rsidP="00572DEF">
      <w:pPr>
        <w:ind w:firstLine="0"/>
      </w:pPr>
    </w:p>
    <w:p w14:paraId="6B6B11F2" w14:textId="77777777" w:rsidR="00E74AFA" w:rsidRDefault="00E74AFA" w:rsidP="00572DEF">
      <w:pPr>
        <w:ind w:firstLine="0"/>
      </w:pPr>
    </w:p>
    <w:p w14:paraId="5DB7DD20" w14:textId="77777777" w:rsidR="00E74AFA" w:rsidRDefault="00E74AFA" w:rsidP="00572DEF">
      <w:pPr>
        <w:ind w:firstLine="0"/>
      </w:pPr>
    </w:p>
    <w:tbl>
      <w:tblPr>
        <w:tblStyle w:val="Tablaconcuadrcula"/>
        <w:tblW w:w="0" w:type="auto"/>
        <w:tblLook w:val="04A0" w:firstRow="1" w:lastRow="0" w:firstColumn="1" w:lastColumn="0" w:noHBand="0" w:noVBand="1"/>
      </w:tblPr>
      <w:tblGrid>
        <w:gridCol w:w="3150"/>
        <w:gridCol w:w="1383"/>
        <w:gridCol w:w="2112"/>
        <w:gridCol w:w="2371"/>
      </w:tblGrid>
      <w:tr w:rsidR="00E74AFA" w:rsidRPr="00081438" w14:paraId="079CD910" w14:textId="77777777">
        <w:trPr>
          <w:trHeight w:val="1109"/>
        </w:trPr>
        <w:tc>
          <w:tcPr>
            <w:tcW w:w="3150" w:type="dxa"/>
            <w:shd w:val="clear" w:color="auto" w:fill="FF0000"/>
          </w:tcPr>
          <w:p w14:paraId="2020C481" w14:textId="77777777" w:rsidR="00E74AFA" w:rsidRDefault="00E74AFA">
            <w:pPr>
              <w:tabs>
                <w:tab w:val="left" w:pos="1530"/>
              </w:tabs>
              <w:ind w:firstLine="0"/>
              <w:rPr>
                <w:b/>
                <w:bCs/>
                <w:color w:val="FFFFFF" w:themeColor="background1"/>
                <w:sz w:val="24"/>
              </w:rPr>
            </w:pPr>
            <w:r>
              <w:rPr>
                <w:b/>
                <w:bCs/>
                <w:color w:val="FFFFFF" w:themeColor="background1"/>
                <w:sz w:val="24"/>
              </w:rPr>
              <w:t>TABLA:</w:t>
            </w:r>
          </w:p>
          <w:p w14:paraId="241F3BBE" w14:textId="68EBA431" w:rsidR="00E74AFA" w:rsidRPr="00E333AF" w:rsidRDefault="00E74AFA">
            <w:pPr>
              <w:tabs>
                <w:tab w:val="left" w:pos="1530"/>
              </w:tabs>
              <w:ind w:firstLine="0"/>
              <w:rPr>
                <w:b/>
                <w:bCs/>
                <w:sz w:val="24"/>
              </w:rPr>
            </w:pPr>
            <w:r w:rsidRPr="00E333AF">
              <w:rPr>
                <w:b/>
                <w:bCs/>
                <w:color w:val="FFFFFF" w:themeColor="background1"/>
                <w:sz w:val="24"/>
              </w:rPr>
              <w:t>MAC_</w:t>
            </w:r>
            <w:r>
              <w:rPr>
                <w:b/>
                <w:bCs/>
                <w:color w:val="FFFFFF" w:themeColor="background1"/>
                <w:sz w:val="24"/>
              </w:rPr>
              <w:t>USER_PROFILE</w:t>
            </w:r>
          </w:p>
        </w:tc>
        <w:tc>
          <w:tcPr>
            <w:tcW w:w="5866" w:type="dxa"/>
            <w:gridSpan w:val="3"/>
          </w:tcPr>
          <w:p w14:paraId="5D43A84F" w14:textId="77777777" w:rsidR="00E74AFA" w:rsidRPr="00081438" w:rsidRDefault="00E74AFA">
            <w:pPr>
              <w:ind w:firstLine="0"/>
              <w:rPr>
                <w:b/>
                <w:bCs/>
              </w:rPr>
            </w:pPr>
          </w:p>
        </w:tc>
      </w:tr>
      <w:tr w:rsidR="00E74AFA" w14:paraId="36219229" w14:textId="77777777">
        <w:tblPrEx>
          <w:jc w:val="center"/>
        </w:tblPrEx>
        <w:trPr>
          <w:tblHeader/>
          <w:jc w:val="center"/>
        </w:trPr>
        <w:tc>
          <w:tcPr>
            <w:tcW w:w="3150" w:type="dxa"/>
            <w:shd w:val="clear" w:color="auto" w:fill="FF0000"/>
          </w:tcPr>
          <w:p w14:paraId="273FDFAE" w14:textId="77777777" w:rsidR="00E74AFA" w:rsidRPr="00B604C0" w:rsidRDefault="00E74AFA">
            <w:pPr>
              <w:ind w:firstLine="0"/>
              <w:jc w:val="left"/>
              <w:rPr>
                <w:b/>
                <w:bCs/>
                <w:color w:val="FFFFFF" w:themeColor="background1"/>
              </w:rPr>
            </w:pPr>
            <w:r>
              <w:rPr>
                <w:b/>
                <w:bCs/>
                <w:color w:val="FFFFFF" w:themeColor="background1"/>
              </w:rPr>
              <w:t>NOMBRE DE CAMPO</w:t>
            </w:r>
          </w:p>
        </w:tc>
        <w:tc>
          <w:tcPr>
            <w:tcW w:w="1383" w:type="dxa"/>
            <w:shd w:val="clear" w:color="auto" w:fill="FF0000"/>
          </w:tcPr>
          <w:p w14:paraId="5874D7C6" w14:textId="77777777" w:rsidR="00E74AFA" w:rsidRPr="00B604C0" w:rsidRDefault="00E74AFA">
            <w:pPr>
              <w:ind w:firstLine="0"/>
              <w:jc w:val="left"/>
              <w:rPr>
                <w:b/>
                <w:bCs/>
                <w:color w:val="FFFFFF" w:themeColor="background1"/>
              </w:rPr>
            </w:pPr>
            <w:r>
              <w:rPr>
                <w:b/>
                <w:bCs/>
                <w:color w:val="FFFFFF" w:themeColor="background1"/>
              </w:rPr>
              <w:t>TIPO</w:t>
            </w:r>
          </w:p>
        </w:tc>
        <w:tc>
          <w:tcPr>
            <w:tcW w:w="2112" w:type="dxa"/>
            <w:shd w:val="clear" w:color="auto" w:fill="FF0000"/>
          </w:tcPr>
          <w:p w14:paraId="15869E4D" w14:textId="77777777" w:rsidR="00E74AFA" w:rsidRDefault="00E74AFA">
            <w:pPr>
              <w:ind w:firstLine="0"/>
              <w:rPr>
                <w:b/>
                <w:bCs/>
                <w:color w:val="FFFFFF" w:themeColor="background1"/>
              </w:rPr>
            </w:pPr>
            <w:r>
              <w:rPr>
                <w:b/>
                <w:bCs/>
                <w:color w:val="FFFFFF" w:themeColor="background1"/>
              </w:rPr>
              <w:t>DESCRIPCION</w:t>
            </w:r>
          </w:p>
        </w:tc>
        <w:tc>
          <w:tcPr>
            <w:tcW w:w="2371" w:type="dxa"/>
            <w:shd w:val="clear" w:color="auto" w:fill="FF0000"/>
          </w:tcPr>
          <w:p w14:paraId="68739B81" w14:textId="77777777" w:rsidR="00E74AFA" w:rsidRPr="00B604C0" w:rsidRDefault="00E74AFA">
            <w:pPr>
              <w:ind w:firstLine="0"/>
              <w:rPr>
                <w:b/>
                <w:bCs/>
                <w:color w:val="FFFFFF" w:themeColor="background1"/>
              </w:rPr>
            </w:pPr>
            <w:r>
              <w:rPr>
                <w:b/>
                <w:bCs/>
                <w:color w:val="FFFFFF" w:themeColor="background1"/>
              </w:rPr>
              <w:t>EJEMPLO</w:t>
            </w:r>
          </w:p>
        </w:tc>
      </w:tr>
      <w:tr w:rsidR="00E74AFA" w14:paraId="6C15BDF9" w14:textId="77777777">
        <w:tblPrEx>
          <w:jc w:val="center"/>
        </w:tblPrEx>
        <w:trPr>
          <w:jc w:val="center"/>
        </w:trPr>
        <w:tc>
          <w:tcPr>
            <w:tcW w:w="3150" w:type="dxa"/>
            <w:vAlign w:val="center"/>
          </w:tcPr>
          <w:p w14:paraId="40F0F0C2" w14:textId="77777777" w:rsidR="00E74AFA" w:rsidRPr="006F2FB7" w:rsidRDefault="00E74AFA">
            <w:pPr>
              <w:ind w:firstLine="0"/>
              <w:rPr>
                <w:b/>
                <w:bCs/>
              </w:rPr>
            </w:pPr>
            <w:r>
              <w:rPr>
                <w:b/>
                <w:bCs/>
              </w:rPr>
              <w:t>id_usuario</w:t>
            </w:r>
          </w:p>
        </w:tc>
        <w:tc>
          <w:tcPr>
            <w:tcW w:w="1383" w:type="dxa"/>
            <w:vAlign w:val="center"/>
          </w:tcPr>
          <w:p w14:paraId="76510F5A" w14:textId="77777777" w:rsidR="00E74AFA" w:rsidRPr="0012628A" w:rsidRDefault="00E74AFA">
            <w:pPr>
              <w:ind w:firstLine="0"/>
            </w:pPr>
            <w:r>
              <w:t>STRING</w:t>
            </w:r>
          </w:p>
        </w:tc>
        <w:tc>
          <w:tcPr>
            <w:tcW w:w="2112" w:type="dxa"/>
          </w:tcPr>
          <w:p w14:paraId="1EC6D779" w14:textId="77777777" w:rsidR="00E74AFA" w:rsidRDefault="00E74AFA">
            <w:pPr>
              <w:ind w:firstLine="0"/>
            </w:pPr>
            <w:r>
              <w:t>Identificador del usuario.</w:t>
            </w:r>
          </w:p>
        </w:tc>
        <w:tc>
          <w:tcPr>
            <w:tcW w:w="2371" w:type="dxa"/>
            <w:vAlign w:val="center"/>
          </w:tcPr>
          <w:p w14:paraId="4D450676" w14:textId="77777777" w:rsidR="00E74AFA" w:rsidRPr="0012628A" w:rsidRDefault="00E74AFA">
            <w:pPr>
              <w:ind w:firstLine="0"/>
            </w:pPr>
            <w:r>
              <w:t>123456</w:t>
            </w:r>
          </w:p>
        </w:tc>
      </w:tr>
      <w:tr w:rsidR="00E74AFA" w14:paraId="75B4B0B2" w14:textId="77777777">
        <w:tblPrEx>
          <w:jc w:val="center"/>
        </w:tblPrEx>
        <w:trPr>
          <w:jc w:val="center"/>
        </w:trPr>
        <w:tc>
          <w:tcPr>
            <w:tcW w:w="3150" w:type="dxa"/>
            <w:vAlign w:val="center"/>
          </w:tcPr>
          <w:p w14:paraId="1925E2E2" w14:textId="02EFB625" w:rsidR="00E74AFA" w:rsidRDefault="00E74AFA">
            <w:pPr>
              <w:ind w:firstLine="0"/>
              <w:rPr>
                <w:b/>
                <w:bCs/>
              </w:rPr>
            </w:pPr>
            <w:r>
              <w:rPr>
                <w:b/>
                <w:bCs/>
              </w:rPr>
              <w:lastRenderedPageBreak/>
              <w:t>cod_perfil</w:t>
            </w:r>
          </w:p>
        </w:tc>
        <w:tc>
          <w:tcPr>
            <w:tcW w:w="1383" w:type="dxa"/>
            <w:vAlign w:val="center"/>
          </w:tcPr>
          <w:p w14:paraId="5D7DC174" w14:textId="77777777" w:rsidR="00E74AFA" w:rsidRDefault="00E74AFA">
            <w:pPr>
              <w:ind w:firstLine="0"/>
            </w:pPr>
            <w:r>
              <w:t>INT</w:t>
            </w:r>
          </w:p>
        </w:tc>
        <w:tc>
          <w:tcPr>
            <w:tcW w:w="2112" w:type="dxa"/>
          </w:tcPr>
          <w:p w14:paraId="3C7378AD" w14:textId="7B78228C" w:rsidR="00E74AFA" w:rsidRDefault="00E74AFA">
            <w:pPr>
              <w:ind w:firstLine="0"/>
            </w:pPr>
          </w:p>
        </w:tc>
        <w:tc>
          <w:tcPr>
            <w:tcW w:w="2371" w:type="dxa"/>
            <w:vAlign w:val="center"/>
          </w:tcPr>
          <w:p w14:paraId="34E95027" w14:textId="77777777" w:rsidR="00E74AFA" w:rsidRDefault="00E74AFA">
            <w:pPr>
              <w:ind w:firstLine="0"/>
            </w:pPr>
            <w:r>
              <w:t>1,2…</w:t>
            </w:r>
          </w:p>
        </w:tc>
      </w:tr>
      <w:tr w:rsidR="00E74AFA" w14:paraId="2294B96A" w14:textId="77777777">
        <w:tblPrEx>
          <w:jc w:val="center"/>
        </w:tblPrEx>
        <w:trPr>
          <w:jc w:val="center"/>
        </w:trPr>
        <w:tc>
          <w:tcPr>
            <w:tcW w:w="3150" w:type="dxa"/>
            <w:vAlign w:val="center"/>
          </w:tcPr>
          <w:p w14:paraId="2FEB9646" w14:textId="77777777" w:rsidR="00E74AFA" w:rsidRDefault="00E74AFA">
            <w:pPr>
              <w:ind w:firstLine="0"/>
              <w:rPr>
                <w:b/>
                <w:bCs/>
              </w:rPr>
            </w:pPr>
            <w:r>
              <w:rPr>
                <w:b/>
                <w:bCs/>
              </w:rPr>
              <w:t>fecha_baja</w:t>
            </w:r>
          </w:p>
        </w:tc>
        <w:tc>
          <w:tcPr>
            <w:tcW w:w="1383" w:type="dxa"/>
            <w:vAlign w:val="center"/>
          </w:tcPr>
          <w:p w14:paraId="7BF0CDC6" w14:textId="77777777" w:rsidR="00E74AFA" w:rsidRDefault="00E74AFA">
            <w:pPr>
              <w:ind w:firstLine="0"/>
            </w:pPr>
            <w:r>
              <w:t>TIMESTAMP</w:t>
            </w:r>
          </w:p>
        </w:tc>
        <w:tc>
          <w:tcPr>
            <w:tcW w:w="2112" w:type="dxa"/>
          </w:tcPr>
          <w:p w14:paraId="601316AB" w14:textId="77777777" w:rsidR="00E74AFA" w:rsidRDefault="00E74AFA">
            <w:pPr>
              <w:ind w:firstLine="0"/>
            </w:pPr>
          </w:p>
        </w:tc>
        <w:tc>
          <w:tcPr>
            <w:tcW w:w="2371" w:type="dxa"/>
            <w:vAlign w:val="center"/>
          </w:tcPr>
          <w:p w14:paraId="57599422" w14:textId="77777777" w:rsidR="00E74AFA" w:rsidRDefault="00E74AFA">
            <w:pPr>
              <w:ind w:firstLine="0"/>
            </w:pPr>
            <w:r>
              <w:t>9999-12-31 23:59:59:9999</w:t>
            </w:r>
          </w:p>
        </w:tc>
      </w:tr>
      <w:tr w:rsidR="00E74AFA" w14:paraId="064FD959" w14:textId="77777777">
        <w:tblPrEx>
          <w:jc w:val="center"/>
        </w:tblPrEx>
        <w:trPr>
          <w:jc w:val="center"/>
        </w:trPr>
        <w:tc>
          <w:tcPr>
            <w:tcW w:w="3150" w:type="dxa"/>
            <w:vAlign w:val="center"/>
          </w:tcPr>
          <w:p w14:paraId="3E99E1E9" w14:textId="77777777" w:rsidR="00E74AFA" w:rsidRDefault="00E74AFA">
            <w:pPr>
              <w:ind w:firstLine="0"/>
              <w:rPr>
                <w:b/>
                <w:bCs/>
              </w:rPr>
            </w:pPr>
            <w:r>
              <w:rPr>
                <w:b/>
                <w:bCs/>
              </w:rPr>
              <w:t>fecha_alta</w:t>
            </w:r>
          </w:p>
        </w:tc>
        <w:tc>
          <w:tcPr>
            <w:tcW w:w="1383" w:type="dxa"/>
            <w:vAlign w:val="center"/>
          </w:tcPr>
          <w:p w14:paraId="307C8FA5" w14:textId="77777777" w:rsidR="00E74AFA" w:rsidRDefault="00E74AFA">
            <w:pPr>
              <w:ind w:firstLine="0"/>
            </w:pPr>
            <w:r>
              <w:t>TIMESTAMP</w:t>
            </w:r>
          </w:p>
        </w:tc>
        <w:tc>
          <w:tcPr>
            <w:tcW w:w="2112" w:type="dxa"/>
          </w:tcPr>
          <w:p w14:paraId="359F8B47" w14:textId="77777777" w:rsidR="00E74AFA" w:rsidRDefault="00E74AFA">
            <w:pPr>
              <w:ind w:firstLine="0"/>
            </w:pPr>
          </w:p>
        </w:tc>
        <w:tc>
          <w:tcPr>
            <w:tcW w:w="2371" w:type="dxa"/>
            <w:vAlign w:val="center"/>
          </w:tcPr>
          <w:p w14:paraId="44AEF092" w14:textId="77777777" w:rsidR="00E74AFA" w:rsidRDefault="00E74AFA">
            <w:pPr>
              <w:ind w:firstLine="0"/>
            </w:pPr>
            <w:r>
              <w:t>2020-01-01 12:00:00:0000</w:t>
            </w:r>
          </w:p>
        </w:tc>
      </w:tr>
      <w:tr w:rsidR="00E74AFA" w14:paraId="7E4A7B32" w14:textId="77777777">
        <w:tblPrEx>
          <w:jc w:val="center"/>
        </w:tblPrEx>
        <w:trPr>
          <w:jc w:val="center"/>
        </w:trPr>
        <w:tc>
          <w:tcPr>
            <w:tcW w:w="3150" w:type="dxa"/>
            <w:vAlign w:val="center"/>
          </w:tcPr>
          <w:p w14:paraId="4051E9AC" w14:textId="77777777" w:rsidR="00E74AFA" w:rsidRDefault="00E74AFA">
            <w:pPr>
              <w:ind w:firstLine="0"/>
              <w:rPr>
                <w:b/>
                <w:bCs/>
                <w:color w:val="000000"/>
              </w:rPr>
            </w:pPr>
            <w:r>
              <w:t>fecha_mod</w:t>
            </w:r>
          </w:p>
        </w:tc>
        <w:tc>
          <w:tcPr>
            <w:tcW w:w="1383" w:type="dxa"/>
            <w:vAlign w:val="center"/>
          </w:tcPr>
          <w:p w14:paraId="217E4A1F" w14:textId="77777777" w:rsidR="00E74AFA" w:rsidRPr="0012628A" w:rsidRDefault="00E74AFA">
            <w:pPr>
              <w:ind w:firstLine="0"/>
              <w:rPr>
                <w:color w:val="000000"/>
              </w:rPr>
            </w:pPr>
            <w:r>
              <w:t>TIMESTAMP</w:t>
            </w:r>
          </w:p>
        </w:tc>
        <w:tc>
          <w:tcPr>
            <w:tcW w:w="2112" w:type="dxa"/>
          </w:tcPr>
          <w:p w14:paraId="04EE4A8D" w14:textId="77777777" w:rsidR="00E74AFA" w:rsidRDefault="00E74AFA">
            <w:pPr>
              <w:ind w:firstLine="0"/>
              <w:rPr>
                <w:color w:val="000000"/>
              </w:rPr>
            </w:pPr>
          </w:p>
        </w:tc>
        <w:tc>
          <w:tcPr>
            <w:tcW w:w="2371" w:type="dxa"/>
            <w:vAlign w:val="center"/>
          </w:tcPr>
          <w:p w14:paraId="44AEBB0B" w14:textId="77777777" w:rsidR="00E74AFA" w:rsidRDefault="00E74AFA">
            <w:pPr>
              <w:ind w:firstLine="0"/>
              <w:rPr>
                <w:color w:val="000000"/>
              </w:rPr>
            </w:pPr>
            <w:r>
              <w:t>2020-01-01 12:00:00:0000</w:t>
            </w:r>
          </w:p>
        </w:tc>
      </w:tr>
      <w:tr w:rsidR="00E74AFA" w14:paraId="4A5328F6" w14:textId="77777777">
        <w:tblPrEx>
          <w:jc w:val="center"/>
        </w:tblPrEx>
        <w:trPr>
          <w:jc w:val="center"/>
        </w:trPr>
        <w:tc>
          <w:tcPr>
            <w:tcW w:w="3150" w:type="dxa"/>
            <w:vAlign w:val="center"/>
          </w:tcPr>
          <w:p w14:paraId="0A652414" w14:textId="77777777" w:rsidR="00E74AFA" w:rsidRDefault="00E74AFA">
            <w:pPr>
              <w:ind w:firstLine="0"/>
              <w:rPr>
                <w:color w:val="000000"/>
              </w:rPr>
            </w:pPr>
            <w:r>
              <w:rPr>
                <w:b/>
                <w:bCs/>
              </w:rPr>
              <w:t>id_usuario_mod</w:t>
            </w:r>
          </w:p>
        </w:tc>
        <w:tc>
          <w:tcPr>
            <w:tcW w:w="1383" w:type="dxa"/>
            <w:vAlign w:val="center"/>
          </w:tcPr>
          <w:p w14:paraId="6525D0EE" w14:textId="77777777" w:rsidR="00E74AFA" w:rsidRDefault="00E74AFA">
            <w:pPr>
              <w:ind w:firstLine="0"/>
              <w:rPr>
                <w:color w:val="000000"/>
              </w:rPr>
            </w:pPr>
            <w:r>
              <w:rPr>
                <w:color w:val="000000"/>
              </w:rPr>
              <w:t>STRING</w:t>
            </w:r>
          </w:p>
        </w:tc>
        <w:tc>
          <w:tcPr>
            <w:tcW w:w="2112" w:type="dxa"/>
          </w:tcPr>
          <w:p w14:paraId="76CD271B" w14:textId="77777777" w:rsidR="00E74AFA" w:rsidRDefault="00E74AFA">
            <w:pPr>
              <w:ind w:firstLine="0"/>
              <w:rPr>
                <w:color w:val="000000"/>
              </w:rPr>
            </w:pPr>
            <w:r>
              <w:t>Usuario que ha modificado/creado</w:t>
            </w:r>
          </w:p>
        </w:tc>
        <w:tc>
          <w:tcPr>
            <w:tcW w:w="2371" w:type="dxa"/>
            <w:vAlign w:val="center"/>
          </w:tcPr>
          <w:p w14:paraId="37621F2F" w14:textId="77777777" w:rsidR="00E74AFA" w:rsidRDefault="00E74AFA">
            <w:pPr>
              <w:ind w:firstLine="0"/>
              <w:rPr>
                <w:color w:val="000000"/>
              </w:rPr>
            </w:pPr>
            <w:r>
              <w:t>SISTEMA</w:t>
            </w:r>
          </w:p>
        </w:tc>
      </w:tr>
    </w:tbl>
    <w:p w14:paraId="76B88705" w14:textId="77777777" w:rsidR="00E74AFA" w:rsidRDefault="00E74AFA" w:rsidP="00572DEF">
      <w:pPr>
        <w:ind w:firstLine="0"/>
      </w:pPr>
    </w:p>
    <w:p w14:paraId="48A16AC4" w14:textId="77777777" w:rsidR="00B77D21" w:rsidRDefault="00B77D21" w:rsidP="00572DEF">
      <w:pPr>
        <w:ind w:firstLine="0"/>
      </w:pPr>
    </w:p>
    <w:p w14:paraId="06A57D7D" w14:textId="77777777" w:rsidR="00B77D21" w:rsidRDefault="00B77D21" w:rsidP="00572DEF">
      <w:pPr>
        <w:ind w:firstLine="0"/>
      </w:pPr>
    </w:p>
    <w:p w14:paraId="4A3C9915" w14:textId="77777777" w:rsidR="00B77D21" w:rsidRDefault="00B77D21" w:rsidP="00572DEF">
      <w:pPr>
        <w:ind w:firstLine="0"/>
      </w:pPr>
    </w:p>
    <w:p w14:paraId="7D5D10BF" w14:textId="77777777" w:rsidR="00B77D21" w:rsidRDefault="00B77D21" w:rsidP="00572DEF">
      <w:pPr>
        <w:ind w:firstLine="0"/>
      </w:pPr>
    </w:p>
    <w:p w14:paraId="373422D5" w14:textId="77777777" w:rsidR="00B77D21" w:rsidRDefault="00B77D21" w:rsidP="00572DEF">
      <w:pPr>
        <w:ind w:firstLine="0"/>
      </w:pPr>
    </w:p>
    <w:p w14:paraId="72432147" w14:textId="77777777" w:rsidR="00B77D21" w:rsidRDefault="00B77D21" w:rsidP="00572DEF">
      <w:pPr>
        <w:ind w:firstLine="0"/>
      </w:pPr>
    </w:p>
    <w:tbl>
      <w:tblPr>
        <w:tblStyle w:val="Tablaconcuadrcula"/>
        <w:tblW w:w="0" w:type="auto"/>
        <w:tblLook w:val="04A0" w:firstRow="1" w:lastRow="0" w:firstColumn="1" w:lastColumn="0" w:noHBand="0" w:noVBand="1"/>
      </w:tblPr>
      <w:tblGrid>
        <w:gridCol w:w="3670"/>
        <w:gridCol w:w="1383"/>
        <w:gridCol w:w="1993"/>
        <w:gridCol w:w="1970"/>
      </w:tblGrid>
      <w:tr w:rsidR="00B77D21" w:rsidRPr="00856CF6" w14:paraId="1A930C56" w14:textId="77777777">
        <w:trPr>
          <w:trHeight w:val="1109"/>
        </w:trPr>
        <w:tc>
          <w:tcPr>
            <w:tcW w:w="3150" w:type="dxa"/>
            <w:shd w:val="clear" w:color="auto" w:fill="FF0000"/>
          </w:tcPr>
          <w:p w14:paraId="36599667" w14:textId="77777777" w:rsidR="00B77D21" w:rsidRPr="00F11C48" w:rsidRDefault="00B77D21">
            <w:pPr>
              <w:tabs>
                <w:tab w:val="left" w:pos="1530"/>
              </w:tabs>
              <w:ind w:firstLine="0"/>
              <w:rPr>
                <w:b/>
                <w:bCs/>
                <w:color w:val="FFFFFF" w:themeColor="background1"/>
                <w:sz w:val="24"/>
                <w:lang w:val="fr-FR"/>
              </w:rPr>
            </w:pPr>
            <w:r w:rsidRPr="00F11C48">
              <w:rPr>
                <w:b/>
                <w:bCs/>
                <w:color w:val="FFFFFF" w:themeColor="background1"/>
                <w:sz w:val="24"/>
                <w:lang w:val="fr-FR"/>
              </w:rPr>
              <w:t>TABLA:</w:t>
            </w:r>
          </w:p>
          <w:p w14:paraId="25EBC157" w14:textId="53C5483B" w:rsidR="00B77D21" w:rsidRPr="00F11C48" w:rsidRDefault="00B77D21">
            <w:pPr>
              <w:tabs>
                <w:tab w:val="left" w:pos="1530"/>
              </w:tabs>
              <w:ind w:firstLine="0"/>
              <w:rPr>
                <w:b/>
                <w:bCs/>
                <w:sz w:val="24"/>
                <w:lang w:val="fr-FR"/>
              </w:rPr>
            </w:pPr>
            <w:r w:rsidRPr="00F11C48">
              <w:rPr>
                <w:b/>
                <w:bCs/>
                <w:color w:val="FFFFFF" w:themeColor="background1"/>
                <w:sz w:val="24"/>
                <w:lang w:val="fr-FR"/>
              </w:rPr>
              <w:t>MAC_USER_PROFILE_MICRO</w:t>
            </w:r>
          </w:p>
        </w:tc>
        <w:tc>
          <w:tcPr>
            <w:tcW w:w="5866" w:type="dxa"/>
            <w:gridSpan w:val="3"/>
          </w:tcPr>
          <w:p w14:paraId="6064EADD" w14:textId="77777777" w:rsidR="00B77D21" w:rsidRPr="00F11C48" w:rsidRDefault="00B77D21">
            <w:pPr>
              <w:ind w:firstLine="0"/>
              <w:rPr>
                <w:b/>
                <w:bCs/>
                <w:lang w:val="fr-FR"/>
              </w:rPr>
            </w:pPr>
          </w:p>
        </w:tc>
      </w:tr>
      <w:tr w:rsidR="00B77D21" w14:paraId="41EE870B" w14:textId="77777777">
        <w:tblPrEx>
          <w:jc w:val="center"/>
        </w:tblPrEx>
        <w:trPr>
          <w:tblHeader/>
          <w:jc w:val="center"/>
        </w:trPr>
        <w:tc>
          <w:tcPr>
            <w:tcW w:w="3150" w:type="dxa"/>
            <w:shd w:val="clear" w:color="auto" w:fill="FF0000"/>
          </w:tcPr>
          <w:p w14:paraId="164CEFE0" w14:textId="77777777" w:rsidR="00B77D21" w:rsidRPr="00B604C0" w:rsidRDefault="00B77D21">
            <w:pPr>
              <w:ind w:firstLine="0"/>
              <w:jc w:val="left"/>
              <w:rPr>
                <w:b/>
                <w:bCs/>
                <w:color w:val="FFFFFF" w:themeColor="background1"/>
              </w:rPr>
            </w:pPr>
            <w:r>
              <w:rPr>
                <w:b/>
                <w:bCs/>
                <w:color w:val="FFFFFF" w:themeColor="background1"/>
              </w:rPr>
              <w:t>NOMBRE DE CAMPO</w:t>
            </w:r>
          </w:p>
        </w:tc>
        <w:tc>
          <w:tcPr>
            <w:tcW w:w="1383" w:type="dxa"/>
            <w:shd w:val="clear" w:color="auto" w:fill="FF0000"/>
          </w:tcPr>
          <w:p w14:paraId="209B136F" w14:textId="77777777" w:rsidR="00B77D21" w:rsidRPr="00B604C0" w:rsidRDefault="00B77D21">
            <w:pPr>
              <w:ind w:firstLine="0"/>
              <w:jc w:val="left"/>
              <w:rPr>
                <w:b/>
                <w:bCs/>
                <w:color w:val="FFFFFF" w:themeColor="background1"/>
              </w:rPr>
            </w:pPr>
            <w:r>
              <w:rPr>
                <w:b/>
                <w:bCs/>
                <w:color w:val="FFFFFF" w:themeColor="background1"/>
              </w:rPr>
              <w:t>TIPO</w:t>
            </w:r>
          </w:p>
        </w:tc>
        <w:tc>
          <w:tcPr>
            <w:tcW w:w="2112" w:type="dxa"/>
            <w:shd w:val="clear" w:color="auto" w:fill="FF0000"/>
          </w:tcPr>
          <w:p w14:paraId="78453F7F" w14:textId="77777777" w:rsidR="00B77D21" w:rsidRDefault="00B77D21">
            <w:pPr>
              <w:ind w:firstLine="0"/>
              <w:rPr>
                <w:b/>
                <w:bCs/>
                <w:color w:val="FFFFFF" w:themeColor="background1"/>
              </w:rPr>
            </w:pPr>
            <w:r>
              <w:rPr>
                <w:b/>
                <w:bCs/>
                <w:color w:val="FFFFFF" w:themeColor="background1"/>
              </w:rPr>
              <w:t>DESCRIPCION</w:t>
            </w:r>
          </w:p>
        </w:tc>
        <w:tc>
          <w:tcPr>
            <w:tcW w:w="2371" w:type="dxa"/>
            <w:shd w:val="clear" w:color="auto" w:fill="FF0000"/>
          </w:tcPr>
          <w:p w14:paraId="13A1D17E" w14:textId="77777777" w:rsidR="00B77D21" w:rsidRPr="00B604C0" w:rsidRDefault="00B77D21">
            <w:pPr>
              <w:ind w:firstLine="0"/>
              <w:rPr>
                <w:b/>
                <w:bCs/>
                <w:color w:val="FFFFFF" w:themeColor="background1"/>
              </w:rPr>
            </w:pPr>
            <w:r>
              <w:rPr>
                <w:b/>
                <w:bCs/>
                <w:color w:val="FFFFFF" w:themeColor="background1"/>
              </w:rPr>
              <w:t>EJEMPLO</w:t>
            </w:r>
          </w:p>
        </w:tc>
      </w:tr>
      <w:tr w:rsidR="00B77D21" w14:paraId="5E28AE28" w14:textId="77777777">
        <w:tblPrEx>
          <w:jc w:val="center"/>
        </w:tblPrEx>
        <w:trPr>
          <w:jc w:val="center"/>
        </w:trPr>
        <w:tc>
          <w:tcPr>
            <w:tcW w:w="3150" w:type="dxa"/>
            <w:vAlign w:val="center"/>
          </w:tcPr>
          <w:p w14:paraId="76BF9AA4" w14:textId="77777777" w:rsidR="00B77D21" w:rsidRPr="006F2FB7" w:rsidRDefault="00B77D21">
            <w:pPr>
              <w:ind w:firstLine="0"/>
              <w:rPr>
                <w:b/>
                <w:bCs/>
              </w:rPr>
            </w:pPr>
            <w:r>
              <w:rPr>
                <w:b/>
                <w:bCs/>
              </w:rPr>
              <w:t>id_usuario</w:t>
            </w:r>
          </w:p>
        </w:tc>
        <w:tc>
          <w:tcPr>
            <w:tcW w:w="1383" w:type="dxa"/>
            <w:vAlign w:val="center"/>
          </w:tcPr>
          <w:p w14:paraId="2F9C8A21" w14:textId="77777777" w:rsidR="00B77D21" w:rsidRPr="0012628A" w:rsidRDefault="00B77D21">
            <w:pPr>
              <w:ind w:firstLine="0"/>
            </w:pPr>
            <w:r>
              <w:t>STRING</w:t>
            </w:r>
          </w:p>
        </w:tc>
        <w:tc>
          <w:tcPr>
            <w:tcW w:w="2112" w:type="dxa"/>
          </w:tcPr>
          <w:p w14:paraId="236BD3E7" w14:textId="77777777" w:rsidR="00B77D21" w:rsidRDefault="00B77D21">
            <w:pPr>
              <w:ind w:firstLine="0"/>
            </w:pPr>
            <w:r>
              <w:t>Identificador del usuario.</w:t>
            </w:r>
          </w:p>
        </w:tc>
        <w:tc>
          <w:tcPr>
            <w:tcW w:w="2371" w:type="dxa"/>
            <w:vAlign w:val="center"/>
          </w:tcPr>
          <w:p w14:paraId="7AAD1C6E" w14:textId="77777777" w:rsidR="00B77D21" w:rsidRPr="0012628A" w:rsidRDefault="00B77D21">
            <w:pPr>
              <w:ind w:firstLine="0"/>
            </w:pPr>
            <w:r>
              <w:t>123456</w:t>
            </w:r>
          </w:p>
        </w:tc>
      </w:tr>
      <w:tr w:rsidR="00B77D21" w14:paraId="01A03BC7" w14:textId="77777777">
        <w:tblPrEx>
          <w:jc w:val="center"/>
        </w:tblPrEx>
        <w:trPr>
          <w:jc w:val="center"/>
        </w:trPr>
        <w:tc>
          <w:tcPr>
            <w:tcW w:w="3150" w:type="dxa"/>
            <w:vAlign w:val="center"/>
          </w:tcPr>
          <w:p w14:paraId="59AE1AA8" w14:textId="77777777" w:rsidR="00B77D21" w:rsidRDefault="00B77D21">
            <w:pPr>
              <w:ind w:firstLine="0"/>
              <w:rPr>
                <w:b/>
                <w:bCs/>
              </w:rPr>
            </w:pPr>
            <w:r>
              <w:rPr>
                <w:b/>
                <w:bCs/>
              </w:rPr>
              <w:lastRenderedPageBreak/>
              <w:t>cod_perfil</w:t>
            </w:r>
          </w:p>
        </w:tc>
        <w:tc>
          <w:tcPr>
            <w:tcW w:w="1383" w:type="dxa"/>
            <w:vAlign w:val="center"/>
          </w:tcPr>
          <w:p w14:paraId="07418EFA" w14:textId="77777777" w:rsidR="00B77D21" w:rsidRDefault="00B77D21">
            <w:pPr>
              <w:ind w:firstLine="0"/>
            </w:pPr>
            <w:r>
              <w:t>INT</w:t>
            </w:r>
          </w:p>
        </w:tc>
        <w:tc>
          <w:tcPr>
            <w:tcW w:w="2112" w:type="dxa"/>
          </w:tcPr>
          <w:p w14:paraId="7916CE87" w14:textId="77777777" w:rsidR="00B77D21" w:rsidRDefault="00B77D21">
            <w:pPr>
              <w:ind w:firstLine="0"/>
            </w:pPr>
          </w:p>
        </w:tc>
        <w:tc>
          <w:tcPr>
            <w:tcW w:w="2371" w:type="dxa"/>
            <w:vAlign w:val="center"/>
          </w:tcPr>
          <w:p w14:paraId="7AFE1CB5" w14:textId="77777777" w:rsidR="00B77D21" w:rsidRDefault="00B77D21">
            <w:pPr>
              <w:ind w:firstLine="0"/>
            </w:pPr>
            <w:r>
              <w:t>1,2…</w:t>
            </w:r>
          </w:p>
        </w:tc>
      </w:tr>
      <w:tr w:rsidR="00B77D21" w14:paraId="32C44990" w14:textId="77777777">
        <w:tblPrEx>
          <w:jc w:val="center"/>
        </w:tblPrEx>
        <w:trPr>
          <w:jc w:val="center"/>
        </w:trPr>
        <w:tc>
          <w:tcPr>
            <w:tcW w:w="3150" w:type="dxa"/>
            <w:vAlign w:val="center"/>
          </w:tcPr>
          <w:p w14:paraId="7B21E3AF" w14:textId="77777777" w:rsidR="00B77D21" w:rsidRDefault="00B77D21">
            <w:pPr>
              <w:ind w:firstLine="0"/>
              <w:rPr>
                <w:b/>
                <w:bCs/>
              </w:rPr>
            </w:pPr>
            <w:r>
              <w:rPr>
                <w:b/>
                <w:bCs/>
              </w:rPr>
              <w:t>fecha_baja</w:t>
            </w:r>
          </w:p>
        </w:tc>
        <w:tc>
          <w:tcPr>
            <w:tcW w:w="1383" w:type="dxa"/>
            <w:vAlign w:val="center"/>
          </w:tcPr>
          <w:p w14:paraId="5E2898B9" w14:textId="77777777" w:rsidR="00B77D21" w:rsidRDefault="00B77D21">
            <w:pPr>
              <w:ind w:firstLine="0"/>
            </w:pPr>
            <w:r>
              <w:t>TIMESTAMP</w:t>
            </w:r>
          </w:p>
        </w:tc>
        <w:tc>
          <w:tcPr>
            <w:tcW w:w="2112" w:type="dxa"/>
          </w:tcPr>
          <w:p w14:paraId="5677E904" w14:textId="77777777" w:rsidR="00B77D21" w:rsidRDefault="00B77D21">
            <w:pPr>
              <w:ind w:firstLine="0"/>
            </w:pPr>
          </w:p>
        </w:tc>
        <w:tc>
          <w:tcPr>
            <w:tcW w:w="2371" w:type="dxa"/>
            <w:vAlign w:val="center"/>
          </w:tcPr>
          <w:p w14:paraId="5133294D" w14:textId="77777777" w:rsidR="00B77D21" w:rsidRDefault="00B77D21">
            <w:pPr>
              <w:ind w:firstLine="0"/>
            </w:pPr>
            <w:r>
              <w:t>9999-12-31 23:59:59:9999</w:t>
            </w:r>
          </w:p>
        </w:tc>
      </w:tr>
      <w:tr w:rsidR="00B77D21" w14:paraId="23EABAA2" w14:textId="77777777">
        <w:tblPrEx>
          <w:jc w:val="center"/>
        </w:tblPrEx>
        <w:trPr>
          <w:jc w:val="center"/>
        </w:trPr>
        <w:tc>
          <w:tcPr>
            <w:tcW w:w="3150" w:type="dxa"/>
            <w:vAlign w:val="center"/>
          </w:tcPr>
          <w:p w14:paraId="2F46E3F1" w14:textId="77777777" w:rsidR="00B77D21" w:rsidRDefault="00B77D21">
            <w:pPr>
              <w:ind w:firstLine="0"/>
              <w:rPr>
                <w:b/>
                <w:bCs/>
              </w:rPr>
            </w:pPr>
            <w:r>
              <w:rPr>
                <w:b/>
                <w:bCs/>
              </w:rPr>
              <w:t>fecha_alta</w:t>
            </w:r>
          </w:p>
        </w:tc>
        <w:tc>
          <w:tcPr>
            <w:tcW w:w="1383" w:type="dxa"/>
            <w:vAlign w:val="center"/>
          </w:tcPr>
          <w:p w14:paraId="4DA36B18" w14:textId="77777777" w:rsidR="00B77D21" w:rsidRDefault="00B77D21">
            <w:pPr>
              <w:ind w:firstLine="0"/>
            </w:pPr>
            <w:r>
              <w:t>TIMESTAMP</w:t>
            </w:r>
          </w:p>
        </w:tc>
        <w:tc>
          <w:tcPr>
            <w:tcW w:w="2112" w:type="dxa"/>
          </w:tcPr>
          <w:p w14:paraId="115049B2" w14:textId="77777777" w:rsidR="00B77D21" w:rsidRDefault="00B77D21">
            <w:pPr>
              <w:ind w:firstLine="0"/>
            </w:pPr>
          </w:p>
        </w:tc>
        <w:tc>
          <w:tcPr>
            <w:tcW w:w="2371" w:type="dxa"/>
            <w:vAlign w:val="center"/>
          </w:tcPr>
          <w:p w14:paraId="5027DA33" w14:textId="77777777" w:rsidR="00B77D21" w:rsidRDefault="00B77D21">
            <w:pPr>
              <w:ind w:firstLine="0"/>
            </w:pPr>
            <w:r>
              <w:t>2020-01-01 12:00:00:0000</w:t>
            </w:r>
          </w:p>
        </w:tc>
      </w:tr>
      <w:tr w:rsidR="00B77D21" w14:paraId="5050E624" w14:textId="77777777">
        <w:tblPrEx>
          <w:jc w:val="center"/>
        </w:tblPrEx>
        <w:trPr>
          <w:jc w:val="center"/>
        </w:trPr>
        <w:tc>
          <w:tcPr>
            <w:tcW w:w="3150" w:type="dxa"/>
            <w:vAlign w:val="center"/>
          </w:tcPr>
          <w:p w14:paraId="7F06A619" w14:textId="77777777" w:rsidR="00B77D21" w:rsidRDefault="00B77D21">
            <w:pPr>
              <w:ind w:firstLine="0"/>
              <w:rPr>
                <w:b/>
                <w:bCs/>
                <w:color w:val="000000"/>
              </w:rPr>
            </w:pPr>
            <w:r>
              <w:t>fecha_mod</w:t>
            </w:r>
          </w:p>
        </w:tc>
        <w:tc>
          <w:tcPr>
            <w:tcW w:w="1383" w:type="dxa"/>
            <w:vAlign w:val="center"/>
          </w:tcPr>
          <w:p w14:paraId="3D1F17B3" w14:textId="77777777" w:rsidR="00B77D21" w:rsidRPr="0012628A" w:rsidRDefault="00B77D21">
            <w:pPr>
              <w:ind w:firstLine="0"/>
              <w:rPr>
                <w:color w:val="000000"/>
              </w:rPr>
            </w:pPr>
            <w:r>
              <w:t>TIMESTAMP</w:t>
            </w:r>
          </w:p>
        </w:tc>
        <w:tc>
          <w:tcPr>
            <w:tcW w:w="2112" w:type="dxa"/>
          </w:tcPr>
          <w:p w14:paraId="6CDD095D" w14:textId="77777777" w:rsidR="00B77D21" w:rsidRDefault="00B77D21">
            <w:pPr>
              <w:ind w:firstLine="0"/>
              <w:rPr>
                <w:color w:val="000000"/>
              </w:rPr>
            </w:pPr>
          </w:p>
        </w:tc>
        <w:tc>
          <w:tcPr>
            <w:tcW w:w="2371" w:type="dxa"/>
            <w:vAlign w:val="center"/>
          </w:tcPr>
          <w:p w14:paraId="76BD1EBB" w14:textId="77777777" w:rsidR="00B77D21" w:rsidRDefault="00B77D21">
            <w:pPr>
              <w:ind w:firstLine="0"/>
              <w:rPr>
                <w:color w:val="000000"/>
              </w:rPr>
            </w:pPr>
            <w:r>
              <w:t>2020-01-01 12:00:00:0000</w:t>
            </w:r>
          </w:p>
        </w:tc>
      </w:tr>
      <w:tr w:rsidR="00B77D21" w14:paraId="6F263442" w14:textId="77777777">
        <w:tblPrEx>
          <w:jc w:val="center"/>
        </w:tblPrEx>
        <w:trPr>
          <w:jc w:val="center"/>
        </w:trPr>
        <w:tc>
          <w:tcPr>
            <w:tcW w:w="3150" w:type="dxa"/>
            <w:vAlign w:val="center"/>
          </w:tcPr>
          <w:p w14:paraId="4A99D6CF" w14:textId="77777777" w:rsidR="00B77D21" w:rsidRDefault="00B77D21">
            <w:pPr>
              <w:ind w:firstLine="0"/>
              <w:rPr>
                <w:color w:val="000000"/>
              </w:rPr>
            </w:pPr>
            <w:r>
              <w:rPr>
                <w:b/>
                <w:bCs/>
              </w:rPr>
              <w:t>id_usuario_mod</w:t>
            </w:r>
          </w:p>
        </w:tc>
        <w:tc>
          <w:tcPr>
            <w:tcW w:w="1383" w:type="dxa"/>
            <w:vAlign w:val="center"/>
          </w:tcPr>
          <w:p w14:paraId="0AD293FA" w14:textId="77777777" w:rsidR="00B77D21" w:rsidRDefault="00B77D21">
            <w:pPr>
              <w:ind w:firstLine="0"/>
              <w:rPr>
                <w:color w:val="000000"/>
              </w:rPr>
            </w:pPr>
            <w:r>
              <w:rPr>
                <w:color w:val="000000"/>
              </w:rPr>
              <w:t>STRING</w:t>
            </w:r>
          </w:p>
        </w:tc>
        <w:tc>
          <w:tcPr>
            <w:tcW w:w="2112" w:type="dxa"/>
          </w:tcPr>
          <w:p w14:paraId="4B8389F4" w14:textId="77777777" w:rsidR="00B77D21" w:rsidRDefault="00B77D21">
            <w:pPr>
              <w:ind w:firstLine="0"/>
              <w:rPr>
                <w:color w:val="000000"/>
              </w:rPr>
            </w:pPr>
            <w:r>
              <w:t>Usuario que ha modificado/creado</w:t>
            </w:r>
          </w:p>
        </w:tc>
        <w:tc>
          <w:tcPr>
            <w:tcW w:w="2371" w:type="dxa"/>
            <w:vAlign w:val="center"/>
          </w:tcPr>
          <w:p w14:paraId="10502EF5" w14:textId="5684715C" w:rsidR="00B77D21" w:rsidRDefault="004047C2">
            <w:pPr>
              <w:ind w:firstLine="0"/>
              <w:rPr>
                <w:color w:val="000000"/>
              </w:rPr>
            </w:pPr>
            <w:r>
              <w:t>‘</w:t>
            </w:r>
            <w:r w:rsidR="00B77D21">
              <w:t>SISTEMA</w:t>
            </w:r>
            <w:r>
              <w:t>’</w:t>
            </w:r>
          </w:p>
        </w:tc>
      </w:tr>
    </w:tbl>
    <w:p w14:paraId="5B045D43" w14:textId="77777777" w:rsidR="00B77D21" w:rsidRDefault="00B77D21" w:rsidP="00572DEF">
      <w:pPr>
        <w:ind w:firstLine="0"/>
      </w:pPr>
    </w:p>
    <w:p w14:paraId="5811C072" w14:textId="282C420E" w:rsidR="00133549" w:rsidRDefault="0068667A" w:rsidP="00133549">
      <w:pPr>
        <w:pStyle w:val="Ttulo2"/>
      </w:pPr>
      <w:bookmarkStart w:id="309" w:name="_Toc118981698"/>
      <w:bookmarkStart w:id="310" w:name="_Toc118981699"/>
      <w:bookmarkStart w:id="311" w:name="_Toc118981700"/>
      <w:bookmarkStart w:id="312" w:name="_Toc118981701"/>
      <w:bookmarkStart w:id="313" w:name="_Toc118981702"/>
      <w:bookmarkStart w:id="314" w:name="_Toc118981703"/>
      <w:bookmarkStart w:id="315" w:name="_Toc118981704"/>
      <w:bookmarkStart w:id="316" w:name="_Toc118981705"/>
      <w:bookmarkStart w:id="317" w:name="_Toc118981706"/>
      <w:bookmarkStart w:id="318" w:name="_Toc118981707"/>
      <w:bookmarkStart w:id="319" w:name="_Toc118981708"/>
      <w:bookmarkStart w:id="320" w:name="_Toc118981709"/>
      <w:bookmarkStart w:id="321" w:name="_Toc118981710"/>
      <w:bookmarkStart w:id="322" w:name="_Toc118981711"/>
      <w:bookmarkStart w:id="323" w:name="_Toc118981712"/>
      <w:bookmarkStart w:id="324" w:name="_Toc118981713"/>
      <w:bookmarkStart w:id="325" w:name="_Toc118981714"/>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t>Tablas de dimensi</w:t>
      </w:r>
      <w:r w:rsidR="00AB1FDD">
        <w:t>ones analíticas</w:t>
      </w:r>
      <w:bookmarkEnd w:id="325"/>
    </w:p>
    <w:p w14:paraId="368A83ED" w14:textId="1D4ECF78" w:rsidR="00CE32CE" w:rsidRDefault="00CE32CE" w:rsidP="00CE32CE">
      <w:pPr>
        <w:rPr>
          <w:ins w:id="326" w:author="Juan Carlos Lopez Hernandez" w:date="2022-06-22T23:04:00Z"/>
        </w:rPr>
      </w:pPr>
      <w:ins w:id="327" w:author="Juan Carlos Lopez Hernandez" w:date="2022-06-22T22:49:00Z">
        <w:r>
          <w:t xml:space="preserve">Tablas </w:t>
        </w:r>
      </w:ins>
      <w:ins w:id="328" w:author="Juan Carlos Lopez Hernandez" w:date="2022-06-22T23:00:00Z">
        <w:r w:rsidR="00C9611F">
          <w:t>igualmente d</w:t>
        </w:r>
      </w:ins>
      <w:ins w:id="329" w:author="Juan Carlos Lopez Hernandez" w:date="2022-06-22T23:01:00Z">
        <w:r w:rsidR="00C9611F">
          <w:t>e</w:t>
        </w:r>
      </w:ins>
      <w:ins w:id="330" w:author="Juan Carlos Lopez Hernandez" w:date="2022-06-22T22:49:00Z">
        <w:r>
          <w:t xml:space="preserve"> dimensión</w:t>
        </w:r>
      </w:ins>
      <w:ins w:id="331" w:author="Juan Carlos Lopez Hernandez" w:date="2022-06-22T23:02:00Z">
        <w:r w:rsidR="00D279D9">
          <w:t>,</w:t>
        </w:r>
      </w:ins>
      <w:ins w:id="332" w:author="Juan Carlos Lopez Hernandez" w:date="2022-06-22T23:00:00Z">
        <w:r w:rsidR="00C9611F">
          <w:t xml:space="preserve"> pero en este caso son dimensiones que afectan a los resultados </w:t>
        </w:r>
      </w:ins>
      <w:ins w:id="333" w:author="Juan Carlos Lopez Hernandez" w:date="2022-06-22T22:49:00Z">
        <w:r w:rsidR="005C3B53">
          <w:t>p</w:t>
        </w:r>
      </w:ins>
      <w:ins w:id="334" w:author="Juan Carlos Lopez Hernandez" w:date="2022-06-22T23:01:00Z">
        <w:r w:rsidR="00D279D9">
          <w:t>ropiamente dichos de la ej</w:t>
        </w:r>
      </w:ins>
      <w:ins w:id="335" w:author="Juan Carlos Lopez Hernandez" w:date="2022-10-03T13:44:00Z">
        <w:r w:rsidR="00B0162D">
          <w:t>e</w:t>
        </w:r>
      </w:ins>
      <w:ins w:id="336" w:author="Juan Carlos Lopez Hernandez" w:date="2022-06-22T23:01:00Z">
        <w:r w:rsidR="00D279D9">
          <w:t xml:space="preserve">cución de las reglas. </w:t>
        </w:r>
      </w:ins>
      <w:ins w:id="337" w:author="Juan Carlos Lopez Hernandez" w:date="2022-06-22T22:49:00Z">
        <w:r w:rsidR="005C3B53">
          <w:t xml:space="preserve"> </w:t>
        </w:r>
      </w:ins>
      <w:ins w:id="338" w:author="Juan Carlos Lopez Hernandez" w:date="2022-06-22T23:02:00Z">
        <w:r w:rsidR="0090644D">
          <w:t>Es decir</w:t>
        </w:r>
      </w:ins>
      <w:ins w:id="339" w:author="Juan Carlos Lopez Hernandez" w:date="2022-06-22T23:04:00Z">
        <w:r w:rsidR="00BE0107">
          <w:t>,</w:t>
        </w:r>
      </w:ins>
      <w:ins w:id="340" w:author="Juan Carlos Lopez Hernandez" w:date="2022-06-22T23:02:00Z">
        <w:r w:rsidR="0090644D">
          <w:t xml:space="preserve"> </w:t>
        </w:r>
      </w:ins>
      <w:ins w:id="341" w:author="Juan Carlos Lopez Hernandez" w:date="2022-06-22T23:03:00Z">
        <w:r w:rsidR="0090644D">
          <w:t xml:space="preserve">en el mismo cálculo de los registros erróneos debe </w:t>
        </w:r>
        <w:r w:rsidR="00782298">
          <w:t>agruparse por cada uno de los valores que pertenezcan a esas dimensiones.</w:t>
        </w:r>
      </w:ins>
    </w:p>
    <w:p w14:paraId="7D29A3F1" w14:textId="7175B57F" w:rsidR="0015382E" w:rsidRDefault="00BE0107" w:rsidP="00CE32CE">
      <w:pPr>
        <w:rPr>
          <w:ins w:id="342" w:author="Juan Carlos Lopez Hernandez" w:date="2022-06-23T08:31:00Z"/>
        </w:rPr>
      </w:pPr>
      <w:ins w:id="343" w:author="Juan Carlos Lopez Hernandez" w:date="2022-06-22T23:04:00Z">
        <w:r>
          <w:t>En este punt</w:t>
        </w:r>
      </w:ins>
      <w:ins w:id="344" w:author="Juan Carlos Lopez Hernandez" w:date="2022-06-22T23:05:00Z">
        <w:r>
          <w:t>o habrá que considerar que la agrupación puede ser por uno, dos o todas las dimens</w:t>
        </w:r>
        <w:r w:rsidR="00774101">
          <w:t>iones dependien</w:t>
        </w:r>
      </w:ins>
      <w:ins w:id="345" w:author="Juan Carlos Lopez Hernandez" w:date="2022-06-22T23:06:00Z">
        <w:r w:rsidR="00774101">
          <w:t xml:space="preserve">do de que la tabla afectada </w:t>
        </w:r>
        <w:r w:rsidR="007319BF">
          <w:t>por la regla contenga dicha información.</w:t>
        </w:r>
      </w:ins>
    </w:p>
    <w:p w14:paraId="5DC79E45" w14:textId="77777777" w:rsidR="00FC76E0" w:rsidRDefault="00FC76E0" w:rsidP="00CE32CE">
      <w:pPr>
        <w:rPr>
          <w:ins w:id="346" w:author="Juan Carlos Lopez Hernandez" w:date="2022-06-23T08:31:00Z"/>
        </w:rPr>
      </w:pPr>
    </w:p>
    <w:tbl>
      <w:tblPr>
        <w:tblStyle w:val="Tablaconcuadrcula"/>
        <w:tblW w:w="0" w:type="auto"/>
        <w:tblInd w:w="562" w:type="dxa"/>
        <w:tblLook w:val="04A0" w:firstRow="1" w:lastRow="0" w:firstColumn="1" w:lastColumn="0" w:noHBand="0" w:noVBand="1"/>
      </w:tblPr>
      <w:tblGrid>
        <w:gridCol w:w="2268"/>
        <w:gridCol w:w="5954"/>
      </w:tblGrid>
      <w:tr w:rsidR="00FC76E0" w:rsidRPr="00856CF6" w14:paraId="7FF6CA02" w14:textId="77777777">
        <w:trPr>
          <w:ins w:id="347" w:author="Juan Carlos Lopez Hernandez" w:date="2022-06-23T08:31:00Z"/>
        </w:trPr>
        <w:tc>
          <w:tcPr>
            <w:tcW w:w="2268" w:type="dxa"/>
          </w:tcPr>
          <w:p w14:paraId="74B593EB" w14:textId="7634AECE" w:rsidR="00FC76E0" w:rsidRPr="00081438" w:rsidRDefault="00FC76E0" w:rsidP="00FC76E0">
            <w:pPr>
              <w:tabs>
                <w:tab w:val="left" w:pos="1530"/>
              </w:tabs>
              <w:ind w:firstLine="0"/>
              <w:rPr>
                <w:ins w:id="348" w:author="Juan Carlos Lopez Hernandez" w:date="2022-06-23T08:31:00Z"/>
                <w:b/>
                <w:bCs/>
              </w:rPr>
            </w:pPr>
            <w:ins w:id="349" w:author="Juan Carlos Lopez Hernandez" w:date="2022-06-23T08:32:00Z">
              <w:r w:rsidRPr="00D20309">
                <w:rPr>
                  <w:b/>
                  <w:bCs/>
                </w:rPr>
                <w:t>M</w:t>
              </w:r>
            </w:ins>
            <w:ins w:id="350" w:author="Juan Carlos Lopez Hernandez" w:date="2022-06-23T11:51:00Z">
              <w:r w:rsidR="00051FB1">
                <w:rPr>
                  <w:b/>
                  <w:bCs/>
                </w:rPr>
                <w:t>AC</w:t>
              </w:r>
            </w:ins>
            <w:ins w:id="351" w:author="Juan Carlos Lopez Hernandez" w:date="2022-06-23T08:32:00Z">
              <w:r w:rsidRPr="00D20309">
                <w:rPr>
                  <w:b/>
                  <w:bCs/>
                </w:rPr>
                <w:t>_SEGMENTO</w:t>
              </w:r>
            </w:ins>
          </w:p>
        </w:tc>
        <w:tc>
          <w:tcPr>
            <w:tcW w:w="5954" w:type="dxa"/>
          </w:tcPr>
          <w:p w14:paraId="7CBD5F57" w14:textId="3D544DF1" w:rsidR="00351B5E" w:rsidRPr="00F11C48" w:rsidRDefault="00351B5E" w:rsidP="00351B5E">
            <w:pPr>
              <w:rPr>
                <w:ins w:id="352" w:author="Juan Carlos Lopez Hernandez" w:date="2023-01-31T13:39:00Z"/>
                <w:lang w:val="pt-BR"/>
              </w:rPr>
            </w:pPr>
            <w:ins w:id="353" w:author="Juan Carlos Lopez Hernandez" w:date="2023-01-31T13:39:00Z">
              <w:r w:rsidRPr="00F11C48">
                <w:rPr>
                  <w:lang w:val="pt-BR"/>
                </w:rPr>
                <w:t>JM_CLIENT_BII      CLISEGM</w:t>
              </w:r>
              <w:r w:rsidR="003B57F2" w:rsidRPr="00F11C48">
                <w:rPr>
                  <w:lang w:val="pt-BR"/>
                </w:rPr>
                <w:t xml:space="preserve">   </w:t>
              </w:r>
            </w:ins>
            <w:ins w:id="354" w:author="Juan Carlos Lopez Hernandez" w:date="2023-01-31T13:40:00Z">
              <w:r w:rsidR="003B57F2" w:rsidRPr="00F11C48">
                <w:rPr>
                  <w:lang w:val="pt-BR"/>
                </w:rPr>
                <w:t xml:space="preserve"> </w:t>
              </w:r>
            </w:ins>
            <w:ins w:id="355" w:author="Juan Carlos Lopez Hernandez" w:date="2023-01-31T13:39:00Z">
              <w:r w:rsidR="003B57F2" w:rsidRPr="00F11C48">
                <w:rPr>
                  <w:lang w:val="pt-BR"/>
                </w:rPr>
                <w:t>Segmento Global</w:t>
              </w:r>
            </w:ins>
          </w:p>
          <w:p w14:paraId="07FF794B" w14:textId="742C321F" w:rsidR="00351B5E" w:rsidRPr="00F11C48" w:rsidRDefault="00351B5E" w:rsidP="00351B5E">
            <w:pPr>
              <w:rPr>
                <w:ins w:id="356" w:author="Juan Carlos Lopez Hernandez" w:date="2023-01-31T13:39:00Z"/>
                <w:lang w:val="pt-BR"/>
              </w:rPr>
            </w:pPr>
            <w:ins w:id="357" w:author="Juan Carlos Lopez Hernandez" w:date="2023-01-31T13:39:00Z">
              <w:r w:rsidRPr="00F11C48">
                <w:rPr>
                  <w:lang w:val="pt-BR"/>
                </w:rPr>
                <w:t>JM_CLIENT_BII      CLISEGL1</w:t>
              </w:r>
              <w:r w:rsidR="003B57F2" w:rsidRPr="00F11C48">
                <w:rPr>
                  <w:lang w:val="pt-BR"/>
                </w:rPr>
                <w:t xml:space="preserve">   Segmento Local1</w:t>
              </w:r>
            </w:ins>
          </w:p>
          <w:p w14:paraId="74F89847" w14:textId="32C51230" w:rsidR="00FC76E0" w:rsidRPr="00A430E9" w:rsidRDefault="00351B5E" w:rsidP="00351B5E">
            <w:pPr>
              <w:rPr>
                <w:ins w:id="358" w:author="Juan Carlos Lopez Hernandez" w:date="2022-06-23T08:31:00Z"/>
                <w:lang w:val="pt-BR"/>
              </w:rPr>
            </w:pPr>
            <w:ins w:id="359" w:author="Juan Carlos Lopez Hernandez" w:date="2023-01-31T13:39:00Z">
              <w:r w:rsidRPr="00A430E9">
                <w:rPr>
                  <w:lang w:val="pt-BR"/>
                </w:rPr>
                <w:t>JM_CLIENT_BII      CLISEGL2</w:t>
              </w:r>
              <w:r w:rsidR="003B57F2" w:rsidRPr="00A430E9">
                <w:rPr>
                  <w:lang w:val="pt-BR"/>
                </w:rPr>
                <w:t xml:space="preserve">  </w:t>
              </w:r>
            </w:ins>
            <w:ins w:id="360" w:author="Juan Carlos Lopez Hernandez" w:date="2023-01-31T13:40:00Z">
              <w:r w:rsidR="003B57F2" w:rsidRPr="00A430E9">
                <w:rPr>
                  <w:lang w:val="pt-BR"/>
                </w:rPr>
                <w:t xml:space="preserve"> </w:t>
              </w:r>
            </w:ins>
            <w:ins w:id="361" w:author="Juan Carlos Lopez Hernandez" w:date="2023-01-31T13:39:00Z">
              <w:r w:rsidR="003B57F2" w:rsidRPr="00A430E9">
                <w:rPr>
                  <w:lang w:val="pt-BR"/>
                </w:rPr>
                <w:t>Segmento Local2</w:t>
              </w:r>
            </w:ins>
          </w:p>
        </w:tc>
      </w:tr>
      <w:tr w:rsidR="00FC76E0" w:rsidRPr="000360B0" w14:paraId="4FC9D8AD" w14:textId="77777777">
        <w:trPr>
          <w:ins w:id="362" w:author="Juan Carlos Lopez Hernandez" w:date="2022-06-23T08:31:00Z"/>
        </w:trPr>
        <w:tc>
          <w:tcPr>
            <w:tcW w:w="2268" w:type="dxa"/>
          </w:tcPr>
          <w:p w14:paraId="39B0B66C" w14:textId="62C75214" w:rsidR="00FC76E0" w:rsidRPr="00081438" w:rsidRDefault="00FC76E0">
            <w:pPr>
              <w:ind w:firstLine="0"/>
              <w:rPr>
                <w:ins w:id="363" w:author="Juan Carlos Lopez Hernandez" w:date="2022-06-23T08:31:00Z"/>
                <w:b/>
                <w:bCs/>
              </w:rPr>
            </w:pPr>
            <w:ins w:id="364" w:author="Juan Carlos Lopez Hernandez" w:date="2022-06-23T08:32:00Z">
              <w:r w:rsidRPr="00D20309">
                <w:rPr>
                  <w:b/>
                  <w:bCs/>
                </w:rPr>
                <w:t>M</w:t>
              </w:r>
            </w:ins>
            <w:ins w:id="365" w:author="Juan Carlos Lopez Hernandez" w:date="2022-06-30T09:39:00Z">
              <w:r w:rsidR="00AA1763">
                <w:rPr>
                  <w:b/>
                  <w:bCs/>
                </w:rPr>
                <w:t>AC</w:t>
              </w:r>
            </w:ins>
            <w:ins w:id="366" w:author="Juan Carlos Lopez Hernandez" w:date="2022-06-23T08:32:00Z">
              <w:r w:rsidRPr="00D20309">
                <w:rPr>
                  <w:b/>
                  <w:bCs/>
                </w:rPr>
                <w:t>_PRODUCTO</w:t>
              </w:r>
            </w:ins>
          </w:p>
        </w:tc>
        <w:tc>
          <w:tcPr>
            <w:tcW w:w="5954" w:type="dxa"/>
          </w:tcPr>
          <w:p w14:paraId="4B532546" w14:textId="2B4620E8" w:rsidR="00FC76E0" w:rsidRPr="00661FE6" w:rsidRDefault="00810BCE" w:rsidP="00810BCE">
            <w:pPr>
              <w:rPr>
                <w:ins w:id="367" w:author="Juan Carlos Lopez Hernandez" w:date="2022-06-23T08:31:00Z"/>
                <w:lang w:val="en-US"/>
              </w:rPr>
            </w:pPr>
            <w:ins w:id="368" w:author="Juan Carlos Lopez Hernandez" w:date="2023-01-31T13:42:00Z">
              <w:r w:rsidRPr="00661FE6">
                <w:rPr>
                  <w:lang w:val="en-US"/>
                </w:rPr>
                <w:t>JM_CONTR_BIS     ID_PROD</w:t>
              </w:r>
            </w:ins>
          </w:p>
        </w:tc>
      </w:tr>
      <w:tr w:rsidR="00FC76E0" w:rsidRPr="00081438" w14:paraId="28BBA95B" w14:textId="77777777">
        <w:trPr>
          <w:ins w:id="369" w:author="Juan Carlos Lopez Hernandez" w:date="2022-06-23T08:31:00Z"/>
        </w:trPr>
        <w:tc>
          <w:tcPr>
            <w:tcW w:w="2268" w:type="dxa"/>
          </w:tcPr>
          <w:p w14:paraId="0D8A546B" w14:textId="033F96E8" w:rsidR="00FC76E0" w:rsidRPr="00081438" w:rsidRDefault="00AA1763" w:rsidP="00FC76E0">
            <w:pPr>
              <w:ind w:firstLine="0"/>
              <w:rPr>
                <w:ins w:id="370" w:author="Juan Carlos Lopez Hernandez" w:date="2022-06-23T08:31:00Z"/>
                <w:b/>
                <w:bCs/>
              </w:rPr>
            </w:pPr>
            <w:ins w:id="371" w:author="Juan Carlos Lopez Hernandez" w:date="2022-06-30T09:39:00Z">
              <w:r>
                <w:rPr>
                  <w:b/>
                  <w:bCs/>
                </w:rPr>
                <w:t>MAC</w:t>
              </w:r>
            </w:ins>
            <w:ins w:id="372" w:author="Juan Carlos Lopez Hernandez" w:date="2022-06-23T08:32:00Z">
              <w:r w:rsidR="00FC76E0" w:rsidRPr="00D20309">
                <w:rPr>
                  <w:b/>
                  <w:bCs/>
                </w:rPr>
                <w:t>_CODMONET</w:t>
              </w:r>
            </w:ins>
          </w:p>
        </w:tc>
        <w:tc>
          <w:tcPr>
            <w:tcW w:w="5954" w:type="dxa"/>
          </w:tcPr>
          <w:p w14:paraId="0ED5521C" w14:textId="53871258" w:rsidR="00FC76E0" w:rsidRPr="00081438" w:rsidRDefault="00665A6E">
            <w:pPr>
              <w:ind w:firstLine="0"/>
              <w:rPr>
                <w:ins w:id="373" w:author="Juan Carlos Lopez Hernandez" w:date="2022-06-23T08:31:00Z"/>
                <w:b/>
                <w:bCs/>
              </w:rPr>
            </w:pPr>
            <w:ins w:id="374" w:author="Juan Carlos Lopez Hernandez" w:date="2023-01-31T13:46:00Z">
              <w:r>
                <w:t>JM_ASIG_OPCLI donde si lo tenéis, cruzando por FEOPERAC, S1EMP, FINALCALCU  y el campo IDPETASI.</w:t>
              </w:r>
            </w:ins>
          </w:p>
        </w:tc>
      </w:tr>
      <w:tr w:rsidR="00FC76E0" w:rsidRPr="00856CF6" w14:paraId="3BD908CF" w14:textId="77777777">
        <w:trPr>
          <w:ins w:id="375" w:author="Juan Carlos Lopez Hernandez" w:date="2022-06-23T08:31:00Z"/>
        </w:trPr>
        <w:tc>
          <w:tcPr>
            <w:tcW w:w="2268" w:type="dxa"/>
          </w:tcPr>
          <w:p w14:paraId="425CCFD7" w14:textId="2604B97D" w:rsidR="00FC76E0" w:rsidRPr="00081438" w:rsidRDefault="00AA1763" w:rsidP="00FC76E0">
            <w:pPr>
              <w:ind w:firstLine="0"/>
              <w:rPr>
                <w:ins w:id="376" w:author="Juan Carlos Lopez Hernandez" w:date="2022-06-23T08:31:00Z"/>
                <w:b/>
                <w:bCs/>
              </w:rPr>
            </w:pPr>
            <w:ins w:id="377" w:author="Juan Carlos Lopez Hernandez" w:date="2022-06-30T09:39:00Z">
              <w:r>
                <w:rPr>
                  <w:b/>
                  <w:bCs/>
                </w:rPr>
                <w:lastRenderedPageBreak/>
                <w:t>MAC</w:t>
              </w:r>
            </w:ins>
            <w:ins w:id="378" w:author="Juan Carlos Lopez Hernandez" w:date="2022-06-23T08:32:00Z">
              <w:r w:rsidR="00FC76E0" w:rsidRPr="00D20309">
                <w:rPr>
                  <w:b/>
                  <w:bCs/>
                </w:rPr>
                <w:t>_SUCURSAL</w:t>
              </w:r>
            </w:ins>
          </w:p>
        </w:tc>
        <w:tc>
          <w:tcPr>
            <w:tcW w:w="5954" w:type="dxa"/>
          </w:tcPr>
          <w:p w14:paraId="332B0D03" w14:textId="1C9CEA3B" w:rsidR="00ED44BA" w:rsidRPr="00F11C48" w:rsidRDefault="00ED44BA" w:rsidP="00ED44BA">
            <w:pPr>
              <w:rPr>
                <w:ins w:id="379" w:author="Juan Carlos Lopez Hernandez" w:date="2023-01-31T13:41:00Z"/>
                <w:lang w:val="fr-FR"/>
              </w:rPr>
            </w:pPr>
            <w:ins w:id="380" w:author="Juan Carlos Lopez Hernandez" w:date="2023-01-31T13:41:00Z">
              <w:r w:rsidRPr="00F11C48">
                <w:rPr>
                  <w:lang w:val="fr-FR"/>
                </w:rPr>
                <w:t>JM_CLIENT_BII       IDSUCUR</w:t>
              </w:r>
            </w:ins>
          </w:p>
          <w:p w14:paraId="7D9E4564" w14:textId="6A1AAC5C" w:rsidR="00FC76E0" w:rsidRPr="00F11C48" w:rsidRDefault="00ED44BA" w:rsidP="00ED44BA">
            <w:pPr>
              <w:rPr>
                <w:ins w:id="381" w:author="Juan Carlos Lopez Hernandez" w:date="2022-06-23T08:31:00Z"/>
                <w:lang w:val="fr-FR"/>
              </w:rPr>
            </w:pPr>
            <w:ins w:id="382" w:author="Juan Carlos Lopez Hernandez" w:date="2023-01-31T13:41:00Z">
              <w:r w:rsidRPr="00F11C48">
                <w:rPr>
                  <w:lang w:val="fr-FR"/>
                </w:rPr>
                <w:t xml:space="preserve">JM_CONTR_BIS </w:t>
              </w:r>
              <w:r w:rsidR="001F646C" w:rsidRPr="00F11C48">
                <w:rPr>
                  <w:lang w:val="fr-FR"/>
                </w:rPr>
                <w:t xml:space="preserve">     </w:t>
              </w:r>
              <w:r w:rsidRPr="00F11C48">
                <w:rPr>
                  <w:lang w:val="fr-FR"/>
                </w:rPr>
                <w:t>IDSUCUR</w:t>
              </w:r>
            </w:ins>
          </w:p>
        </w:tc>
      </w:tr>
      <w:tr w:rsidR="00232272" w:rsidRPr="00081438" w14:paraId="194B4848" w14:textId="77777777">
        <w:trPr>
          <w:ins w:id="383" w:author="Juan Carlos Lopez Hernandez" w:date="2022-10-13T08:49:00Z"/>
        </w:trPr>
        <w:tc>
          <w:tcPr>
            <w:tcW w:w="2268" w:type="dxa"/>
          </w:tcPr>
          <w:p w14:paraId="20398165" w14:textId="6566147C" w:rsidR="00232272" w:rsidRDefault="00232272" w:rsidP="00FC76E0">
            <w:pPr>
              <w:ind w:firstLine="0"/>
              <w:rPr>
                <w:ins w:id="384" w:author="Juan Carlos Lopez Hernandez" w:date="2022-10-13T08:49:00Z"/>
                <w:b/>
                <w:bCs/>
              </w:rPr>
            </w:pPr>
            <w:ins w:id="385" w:author="Juan Carlos Lopez Hernandez" w:date="2022-10-13T08:49:00Z">
              <w:r>
                <w:rPr>
                  <w:b/>
                  <w:bCs/>
                </w:rPr>
                <w:t>MAC_FINALIDAD</w:t>
              </w:r>
            </w:ins>
          </w:p>
        </w:tc>
        <w:tc>
          <w:tcPr>
            <w:tcW w:w="5954" w:type="dxa"/>
          </w:tcPr>
          <w:p w14:paraId="5925C6DF" w14:textId="16473FBE" w:rsidR="00232272" w:rsidRPr="00081438" w:rsidRDefault="00232272">
            <w:pPr>
              <w:ind w:firstLine="0"/>
              <w:rPr>
                <w:ins w:id="386" w:author="Juan Carlos Lopez Hernandez" w:date="2022-10-13T08:49:00Z"/>
                <w:b/>
                <w:bCs/>
              </w:rPr>
            </w:pPr>
            <w:ins w:id="387" w:author="Juan Carlos Lopez Hernandez" w:date="2022-10-13T08:49:00Z">
              <w:r>
                <w:rPr>
                  <w:b/>
                  <w:bCs/>
                </w:rPr>
                <w:t>Únicamente para la unidad de Brasil</w:t>
              </w:r>
            </w:ins>
          </w:p>
        </w:tc>
      </w:tr>
    </w:tbl>
    <w:p w14:paraId="6FE036A1" w14:textId="1D0DD3FE" w:rsidR="000765F3" w:rsidDel="00CE0CE8" w:rsidRDefault="0064600C" w:rsidP="00927225">
      <w:pPr>
        <w:rPr>
          <w:del w:id="388" w:author="Juan Carlos Lopez Hernandez" w:date="2022-06-22T09:22:00Z"/>
        </w:rPr>
      </w:pPr>
      <w:del w:id="389" w:author="Juan Carlos Lopez Hernandez" w:date="2022-06-22T09:22:00Z">
        <w:r w:rsidDel="00927225">
          <w:delText>Se encargará</w:delText>
        </w:r>
        <w:r w:rsidR="003A6601" w:rsidDel="00927225">
          <w:delText xml:space="preserve"> de la comunicación </w:delText>
        </w:r>
        <w:r w:rsidR="000765F3" w:rsidDel="00927225">
          <w:delText>entre el Front-End y los</w:delText>
        </w:r>
        <w:r w:rsidR="003A6601" w:rsidDel="00927225">
          <w:delText xml:space="preserve"> diferentes elementos de la arquitectura</w:delText>
        </w:r>
        <w:r w:rsidR="000765F3" w:rsidDel="00927225">
          <w:delText>. Constará de tres microservicios bien diferenciados</w:delText>
        </w:r>
        <w:r w:rsidR="00C4527A" w:rsidDel="00927225">
          <w:delText>:</w:delText>
        </w:r>
      </w:del>
    </w:p>
    <w:p w14:paraId="7E861721" w14:textId="77777777" w:rsidR="00CE0CE8" w:rsidRDefault="00CE0CE8" w:rsidP="00FD232E">
      <w:pPr>
        <w:ind w:firstLine="0"/>
        <w:rPr>
          <w:ins w:id="390" w:author="Juan Carlos Lopez Hernandez" w:date="2023-01-31T13:37:00Z"/>
        </w:rPr>
      </w:pPr>
    </w:p>
    <w:p w14:paraId="6D166322" w14:textId="77777777" w:rsidR="00351B5E" w:rsidRDefault="00351B5E" w:rsidP="00351B5E">
      <w:pPr>
        <w:rPr>
          <w:ins w:id="391" w:author="Juan Carlos Lopez Hernandez" w:date="2023-01-31T13:38:00Z"/>
        </w:rPr>
      </w:pPr>
      <w:ins w:id="392" w:author="Juan Carlos Lopez Hernandez" w:date="2023-01-31T13:38:00Z">
        <w:r>
          <w:t>TABLA                                  CAMPO</w:t>
        </w:r>
      </w:ins>
    </w:p>
    <w:p w14:paraId="0EE60046" w14:textId="77777777" w:rsidR="00351B5E" w:rsidRDefault="00351B5E" w:rsidP="00351B5E">
      <w:pPr>
        <w:rPr>
          <w:ins w:id="393" w:author="Juan Carlos Lopez Hernandez" w:date="2023-01-31T13:38:00Z"/>
        </w:rPr>
      </w:pPr>
      <w:ins w:id="394" w:author="Juan Carlos Lopez Hernandez" w:date="2023-01-31T13:38:00Z">
        <w:r>
          <w:t>================       ==========</w:t>
        </w:r>
      </w:ins>
    </w:p>
    <w:p w14:paraId="28A53DA5" w14:textId="77777777" w:rsidR="00351B5E" w:rsidRDefault="00351B5E" w:rsidP="00351B5E">
      <w:pPr>
        <w:rPr>
          <w:ins w:id="395" w:author="Juan Carlos Lopez Hernandez" w:date="2023-01-31T13:38:00Z"/>
        </w:rPr>
      </w:pPr>
      <w:ins w:id="396" w:author="Juan Carlos Lopez Hernandez" w:date="2023-01-31T13:38:00Z">
        <w:r>
          <w:t xml:space="preserve"> </w:t>
        </w:r>
      </w:ins>
    </w:p>
    <w:p w14:paraId="0F81B29B" w14:textId="77777777" w:rsidR="00351B5E" w:rsidRDefault="00351B5E" w:rsidP="00351B5E">
      <w:pPr>
        <w:rPr>
          <w:ins w:id="397" w:author="Juan Carlos Lopez Hernandez" w:date="2023-01-31T13:38:00Z"/>
        </w:rPr>
      </w:pPr>
      <w:ins w:id="398" w:author="Juan Carlos Lopez Hernandez" w:date="2023-01-31T13:38:00Z">
        <w:r>
          <w:t>JM_EXPEDIEN_BDI         IDSUCUR</w:t>
        </w:r>
      </w:ins>
    </w:p>
    <w:p w14:paraId="7DAD98FB" w14:textId="77777777" w:rsidR="00351B5E" w:rsidRPr="00A430E9" w:rsidRDefault="00351B5E" w:rsidP="00351B5E">
      <w:pPr>
        <w:rPr>
          <w:ins w:id="399" w:author="Juan Carlos Lopez Hernandez" w:date="2023-01-31T13:38:00Z"/>
          <w:lang w:val="pt-BR"/>
        </w:rPr>
      </w:pPr>
      <w:ins w:id="400" w:author="Juan Carlos Lopez Hernandez" w:date="2023-01-31T13:38:00Z">
        <w:r w:rsidRPr="00A430E9">
          <w:rPr>
            <w:lang w:val="pt-BR"/>
          </w:rPr>
          <w:t>JM_GRUP_ECONO          IDSUCUR</w:t>
        </w:r>
      </w:ins>
    </w:p>
    <w:p w14:paraId="4314DC15" w14:textId="3EDCF81B" w:rsidR="00351B5E" w:rsidRPr="00A430E9" w:rsidRDefault="00351B5E" w:rsidP="00867A23">
      <w:pPr>
        <w:rPr>
          <w:ins w:id="401" w:author="Juan Carlos Lopez Hernandez" w:date="2023-01-31T13:38:00Z"/>
          <w:lang w:val="pt-BR"/>
        </w:rPr>
      </w:pPr>
      <w:ins w:id="402" w:author="Juan Carlos Lopez Hernandez" w:date="2023-01-31T13:38:00Z">
        <w:r w:rsidRPr="00A430E9">
          <w:rPr>
            <w:lang w:val="pt-BR"/>
          </w:rPr>
          <w:t xml:space="preserve">JM_POS_CARTERA         IDSUCUR </w:t>
        </w:r>
      </w:ins>
    </w:p>
    <w:p w14:paraId="161A30E4" w14:textId="4CBAB852" w:rsidR="00351B5E" w:rsidRDefault="00351B5E" w:rsidP="00351B5E">
      <w:pPr>
        <w:rPr>
          <w:ins w:id="403" w:author="Juan Carlos Lopez Hernandez" w:date="2023-01-31T13:38:00Z"/>
        </w:rPr>
      </w:pPr>
      <w:ins w:id="404" w:author="Juan Carlos Lopez Hernandez" w:date="2023-01-31T13:38:00Z">
        <w:r>
          <w:t xml:space="preserve">Como ya os comente en varias ocasiones, las visiones que comentas son como la EAD, el Capital y el %EAD, deben “añadirse” como columna a todas las pruebas del MAC que permitan asociarlo bien por </w:t>
        </w:r>
      </w:ins>
      <w:ins w:id="405" w:author="Juan Carlos Lopez Hernandez" w:date="2023-01-31T15:18:00Z">
        <w:r w:rsidR="00BE44D7">
          <w:t>IDNUMCLI</w:t>
        </w:r>
      </w:ins>
      <w:ins w:id="406" w:author="Juan Carlos Lopez Hernandez" w:date="2023-01-31T13:38:00Z">
        <w:r>
          <w:t xml:space="preserve"> o bien por </w:t>
        </w:r>
      </w:ins>
      <w:ins w:id="407" w:author="Juan Carlos Lopez Hernandez" w:date="2023-01-31T15:18:00Z">
        <w:r w:rsidR="00BE44D7">
          <w:t>IDCONTRATO</w:t>
        </w:r>
      </w:ins>
      <w:ins w:id="408" w:author="Juan Carlos Lopez Hernandez" w:date="2023-01-31T13:38:00Z">
        <w:r>
          <w:t>.</w:t>
        </w:r>
      </w:ins>
    </w:p>
    <w:p w14:paraId="335EF468" w14:textId="55B867EA" w:rsidR="00351B5E" w:rsidRDefault="00351B5E" w:rsidP="00351B5E">
      <w:pPr>
        <w:rPr>
          <w:ins w:id="409" w:author="Juan Carlos Lopez Hernandez" w:date="2023-01-31T13:38:00Z"/>
        </w:rPr>
      </w:pPr>
      <w:ins w:id="410" w:author="Juan Carlos Lopez Hernandez" w:date="2023-01-31T13:38:00Z">
        <w:r>
          <w:t xml:space="preserve">En cuanto al código Monet, en la tabla 3.7.31 Output Asignación de Grupos tenéis el campo N0648_CODMONET que es el que tenéis que usar. En este caso en la tabla no existe ni idnumcli ni contrato para relacionarlo, tendríamos que cruzar con la tabla 3.7.59 JM_ASIG_OPCLI donde si lo tenéis, cruzando por FEOPERAC, S1EMP, FINALCALCU y el campo IDPETASI. </w:t>
        </w:r>
      </w:ins>
    </w:p>
    <w:p w14:paraId="5CD31498" w14:textId="77777777" w:rsidR="00351B5E" w:rsidRDefault="00351B5E" w:rsidP="00351B5E">
      <w:pPr>
        <w:rPr>
          <w:ins w:id="411" w:author="Juan Carlos Lopez Hernandez" w:date="2023-01-31T13:38:00Z"/>
        </w:rPr>
      </w:pPr>
      <w:ins w:id="412" w:author="Juan Carlos Lopez Hernandez" w:date="2023-01-31T13:38:00Z">
        <w:r>
          <w:t>Pero este punto tengo que confirmarlo 100% con los usuarios.</w:t>
        </w:r>
      </w:ins>
    </w:p>
    <w:p w14:paraId="15C264D2" w14:textId="653FB84A" w:rsidR="00F90A9E" w:rsidRDefault="00351B5E" w:rsidP="00351B5E">
      <w:pPr>
        <w:rPr>
          <w:ins w:id="413" w:author="Juan Carlos Lopez Hernandez" w:date="2022-10-13T08:50:00Z"/>
        </w:rPr>
      </w:pPr>
      <w:ins w:id="414" w:author="Juan Carlos Lopez Hernandez" w:date="2023-01-31T13:38:00Z">
        <w:r>
          <w:t>La parte de segmento y producto lo tenéis en el CdM, es parte de Visual Basic. SI abrís el CdM en modo desarrollador lo podéis ver.</w:t>
        </w:r>
      </w:ins>
    </w:p>
    <w:p w14:paraId="533DC571" w14:textId="3A6C3AF9" w:rsidR="00F90A9E" w:rsidRDefault="00F90A9E" w:rsidP="00927225">
      <w:pPr>
        <w:rPr>
          <w:ins w:id="415" w:author="Juan Carlos Lopez Hernandez" w:date="2022-10-13T08:50:00Z"/>
        </w:rPr>
      </w:pPr>
      <w:ins w:id="416" w:author="Juan Carlos Lopez Hernandez" w:date="2022-10-13T08:50:00Z">
        <w:r>
          <w:t>Si no viene</w:t>
        </w:r>
      </w:ins>
      <w:ins w:id="417" w:author="Juan Carlos Lopez Hernandez" w:date="2022-10-13T08:52:00Z">
        <w:r w:rsidR="0070759F">
          <w:t xml:space="preserve"> la dimensión informada para los</w:t>
        </w:r>
      </w:ins>
      <w:ins w:id="418" w:author="Juan Carlos Lopez Hernandez" w:date="2022-10-13T08:50:00Z">
        <w:r>
          <w:t xml:space="preserve"> resul</w:t>
        </w:r>
      </w:ins>
      <w:ins w:id="419" w:author="Juan Carlos Lopez Hernandez" w:date="2022-10-13T08:51:00Z">
        <w:r>
          <w:t xml:space="preserve">tados </w:t>
        </w:r>
      </w:ins>
      <w:ins w:id="420" w:author="Juan Carlos Lopez Hernandez" w:date="2022-10-13T08:52:00Z">
        <w:r w:rsidR="0070759F">
          <w:t>de una determinada p</w:t>
        </w:r>
      </w:ins>
      <w:ins w:id="421" w:author="Juan Carlos Lopez Hernandez" w:date="2022-10-13T08:53:00Z">
        <w:r w:rsidR="0070759F">
          <w:t>rueba se inform</w:t>
        </w:r>
      </w:ins>
      <w:ins w:id="422" w:author="Juan Carlos Lopez Hernandez" w:date="2022-10-13T08:51:00Z">
        <w:r w:rsidR="00096D44">
          <w:t>ará con el valor</w:t>
        </w:r>
        <w:r w:rsidR="005F33A8">
          <w:t xml:space="preserve">: </w:t>
        </w:r>
        <w:r w:rsidR="00096D44">
          <w:t xml:space="preserve"> -1 </w:t>
        </w:r>
        <w:r w:rsidR="00096D44">
          <w:rPr>
            <w:rFonts w:ascii="Wingdings" w:eastAsia="Wingdings" w:hAnsi="Wingdings" w:cs="Wingdings"/>
          </w:rPr>
          <w:t>à</w:t>
        </w:r>
        <w:r w:rsidR="00096D44">
          <w:t xml:space="preserve"> ‘Desconocido’</w:t>
        </w:r>
      </w:ins>
      <w:ins w:id="423" w:author="Juan Carlos Lopez Hernandez" w:date="2022-10-13T08:53:00Z">
        <w:r w:rsidR="0070759F">
          <w:t xml:space="preserve"> para esta dimensión.</w:t>
        </w:r>
      </w:ins>
    </w:p>
    <w:p w14:paraId="35BDB6B7" w14:textId="77777777" w:rsidR="00D77A80" w:rsidRDefault="00D77A80">
      <w:pPr>
        <w:spacing w:before="0" w:after="0" w:line="240" w:lineRule="auto"/>
        <w:ind w:firstLine="0"/>
        <w:jc w:val="left"/>
        <w:rPr>
          <w:ins w:id="424" w:author="Juan Carlos Lopez Hernandez" w:date="2022-11-10T14:06:00Z"/>
        </w:rPr>
      </w:pPr>
      <w:ins w:id="425" w:author="Juan Carlos Lopez Hernandez" w:date="2022-11-10T14:06:00Z">
        <w:r>
          <w:br w:type="page"/>
        </w:r>
      </w:ins>
    </w:p>
    <w:p w14:paraId="037F30D3" w14:textId="4D9DB1E0" w:rsidR="00C4527A" w:rsidDel="00927225" w:rsidRDefault="00C4527A" w:rsidP="00FD232E">
      <w:pPr>
        <w:ind w:firstLine="0"/>
        <w:rPr>
          <w:del w:id="426" w:author="Juan Carlos Lopez Hernandez" w:date="2022-06-22T09:22:00Z"/>
        </w:rPr>
      </w:pPr>
      <w:del w:id="427" w:author="Juan Carlos Lopez Hernandez" w:date="2022-06-22T09:22:00Z">
        <w:r w:rsidDel="00927225">
          <w:lastRenderedPageBreak/>
          <w:delText xml:space="preserve">Microservicio 1: </w:delText>
        </w:r>
        <w:r w:rsidR="00E071D7" w:rsidDel="00927225">
          <w:delText>Se encargará de</w:delText>
        </w:r>
        <w:r w:rsidR="003330FE" w:rsidDel="00927225">
          <w:delText xml:space="preserve"> gestionar</w:delText>
        </w:r>
        <w:r w:rsidR="00E071D7" w:rsidDel="00927225">
          <w:delText xml:space="preserve"> la base de datos PostgreSQL de parametrización</w:delText>
        </w:r>
        <w:r w:rsidR="00E37530" w:rsidDel="00927225">
          <w:delText>.</w:delText>
        </w:r>
        <w:r w:rsidR="00E071D7" w:rsidDel="00927225">
          <w:delText xml:space="preserve"> </w:delText>
        </w:r>
        <w:r w:rsidR="00E37530" w:rsidDel="00927225">
          <w:delText>E</w:delText>
        </w:r>
        <w:r w:rsidR="00E071D7" w:rsidDel="00927225">
          <w:delText xml:space="preserve">n este microservicio se </w:delText>
        </w:r>
        <w:r w:rsidR="00E37530" w:rsidDel="00927225">
          <w:delText>realizarán tareas de consulta de parámetros, modificación de estos</w:delText>
        </w:r>
        <w:r w:rsidR="003330FE" w:rsidDel="00927225">
          <w:delText>, justo con la</w:delText>
        </w:r>
        <w:r w:rsidR="00E37530" w:rsidDel="00927225">
          <w:delText xml:space="preserve"> </w:delText>
        </w:r>
        <w:r w:rsidR="003330FE" w:rsidDel="00927225">
          <w:delText>gestión y perfilado del usuario.</w:delText>
        </w:r>
        <w:bookmarkStart w:id="428" w:name="_Toc118981715"/>
        <w:bookmarkEnd w:id="428"/>
      </w:del>
    </w:p>
    <w:p w14:paraId="5819ECF0" w14:textId="0FD873A2" w:rsidR="003330FE" w:rsidDel="00927225" w:rsidRDefault="003330FE" w:rsidP="00FD232E">
      <w:pPr>
        <w:ind w:firstLine="0"/>
        <w:rPr>
          <w:del w:id="429" w:author="Juan Carlos Lopez Hernandez" w:date="2022-06-22T09:22:00Z"/>
        </w:rPr>
      </w:pPr>
      <w:del w:id="430" w:author="Juan Carlos Lopez Hernandez" w:date="2022-06-22T09:22:00Z">
        <w:r w:rsidDel="00927225">
          <w:delText xml:space="preserve">Microservicio 2: Será el encargado del lanzamiento de las </w:delText>
        </w:r>
        <w:r w:rsidR="00544477" w:rsidDel="00927225">
          <w:delText>ejecuciones ad-hoc</w:delText>
        </w:r>
        <w:r w:rsidR="00D833EE" w:rsidDel="00927225">
          <w:delText>.</w:delText>
        </w:r>
        <w:r w:rsidR="00544477" w:rsidDel="00927225">
          <w:delText xml:space="preserve"> </w:delText>
        </w:r>
        <w:r w:rsidR="00D833EE" w:rsidDel="00927225">
          <w:delText>R</w:delText>
        </w:r>
        <w:r w:rsidR="00544477" w:rsidDel="00927225">
          <w:delText>ecibirá desde el Front-ent que ejecución se</w:delText>
        </w:r>
        <w:r w:rsidR="00D833EE" w:rsidDel="00927225">
          <w:delText>rá</w:delText>
        </w:r>
        <w:r w:rsidR="00544477" w:rsidDel="00927225">
          <w:delText xml:space="preserve"> realiza</w:delText>
        </w:r>
        <w:r w:rsidR="00D833EE" w:rsidDel="00927225">
          <w:delText>da</w:delText>
        </w:r>
        <w:r w:rsidR="00544477" w:rsidDel="00927225">
          <w:delText xml:space="preserve"> </w:delText>
        </w:r>
        <w:r w:rsidR="00D833EE" w:rsidDel="00927225">
          <w:delText>para</w:delText>
        </w:r>
        <w:r w:rsidR="00544477" w:rsidDel="00927225">
          <w:delText xml:space="preserve"> </w:delText>
        </w:r>
        <w:r w:rsidR="00D833EE" w:rsidDel="00927225">
          <w:delText xml:space="preserve">posteriormente comunicarse </w:delText>
        </w:r>
        <w:r w:rsidR="00544477" w:rsidDel="00927225">
          <w:delText xml:space="preserve">con el API del Workflow Manager para </w:delText>
        </w:r>
        <w:r w:rsidR="00D833EE" w:rsidDel="00927225">
          <w:delText>que esta sea ejecutada.</w:delText>
        </w:r>
        <w:bookmarkStart w:id="431" w:name="_Toc118981716"/>
        <w:bookmarkEnd w:id="431"/>
      </w:del>
    </w:p>
    <w:p w14:paraId="0F1F09AB" w14:textId="17E9E7A1" w:rsidR="00D833EE" w:rsidDel="0014066C" w:rsidRDefault="007F55FB" w:rsidP="00FD232E">
      <w:pPr>
        <w:ind w:firstLine="0"/>
        <w:rPr>
          <w:del w:id="432" w:author="Juan Carlos Lopez Hernandez" w:date="2022-11-10T14:06:00Z"/>
        </w:rPr>
      </w:pPr>
      <w:del w:id="433" w:author="Juan Carlos Lopez Hernandez" w:date="2022-06-22T09:22:00Z">
        <w:r w:rsidDel="00927225">
          <w:delText>Microservicio 3: Será el encargado de conectarse a la capa de Business para extraer la información del histórico de ejecuciones.</w:delText>
        </w:r>
      </w:del>
      <w:bookmarkStart w:id="434" w:name="_Toc118981717"/>
      <w:bookmarkEnd w:id="434"/>
    </w:p>
    <w:p w14:paraId="11E4EB2C" w14:textId="11C01C26" w:rsidR="00AC7717" w:rsidRDefault="00AC7717" w:rsidP="00AC7717">
      <w:pPr>
        <w:pStyle w:val="Ttulo2"/>
        <w:rPr>
          <w:ins w:id="435" w:author="Juan Carlos Lopez Hernandez" w:date="2022-06-22T09:23:00Z"/>
        </w:rPr>
      </w:pPr>
      <w:bookmarkStart w:id="436" w:name="_Toc118981718"/>
      <w:ins w:id="437" w:author="Juan Carlos Lopez Hernandez" w:date="2022-06-22T09:23:00Z">
        <w:r>
          <w:t xml:space="preserve">Tablas de </w:t>
        </w:r>
      </w:ins>
      <w:ins w:id="438" w:author="Juan Carlos Lopez Hernandez" w:date="2022-06-22T09:24:00Z">
        <w:r>
          <w:t>Hechos</w:t>
        </w:r>
      </w:ins>
      <w:bookmarkEnd w:id="436"/>
    </w:p>
    <w:p w14:paraId="54154CC7" w14:textId="2F71F44E" w:rsidR="00AC7717" w:rsidRDefault="00DB716A" w:rsidP="00D23811">
      <w:pPr>
        <w:ind w:firstLine="708"/>
        <w:rPr>
          <w:ins w:id="439" w:author="Juan Carlos Lopez Hernandez" w:date="2022-06-22T22:28:00Z"/>
        </w:rPr>
      </w:pPr>
      <w:ins w:id="440" w:author="Juan Carlos Lopez Hernandez" w:date="2022-06-22T23:12:00Z">
        <w:r>
          <w:t>Para poder de alguna ma</w:t>
        </w:r>
        <w:r w:rsidR="00092DB5">
          <w:t xml:space="preserve">nera </w:t>
        </w:r>
        <w:r w:rsidR="00D1742F">
          <w:t>mostrar la informaci</w:t>
        </w:r>
      </w:ins>
      <w:ins w:id="441" w:author="Juan Carlos Lopez Hernandez" w:date="2022-06-22T23:13:00Z">
        <w:r w:rsidR="00D1742F">
          <w:t xml:space="preserve">ón, </w:t>
        </w:r>
      </w:ins>
      <w:ins w:id="442" w:author="Juan Carlos Lopez Hernandez" w:date="2022-10-14T10:11:00Z">
        <w:r w:rsidR="008F1956">
          <w:t>ind</w:t>
        </w:r>
      </w:ins>
      <w:ins w:id="443" w:author="Juan Carlos Lopez Hernandez" w:date="2022-06-22T23:13:00Z">
        <w:r w:rsidR="00D1742F">
          <w:t>icadores y KQI’s dentro del MAC es necesario almacenar los resultados de</w:t>
        </w:r>
        <w:r w:rsidR="00EE7ACE">
          <w:t xml:space="preserve"> </w:t>
        </w:r>
      </w:ins>
      <w:ins w:id="444" w:author="Juan Carlos Lopez Hernandez" w:date="2022-06-22T23:15:00Z">
        <w:r w:rsidR="00193D32">
          <w:t xml:space="preserve">la ejecución de las reglas </w:t>
        </w:r>
        <w:r w:rsidR="00BD6291">
          <w:t xml:space="preserve">de </w:t>
        </w:r>
      </w:ins>
      <w:ins w:id="445" w:author="Juan Carlos Lopez Hernandez" w:date="2022-06-22T23:13:00Z">
        <w:r w:rsidR="00EE7ACE">
          <w:t>manera que pued</w:t>
        </w:r>
      </w:ins>
      <w:ins w:id="446" w:author="Juan Carlos Lopez Hernandez" w:date="2022-06-22T23:14:00Z">
        <w:r w:rsidR="00EE7ACE">
          <w:t>a ser explotada desde</w:t>
        </w:r>
        <w:r w:rsidR="00F61754">
          <w:t xml:space="preserve"> el MAC.</w:t>
        </w:r>
      </w:ins>
    </w:p>
    <w:p w14:paraId="22874EF5" w14:textId="0951C887" w:rsidR="00AC7717" w:rsidRDefault="00BD6291" w:rsidP="000765F3">
      <w:pPr>
        <w:rPr>
          <w:ins w:id="447" w:author="Juan Carlos Lopez Hernandez" w:date="2022-06-22T23:16:00Z"/>
        </w:rPr>
      </w:pPr>
      <w:ins w:id="448" w:author="Juan Carlos Lopez Hernandez" w:date="2022-06-22T23:16:00Z">
        <w:r>
          <w:t>Además</w:t>
        </w:r>
      </w:ins>
      <w:ins w:id="449" w:author="Juan Carlos Lopez Hernandez" w:date="2022-06-22T23:34:00Z">
        <w:r w:rsidR="009C6D8B">
          <w:t>,</w:t>
        </w:r>
      </w:ins>
      <w:ins w:id="450" w:author="Juan Carlos Lopez Hernandez" w:date="2022-06-22T23:16:00Z">
        <w:r>
          <w:t xml:space="preserve"> debe permitirnos la </w:t>
        </w:r>
        <w:r w:rsidR="005155AA">
          <w:t>navegación por los registros erróneos, al menos un pequeño subconjunto de ellos.</w:t>
        </w:r>
      </w:ins>
    </w:p>
    <w:p w14:paraId="25BCA32F" w14:textId="31918FD5" w:rsidR="005155AA" w:rsidRDefault="005155AA" w:rsidP="000765F3">
      <w:pPr>
        <w:rPr>
          <w:ins w:id="451" w:author="Juan Carlos Lopez Hernandez" w:date="2022-06-28T07:09:00Z"/>
        </w:rPr>
      </w:pPr>
      <w:ins w:id="452" w:author="Juan Carlos Lopez Hernandez" w:date="2022-06-22T23:16:00Z">
        <w:r>
          <w:t>Son 2 las tablas necesarias:</w:t>
        </w:r>
      </w:ins>
    </w:p>
    <w:tbl>
      <w:tblPr>
        <w:tblStyle w:val="Tablaconcuadrcula"/>
        <w:tblW w:w="0" w:type="auto"/>
        <w:tblLook w:val="04A0" w:firstRow="1" w:lastRow="0" w:firstColumn="1" w:lastColumn="0" w:noHBand="0" w:noVBand="1"/>
      </w:tblPr>
      <w:tblGrid>
        <w:gridCol w:w="2803"/>
        <w:gridCol w:w="1685"/>
        <w:gridCol w:w="4343"/>
        <w:tblGridChange w:id="453">
          <w:tblGrid>
            <w:gridCol w:w="2803"/>
            <w:gridCol w:w="1685"/>
            <w:gridCol w:w="4343"/>
          </w:tblGrid>
        </w:tblGridChange>
      </w:tblGrid>
      <w:tr w:rsidR="00F56DC6" w:rsidRPr="00081438" w14:paraId="461BB9A4" w14:textId="77777777" w:rsidTr="00484902">
        <w:trPr>
          <w:trHeight w:val="1109"/>
          <w:ins w:id="454" w:author="Juan Carlos Lopez Hernandez" w:date="2022-06-28T07:09:00Z"/>
        </w:trPr>
        <w:tc>
          <w:tcPr>
            <w:tcW w:w="2803" w:type="dxa"/>
            <w:shd w:val="clear" w:color="auto" w:fill="FF0000"/>
          </w:tcPr>
          <w:p w14:paraId="4CC09A68" w14:textId="77777777" w:rsidR="00F56DC6" w:rsidRDefault="00F56DC6">
            <w:pPr>
              <w:tabs>
                <w:tab w:val="left" w:pos="1530"/>
              </w:tabs>
              <w:ind w:firstLine="0"/>
              <w:rPr>
                <w:ins w:id="455" w:author="Juan Carlos Lopez Hernandez" w:date="2022-06-28T07:09:00Z"/>
                <w:b/>
                <w:bCs/>
                <w:color w:val="FFFFFF" w:themeColor="background1"/>
                <w:sz w:val="24"/>
              </w:rPr>
            </w:pPr>
            <w:bookmarkStart w:id="456" w:name="_Hlk117761082"/>
            <w:ins w:id="457" w:author="Juan Carlos Lopez Hernandez" w:date="2022-06-28T07:09:00Z">
              <w:r>
                <w:rPr>
                  <w:b/>
                  <w:bCs/>
                  <w:color w:val="FFFFFF" w:themeColor="background1"/>
                  <w:sz w:val="24"/>
                </w:rPr>
                <w:t>TABLA:</w:t>
              </w:r>
            </w:ins>
          </w:p>
          <w:p w14:paraId="13F05509" w14:textId="18BC91B8" w:rsidR="00F56DC6" w:rsidRPr="00E333AF" w:rsidRDefault="00F56DC6">
            <w:pPr>
              <w:tabs>
                <w:tab w:val="left" w:pos="1530"/>
              </w:tabs>
              <w:ind w:firstLine="0"/>
              <w:rPr>
                <w:ins w:id="458" w:author="Juan Carlos Lopez Hernandez" w:date="2022-06-28T07:09:00Z"/>
                <w:b/>
                <w:bCs/>
                <w:sz w:val="24"/>
              </w:rPr>
            </w:pPr>
            <w:ins w:id="459" w:author="Juan Carlos Lopez Hernandez" w:date="2022-06-28T07:09:00Z">
              <w:r w:rsidRPr="00F56DC6">
                <w:rPr>
                  <w:b/>
                  <w:bCs/>
                  <w:color w:val="FFFFFF" w:themeColor="background1"/>
                  <w:sz w:val="24"/>
                </w:rPr>
                <w:t>MAC_RESULT_CNTRL</w:t>
              </w:r>
            </w:ins>
          </w:p>
        </w:tc>
        <w:tc>
          <w:tcPr>
            <w:tcW w:w="6028" w:type="dxa"/>
            <w:gridSpan w:val="2"/>
          </w:tcPr>
          <w:p w14:paraId="37715B16" w14:textId="0BC41D00" w:rsidR="00F56DC6" w:rsidRDefault="00F56DC6" w:rsidP="00F56DC6">
            <w:pPr>
              <w:ind w:firstLine="0"/>
              <w:rPr>
                <w:ins w:id="460" w:author="Juan Carlos Lopez Hernandez" w:date="2022-06-28T07:09:00Z"/>
                <w:b/>
                <w:bCs/>
              </w:rPr>
            </w:pPr>
            <w:ins w:id="461" w:author="Juan Carlos Lopez Hernandez" w:date="2022-06-28T07:09:00Z">
              <w:r>
                <w:rPr>
                  <w:b/>
                  <w:bCs/>
                </w:rPr>
                <w:t>Tabla donde guardamos los resultados de las ejecuciones de los controles de calidad</w:t>
              </w:r>
            </w:ins>
            <w:ins w:id="462" w:author="Juan Carlos Lopez Hernandez" w:date="2022-10-27T11:03:00Z">
              <w:r w:rsidR="00085C7C">
                <w:rPr>
                  <w:b/>
                  <w:bCs/>
                </w:rPr>
                <w:t xml:space="preserve"> de Baremos,</w:t>
              </w:r>
              <w:r w:rsidR="00395236">
                <w:rPr>
                  <w:b/>
                  <w:bCs/>
                </w:rPr>
                <w:t xml:space="preserve"> Calidad e Integridad</w:t>
              </w:r>
            </w:ins>
            <w:ins w:id="463" w:author="Juan Carlos Lopez Hernandez" w:date="2022-06-28T07:09:00Z">
              <w:r>
                <w:rPr>
                  <w:b/>
                  <w:bCs/>
                </w:rPr>
                <w:t>.</w:t>
              </w:r>
            </w:ins>
          </w:p>
          <w:p w14:paraId="080F1816" w14:textId="4B4A663B" w:rsidR="00F56DC6" w:rsidRPr="00081438" w:rsidRDefault="00F56DC6" w:rsidP="00F56DC6">
            <w:pPr>
              <w:ind w:firstLine="0"/>
              <w:rPr>
                <w:ins w:id="464" w:author="Juan Carlos Lopez Hernandez" w:date="2022-06-28T07:09:00Z"/>
                <w:b/>
                <w:bCs/>
              </w:rPr>
            </w:pPr>
            <w:ins w:id="465" w:author="Juan Carlos Lopez Hernandez" w:date="2022-06-28T07:09:00Z">
              <w:r>
                <w:rPr>
                  <w:b/>
                  <w:bCs/>
                </w:rPr>
                <w:t>La tabla está particionada por fecha y unidad.</w:t>
              </w:r>
            </w:ins>
          </w:p>
        </w:tc>
      </w:tr>
      <w:tr w:rsidR="00F56DC6" w14:paraId="2EFEC55E" w14:textId="77777777" w:rsidTr="00484902">
        <w:tblPrEx>
          <w:jc w:val="center"/>
        </w:tblPrEx>
        <w:trPr>
          <w:tblHeader/>
          <w:jc w:val="center"/>
          <w:ins w:id="466" w:author="Juan Carlos Lopez Hernandez" w:date="2022-06-28T07:09:00Z"/>
        </w:trPr>
        <w:tc>
          <w:tcPr>
            <w:tcW w:w="2803" w:type="dxa"/>
            <w:shd w:val="clear" w:color="auto" w:fill="FF0000"/>
          </w:tcPr>
          <w:p w14:paraId="30ADA484" w14:textId="77777777" w:rsidR="00F56DC6" w:rsidRPr="00B604C0" w:rsidRDefault="00F56DC6">
            <w:pPr>
              <w:ind w:firstLine="0"/>
              <w:jc w:val="left"/>
              <w:rPr>
                <w:ins w:id="467" w:author="Juan Carlos Lopez Hernandez" w:date="2022-06-28T07:09:00Z"/>
                <w:b/>
                <w:bCs/>
                <w:color w:val="FFFFFF" w:themeColor="background1"/>
              </w:rPr>
            </w:pPr>
            <w:ins w:id="468" w:author="Juan Carlos Lopez Hernandez" w:date="2022-06-28T07:09:00Z">
              <w:r>
                <w:rPr>
                  <w:b/>
                  <w:bCs/>
                  <w:color w:val="FFFFFF" w:themeColor="background1"/>
                </w:rPr>
                <w:t>NOMBRE DE CAMPO</w:t>
              </w:r>
            </w:ins>
          </w:p>
        </w:tc>
        <w:tc>
          <w:tcPr>
            <w:tcW w:w="1685" w:type="dxa"/>
            <w:shd w:val="clear" w:color="auto" w:fill="FF0000"/>
          </w:tcPr>
          <w:p w14:paraId="108D30ED" w14:textId="77777777" w:rsidR="00F56DC6" w:rsidRPr="00B604C0" w:rsidRDefault="00F56DC6">
            <w:pPr>
              <w:ind w:firstLine="0"/>
              <w:jc w:val="left"/>
              <w:rPr>
                <w:ins w:id="469" w:author="Juan Carlos Lopez Hernandez" w:date="2022-06-28T07:09:00Z"/>
                <w:b/>
                <w:bCs/>
                <w:color w:val="FFFFFF" w:themeColor="background1"/>
              </w:rPr>
            </w:pPr>
            <w:ins w:id="470" w:author="Juan Carlos Lopez Hernandez" w:date="2022-06-28T07:09:00Z">
              <w:r>
                <w:rPr>
                  <w:b/>
                  <w:bCs/>
                  <w:color w:val="FFFFFF" w:themeColor="background1"/>
                </w:rPr>
                <w:t>TIPO</w:t>
              </w:r>
            </w:ins>
          </w:p>
        </w:tc>
        <w:tc>
          <w:tcPr>
            <w:tcW w:w="4343" w:type="dxa"/>
            <w:shd w:val="clear" w:color="auto" w:fill="FF0000"/>
          </w:tcPr>
          <w:p w14:paraId="139AA6D4" w14:textId="77777777" w:rsidR="00F56DC6" w:rsidRPr="00B604C0" w:rsidRDefault="00F56DC6">
            <w:pPr>
              <w:ind w:firstLine="0"/>
              <w:rPr>
                <w:ins w:id="471" w:author="Juan Carlos Lopez Hernandez" w:date="2022-06-28T07:09:00Z"/>
                <w:b/>
                <w:bCs/>
                <w:color w:val="FFFFFF" w:themeColor="background1"/>
              </w:rPr>
            </w:pPr>
            <w:ins w:id="472" w:author="Juan Carlos Lopez Hernandez" w:date="2022-06-28T07:09:00Z">
              <w:r>
                <w:rPr>
                  <w:b/>
                  <w:bCs/>
                  <w:color w:val="FFFFFF" w:themeColor="background1"/>
                </w:rPr>
                <w:t>EJEMPLO</w:t>
              </w:r>
            </w:ins>
          </w:p>
        </w:tc>
      </w:tr>
      <w:tr w:rsidR="00F56DC6" w14:paraId="7B8A2ED8" w14:textId="77777777" w:rsidTr="00484902">
        <w:tblPrEx>
          <w:jc w:val="center"/>
        </w:tblPrEx>
        <w:trPr>
          <w:jc w:val="center"/>
          <w:ins w:id="473" w:author="Juan Carlos Lopez Hernandez" w:date="2022-06-28T07:09:00Z"/>
        </w:trPr>
        <w:tc>
          <w:tcPr>
            <w:tcW w:w="2803" w:type="dxa"/>
            <w:vAlign w:val="center"/>
          </w:tcPr>
          <w:p w14:paraId="7EE68362" w14:textId="05773CE9" w:rsidR="00F56DC6" w:rsidRPr="002E018B" w:rsidRDefault="00F56DC6">
            <w:pPr>
              <w:ind w:firstLine="0"/>
              <w:rPr>
                <w:ins w:id="474" w:author="Juan Carlos Lopez Hernandez" w:date="2022-06-28T07:09:00Z"/>
                <w:b/>
                <w:bCs/>
              </w:rPr>
            </w:pPr>
            <w:ins w:id="475" w:author="Juan Carlos Lopez Hernandez" w:date="2022-06-28T07:09:00Z">
              <w:r w:rsidRPr="002E018B">
                <w:rPr>
                  <w:b/>
                  <w:bCs/>
                </w:rPr>
                <w:t>fec</w:t>
              </w:r>
            </w:ins>
            <w:ins w:id="476" w:author="Juan Carlos Lopez Hernandez" w:date="2022-06-28T07:11:00Z">
              <w:r w:rsidR="006D1828" w:rsidRPr="002E018B">
                <w:rPr>
                  <w:b/>
                  <w:bCs/>
                </w:rPr>
                <w:t>me</w:t>
              </w:r>
              <w:r w:rsidR="00D057E4" w:rsidRPr="002E018B">
                <w:rPr>
                  <w:b/>
                  <w:bCs/>
                </w:rPr>
                <w:t>s</w:t>
              </w:r>
            </w:ins>
          </w:p>
        </w:tc>
        <w:tc>
          <w:tcPr>
            <w:tcW w:w="1685" w:type="dxa"/>
            <w:vAlign w:val="center"/>
          </w:tcPr>
          <w:p w14:paraId="6C4B3771" w14:textId="77777777" w:rsidR="00F56DC6" w:rsidRPr="0012628A" w:rsidRDefault="00F56DC6">
            <w:pPr>
              <w:ind w:firstLine="0"/>
              <w:rPr>
                <w:ins w:id="477" w:author="Juan Carlos Lopez Hernandez" w:date="2022-06-28T07:09:00Z"/>
              </w:rPr>
            </w:pPr>
            <w:ins w:id="478" w:author="Juan Carlos Lopez Hernandez" w:date="2022-06-28T07:09:00Z">
              <w:r>
                <w:t>STRING</w:t>
              </w:r>
            </w:ins>
          </w:p>
        </w:tc>
        <w:tc>
          <w:tcPr>
            <w:tcW w:w="4343" w:type="dxa"/>
            <w:vAlign w:val="center"/>
          </w:tcPr>
          <w:p w14:paraId="1C9AD92C" w14:textId="6B4DB3E6" w:rsidR="00F56DC6" w:rsidRPr="0012628A" w:rsidRDefault="00F56DC6">
            <w:pPr>
              <w:ind w:firstLine="0"/>
              <w:rPr>
                <w:ins w:id="479" w:author="Juan Carlos Lopez Hernandez" w:date="2022-06-28T07:09:00Z"/>
              </w:rPr>
            </w:pPr>
            <w:ins w:id="480" w:author="Juan Carlos Lopez Hernandez" w:date="2022-06-28T07:09:00Z">
              <w:r>
                <w:t>‘202206’</w:t>
              </w:r>
            </w:ins>
          </w:p>
        </w:tc>
      </w:tr>
      <w:tr w:rsidR="00484902" w14:paraId="3E198389" w14:textId="77777777" w:rsidTr="00484902">
        <w:tblPrEx>
          <w:jc w:val="center"/>
        </w:tblPrEx>
        <w:trPr>
          <w:jc w:val="center"/>
          <w:ins w:id="481" w:author="Juan Carlos Lopez Hernandez" w:date="2022-06-28T07:09:00Z"/>
        </w:trPr>
        <w:tc>
          <w:tcPr>
            <w:tcW w:w="2803" w:type="dxa"/>
            <w:vAlign w:val="center"/>
          </w:tcPr>
          <w:p w14:paraId="7F3407B4" w14:textId="721A52D4" w:rsidR="00484902" w:rsidRPr="002E018B" w:rsidRDefault="00F76682" w:rsidP="00484902">
            <w:pPr>
              <w:ind w:firstLine="0"/>
              <w:rPr>
                <w:ins w:id="482" w:author="Juan Carlos Lopez Hernandez" w:date="2022-06-28T07:09:00Z"/>
                <w:b/>
                <w:bCs/>
              </w:rPr>
            </w:pPr>
            <w:ins w:id="483" w:author="Juan Carlos Lopez Hernandez" w:date="2022-11-02T10:31:00Z">
              <w:r>
                <w:rPr>
                  <w:b/>
                  <w:bCs/>
                  <w:color w:val="000000"/>
                </w:rPr>
                <w:t>i</w:t>
              </w:r>
            </w:ins>
            <w:ins w:id="484" w:author="Juan Carlos Lopez Hernandez" w:date="2022-06-28T07:25:00Z">
              <w:r w:rsidR="00484902" w:rsidRPr="002E018B">
                <w:rPr>
                  <w:b/>
                  <w:bCs/>
                  <w:color w:val="000000"/>
                </w:rPr>
                <w:t>d</w:t>
              </w:r>
            </w:ins>
            <w:ins w:id="485" w:author="Juan Carlos Lopez Hernandez" w:date="2022-11-02T10:31:00Z">
              <w:r>
                <w:rPr>
                  <w:b/>
                  <w:bCs/>
                  <w:color w:val="000000"/>
                </w:rPr>
                <w:t>_</w:t>
              </w:r>
            </w:ins>
            <w:ins w:id="486" w:author="Juan Carlos Lopez Hernandez" w:date="2022-06-28T07:25:00Z">
              <w:r w:rsidR="00484902" w:rsidRPr="002E018B">
                <w:rPr>
                  <w:b/>
                  <w:bCs/>
                  <w:color w:val="000000"/>
                </w:rPr>
                <w:t>unidad</w:t>
              </w:r>
            </w:ins>
          </w:p>
        </w:tc>
        <w:tc>
          <w:tcPr>
            <w:tcW w:w="1685" w:type="dxa"/>
            <w:vAlign w:val="center"/>
          </w:tcPr>
          <w:p w14:paraId="0A1892AF" w14:textId="69521768" w:rsidR="00484902" w:rsidRPr="0012628A" w:rsidRDefault="00484902" w:rsidP="00484902">
            <w:pPr>
              <w:ind w:firstLine="0"/>
              <w:rPr>
                <w:ins w:id="487" w:author="Juan Carlos Lopez Hernandez" w:date="2022-06-28T07:09:00Z"/>
              </w:rPr>
            </w:pPr>
            <w:ins w:id="488" w:author="Juan Carlos Lopez Hernandez" w:date="2022-06-28T07:25:00Z">
              <w:r w:rsidRPr="0012628A">
                <w:rPr>
                  <w:color w:val="000000"/>
                </w:rPr>
                <w:t>STRING</w:t>
              </w:r>
            </w:ins>
          </w:p>
        </w:tc>
        <w:tc>
          <w:tcPr>
            <w:tcW w:w="4343" w:type="dxa"/>
            <w:vAlign w:val="center"/>
          </w:tcPr>
          <w:p w14:paraId="6BBFF4A6" w14:textId="176C41ED" w:rsidR="00484902" w:rsidRPr="0012628A" w:rsidRDefault="00484902" w:rsidP="00484902">
            <w:pPr>
              <w:ind w:firstLine="0"/>
              <w:rPr>
                <w:ins w:id="489" w:author="Juan Carlos Lopez Hernandez" w:date="2022-06-28T07:09:00Z"/>
                <w:color w:val="000000"/>
              </w:rPr>
            </w:pPr>
            <w:ins w:id="490" w:author="Juan Carlos Lopez Hernandez" w:date="2022-06-28T07:25:00Z">
              <w:r>
                <w:rPr>
                  <w:color w:val="000000"/>
                </w:rPr>
                <w:t>Geografía (Brasil, etc…)</w:t>
              </w:r>
            </w:ins>
          </w:p>
        </w:tc>
      </w:tr>
      <w:tr w:rsidR="00484902" w14:paraId="43E39EE0" w14:textId="77777777" w:rsidTr="00484902">
        <w:tblPrEx>
          <w:jc w:val="center"/>
        </w:tblPrEx>
        <w:trPr>
          <w:jc w:val="center"/>
          <w:ins w:id="491" w:author="Juan Carlos Lopez Hernandez" w:date="2022-06-28T07:09:00Z"/>
        </w:trPr>
        <w:tc>
          <w:tcPr>
            <w:tcW w:w="2803" w:type="dxa"/>
            <w:vAlign w:val="center"/>
          </w:tcPr>
          <w:p w14:paraId="6744363D" w14:textId="4BDE7C02" w:rsidR="00484902" w:rsidRPr="002E018B" w:rsidRDefault="00A552CF" w:rsidP="00484902">
            <w:pPr>
              <w:ind w:firstLine="0"/>
              <w:rPr>
                <w:ins w:id="492" w:author="Juan Carlos Lopez Hernandez" w:date="2022-06-28T07:09:00Z"/>
                <w:b/>
                <w:bCs/>
              </w:rPr>
            </w:pPr>
            <w:ins w:id="493" w:author="Juan Carlos Lopez Hernandez" w:date="2022-11-03T08:52:00Z">
              <w:r>
                <w:rPr>
                  <w:b/>
                  <w:bCs/>
                  <w:color w:val="000000"/>
                </w:rPr>
                <w:t>i</w:t>
              </w:r>
            </w:ins>
            <w:ins w:id="494" w:author="Juan Carlos Lopez Hernandez" w:date="2022-06-28T07:25:00Z">
              <w:r w:rsidR="00484902" w:rsidRPr="002E018B">
                <w:rPr>
                  <w:b/>
                  <w:bCs/>
                  <w:color w:val="000000"/>
                </w:rPr>
                <w:t>d</w:t>
              </w:r>
            </w:ins>
            <w:ins w:id="495" w:author="Juan Carlos Lopez Hernandez" w:date="2022-11-02T10:31:00Z">
              <w:r w:rsidR="00F76682">
                <w:rPr>
                  <w:b/>
                  <w:bCs/>
                  <w:color w:val="000000"/>
                </w:rPr>
                <w:t>_</w:t>
              </w:r>
            </w:ins>
            <w:ins w:id="496" w:author="Juan Carlos Lopez Hernandez" w:date="2022-11-07T08:52:00Z">
              <w:r w:rsidR="00E677E5">
                <w:rPr>
                  <w:b/>
                  <w:bCs/>
                  <w:color w:val="000000"/>
                </w:rPr>
                <w:t>control</w:t>
              </w:r>
            </w:ins>
          </w:p>
        </w:tc>
        <w:tc>
          <w:tcPr>
            <w:tcW w:w="1685" w:type="dxa"/>
            <w:vAlign w:val="center"/>
          </w:tcPr>
          <w:p w14:paraId="3EE1BCE5" w14:textId="3EEFF494" w:rsidR="00484902" w:rsidRPr="0012628A" w:rsidRDefault="00484902" w:rsidP="00484902">
            <w:pPr>
              <w:ind w:firstLine="0"/>
              <w:rPr>
                <w:ins w:id="497" w:author="Juan Carlos Lopez Hernandez" w:date="2022-06-28T07:09:00Z"/>
              </w:rPr>
            </w:pPr>
            <w:ins w:id="498" w:author="Juan Carlos Lopez Hernandez" w:date="2022-06-28T07:25:00Z">
              <w:r w:rsidRPr="0012628A">
                <w:rPr>
                  <w:color w:val="000000"/>
                </w:rPr>
                <w:t>STRING</w:t>
              </w:r>
            </w:ins>
          </w:p>
        </w:tc>
        <w:tc>
          <w:tcPr>
            <w:tcW w:w="4343" w:type="dxa"/>
            <w:vAlign w:val="center"/>
          </w:tcPr>
          <w:p w14:paraId="751864E5" w14:textId="34FCAB76" w:rsidR="00484902" w:rsidRPr="0012628A" w:rsidRDefault="00DF12C9" w:rsidP="00484902">
            <w:pPr>
              <w:ind w:firstLine="0"/>
              <w:rPr>
                <w:ins w:id="499" w:author="Juan Carlos Lopez Hernandez" w:date="2022-06-28T07:09:00Z"/>
                <w:color w:val="000000"/>
              </w:rPr>
            </w:pPr>
            <w:ins w:id="500" w:author="Juan Carlos Lopez Hernandez" w:date="2022-06-28T07:42:00Z">
              <w:r>
                <w:rPr>
                  <w:color w:val="000000"/>
                </w:rPr>
                <w:t>idcontrol</w:t>
              </w:r>
            </w:ins>
          </w:p>
        </w:tc>
      </w:tr>
      <w:tr w:rsidR="00FF50AA" w14:paraId="2D61002B" w14:textId="77777777" w:rsidTr="00484902">
        <w:tblPrEx>
          <w:jc w:val="center"/>
        </w:tblPrEx>
        <w:trPr>
          <w:jc w:val="center"/>
          <w:ins w:id="501" w:author="Juan Carlos Lopez Hernandez" w:date="2022-10-13T17:52:00Z"/>
        </w:trPr>
        <w:tc>
          <w:tcPr>
            <w:tcW w:w="2803" w:type="dxa"/>
            <w:vAlign w:val="center"/>
          </w:tcPr>
          <w:p w14:paraId="7C783E83" w14:textId="08D48AA4" w:rsidR="00FF50AA" w:rsidRPr="002E018B" w:rsidRDefault="00A552CF" w:rsidP="00FF50AA">
            <w:pPr>
              <w:ind w:firstLine="0"/>
              <w:rPr>
                <w:ins w:id="502" w:author="Juan Carlos Lopez Hernandez" w:date="2022-10-13T17:52:00Z"/>
                <w:b/>
                <w:bCs/>
                <w:color w:val="000000"/>
              </w:rPr>
            </w:pPr>
            <w:ins w:id="503" w:author="Juan Carlos Lopez Hernandez" w:date="2022-11-03T08:52:00Z">
              <w:r>
                <w:rPr>
                  <w:b/>
                  <w:bCs/>
                  <w:color w:val="000000"/>
                </w:rPr>
                <w:t>i</w:t>
              </w:r>
            </w:ins>
            <w:ins w:id="504" w:author="Juan Carlos Lopez Hernandez" w:date="2022-10-13T17:52:00Z">
              <w:r w:rsidR="00FF50AA" w:rsidRPr="002E018B">
                <w:rPr>
                  <w:b/>
                  <w:bCs/>
                  <w:color w:val="000000"/>
                </w:rPr>
                <w:t>d</w:t>
              </w:r>
            </w:ins>
            <w:ins w:id="505" w:author="Juan Carlos Lopez Hernandez" w:date="2022-11-02T10:31:00Z">
              <w:r w:rsidR="00F76682">
                <w:rPr>
                  <w:b/>
                  <w:bCs/>
                  <w:color w:val="000000"/>
                </w:rPr>
                <w:t>_</w:t>
              </w:r>
            </w:ins>
            <w:ins w:id="506" w:author="Juan Carlos Lopez Hernandez" w:date="2022-10-13T17:52:00Z">
              <w:r w:rsidR="00FF50AA" w:rsidRPr="002E018B">
                <w:rPr>
                  <w:b/>
                  <w:bCs/>
                  <w:color w:val="000000"/>
                </w:rPr>
                <w:t>resultado</w:t>
              </w:r>
            </w:ins>
          </w:p>
        </w:tc>
        <w:tc>
          <w:tcPr>
            <w:tcW w:w="1685" w:type="dxa"/>
            <w:vAlign w:val="center"/>
          </w:tcPr>
          <w:p w14:paraId="2C03173C" w14:textId="797CDC60" w:rsidR="00FF50AA" w:rsidRPr="0012628A" w:rsidRDefault="00FF50AA" w:rsidP="00FF50AA">
            <w:pPr>
              <w:ind w:firstLine="0"/>
              <w:rPr>
                <w:ins w:id="507" w:author="Juan Carlos Lopez Hernandez" w:date="2022-10-13T17:52:00Z"/>
                <w:color w:val="000000"/>
              </w:rPr>
            </w:pPr>
            <w:ins w:id="508" w:author="Juan Carlos Lopez Hernandez" w:date="2022-10-13T17:52:00Z">
              <w:r>
                <w:t>STRING</w:t>
              </w:r>
            </w:ins>
          </w:p>
        </w:tc>
        <w:tc>
          <w:tcPr>
            <w:tcW w:w="4343" w:type="dxa"/>
            <w:vAlign w:val="center"/>
          </w:tcPr>
          <w:p w14:paraId="0D9F2527" w14:textId="461F5260" w:rsidR="00FF50AA" w:rsidRDefault="00FF50AA" w:rsidP="00FF50AA">
            <w:pPr>
              <w:ind w:firstLine="0"/>
              <w:rPr>
                <w:ins w:id="509" w:author="Juan Carlos Lopez Hernandez" w:date="2022-10-13T17:52:00Z"/>
                <w:color w:val="000000"/>
              </w:rPr>
            </w:pPr>
            <w:ins w:id="510" w:author="Juan Carlos Lopez Hernandez" w:date="2022-10-13T17:52:00Z">
              <w:r>
                <w:rPr>
                  <w:color w:val="000000"/>
                </w:rPr>
                <w:t>idunidad</w:t>
              </w:r>
              <w:r w:rsidRPr="00392F27">
                <w:rPr>
                  <w:color w:val="000000"/>
                </w:rPr>
                <w:t>||</w:t>
              </w:r>
              <w:r>
                <w:rPr>
                  <w:color w:val="000000"/>
                </w:rPr>
                <w:t>idcontrol</w:t>
              </w:r>
              <w:r w:rsidRPr="00392F27">
                <w:rPr>
                  <w:color w:val="000000"/>
                </w:rPr>
                <w:t>||</w:t>
              </w:r>
              <w:r>
                <w:rPr>
                  <w:color w:val="000000"/>
                </w:rPr>
                <w:t>fecmes||idresultado</w:t>
              </w:r>
            </w:ins>
          </w:p>
        </w:tc>
      </w:tr>
      <w:tr w:rsidR="00651359" w:rsidRPr="00856CF6" w14:paraId="307884ED" w14:textId="77777777" w:rsidTr="00651359">
        <w:tblPrEx>
          <w:jc w:val="center"/>
        </w:tblPrEx>
        <w:trPr>
          <w:jc w:val="center"/>
          <w:ins w:id="511" w:author="Juan Carlos Lopez Hernandez" w:date="2022-06-28T07:40:00Z"/>
        </w:trPr>
        <w:tc>
          <w:tcPr>
            <w:tcW w:w="2803" w:type="dxa"/>
            <w:vAlign w:val="center"/>
          </w:tcPr>
          <w:p w14:paraId="256C027E" w14:textId="002AAF4A" w:rsidR="00651359" w:rsidRPr="002E018B" w:rsidRDefault="00A552CF">
            <w:pPr>
              <w:ind w:firstLine="0"/>
              <w:rPr>
                <w:ins w:id="512" w:author="Juan Carlos Lopez Hernandez" w:date="2022-06-28T07:40:00Z"/>
                <w:b/>
                <w:bCs/>
              </w:rPr>
            </w:pPr>
            <w:ins w:id="513" w:author="Juan Carlos Lopez Hernandez" w:date="2022-11-03T08:52:00Z">
              <w:r>
                <w:rPr>
                  <w:b/>
                  <w:bCs/>
                  <w:color w:val="000000"/>
                </w:rPr>
                <w:t>i</w:t>
              </w:r>
            </w:ins>
            <w:ins w:id="514" w:author="Juan Carlos Lopez Hernandez" w:date="2022-06-28T07:40:00Z">
              <w:r w:rsidR="00651359" w:rsidRPr="002E018B">
                <w:rPr>
                  <w:b/>
                  <w:bCs/>
                  <w:color w:val="000000"/>
                </w:rPr>
                <w:t>d</w:t>
              </w:r>
            </w:ins>
            <w:ins w:id="515" w:author="Juan Carlos Lopez Hernandez" w:date="2022-11-02T10:31:00Z">
              <w:r w:rsidR="00F76682">
                <w:rPr>
                  <w:b/>
                  <w:bCs/>
                  <w:color w:val="000000"/>
                </w:rPr>
                <w:t>_</w:t>
              </w:r>
            </w:ins>
            <w:ins w:id="516" w:author="Juan Carlos Lopez Hernandez" w:date="2022-10-13T17:52:00Z">
              <w:r w:rsidR="00FF50AA">
                <w:rPr>
                  <w:b/>
                  <w:bCs/>
                  <w:color w:val="000000"/>
                </w:rPr>
                <w:t>vista</w:t>
              </w:r>
            </w:ins>
          </w:p>
        </w:tc>
        <w:tc>
          <w:tcPr>
            <w:tcW w:w="1685" w:type="dxa"/>
            <w:vAlign w:val="center"/>
          </w:tcPr>
          <w:p w14:paraId="3BA859AA" w14:textId="77777777" w:rsidR="00651359" w:rsidRPr="0012628A" w:rsidRDefault="00651359">
            <w:pPr>
              <w:ind w:firstLine="0"/>
              <w:rPr>
                <w:ins w:id="517" w:author="Juan Carlos Lopez Hernandez" w:date="2022-06-28T07:40:00Z"/>
              </w:rPr>
            </w:pPr>
            <w:ins w:id="518" w:author="Juan Carlos Lopez Hernandez" w:date="2022-06-28T07:40:00Z">
              <w:r>
                <w:t>STRING</w:t>
              </w:r>
            </w:ins>
          </w:p>
        </w:tc>
        <w:tc>
          <w:tcPr>
            <w:tcW w:w="4343" w:type="dxa"/>
            <w:vAlign w:val="center"/>
          </w:tcPr>
          <w:p w14:paraId="4484A9F2" w14:textId="34AF0793" w:rsidR="00651359" w:rsidRPr="00567D4B" w:rsidRDefault="00567D4B">
            <w:pPr>
              <w:ind w:firstLine="0"/>
              <w:rPr>
                <w:ins w:id="519" w:author="Juan Carlos Lopez Hernandez" w:date="2022-06-28T07:40:00Z"/>
                <w:color w:val="000000"/>
                <w:lang w:val="en-US"/>
              </w:rPr>
            </w:pPr>
            <w:ins w:id="520" w:author="Juan Carlos Lopez Hernandez" w:date="2022-10-13T17:53:00Z">
              <w:r w:rsidRPr="00DE50E9">
                <w:rPr>
                  <w:color w:val="000000"/>
                  <w:lang w:val="en-US"/>
                </w:rPr>
                <w:t>BDR, MOTOR, MOTOR_STD, BD</w:t>
              </w:r>
              <w:r>
                <w:rPr>
                  <w:color w:val="000000"/>
                  <w:lang w:val="en-US"/>
                </w:rPr>
                <w:t>R_ND, MOTOR_ND</w:t>
              </w:r>
            </w:ins>
          </w:p>
        </w:tc>
      </w:tr>
      <w:tr w:rsidR="00484902" w14:paraId="274DE889" w14:textId="77777777" w:rsidTr="00484902">
        <w:tblPrEx>
          <w:jc w:val="center"/>
        </w:tblPrEx>
        <w:trPr>
          <w:jc w:val="center"/>
          <w:ins w:id="521" w:author="Juan Carlos Lopez Hernandez" w:date="2022-06-28T07:09:00Z"/>
        </w:trPr>
        <w:tc>
          <w:tcPr>
            <w:tcW w:w="2803" w:type="dxa"/>
            <w:vAlign w:val="center"/>
          </w:tcPr>
          <w:p w14:paraId="597782A6" w14:textId="2F431904" w:rsidR="00484902" w:rsidRPr="0012628A" w:rsidRDefault="00D114A1" w:rsidP="00484902">
            <w:pPr>
              <w:ind w:firstLine="0"/>
              <w:rPr>
                <w:ins w:id="522" w:author="Juan Carlos Lopez Hernandez" w:date="2022-06-28T07:09:00Z"/>
              </w:rPr>
            </w:pPr>
            <w:ins w:id="523" w:author="Juan Carlos Lopez Hernandez" w:date="2022-06-28T07:30:00Z">
              <w:r>
                <w:lastRenderedPageBreak/>
                <w:t>n</w:t>
              </w:r>
              <w:r w:rsidR="00E4709E">
                <w:t>umerrores</w:t>
              </w:r>
            </w:ins>
          </w:p>
        </w:tc>
        <w:tc>
          <w:tcPr>
            <w:tcW w:w="1685" w:type="dxa"/>
            <w:vAlign w:val="center"/>
          </w:tcPr>
          <w:p w14:paraId="58DBF1AB" w14:textId="5397C38D" w:rsidR="00484902" w:rsidRPr="0012628A" w:rsidRDefault="00651359" w:rsidP="00484902">
            <w:pPr>
              <w:ind w:firstLine="0"/>
              <w:rPr>
                <w:ins w:id="524" w:author="Juan Carlos Lopez Hernandez" w:date="2022-06-28T07:09:00Z"/>
              </w:rPr>
            </w:pPr>
            <w:ins w:id="525" w:author="Juan Carlos Lopez Hernandez" w:date="2022-06-28T07:40:00Z">
              <w:r>
                <w:t>INT</w:t>
              </w:r>
            </w:ins>
          </w:p>
        </w:tc>
        <w:tc>
          <w:tcPr>
            <w:tcW w:w="4343" w:type="dxa"/>
            <w:vAlign w:val="center"/>
          </w:tcPr>
          <w:p w14:paraId="08D32562" w14:textId="26596F72" w:rsidR="00484902" w:rsidRPr="0012628A" w:rsidRDefault="00D24F97" w:rsidP="00484902">
            <w:pPr>
              <w:ind w:firstLine="0"/>
              <w:rPr>
                <w:ins w:id="526" w:author="Juan Carlos Lopez Hernandez" w:date="2022-06-28T07:09:00Z"/>
              </w:rPr>
            </w:pPr>
            <w:ins w:id="527" w:author="Juan Carlos Lopez Hernandez" w:date="2022-06-28T07:44:00Z">
              <w:r>
                <w:t>Nº errores agrupados por cada una de las dimensiones</w:t>
              </w:r>
              <w:r w:rsidR="0043701E">
                <w:t xml:space="preserve"> (idse</w:t>
              </w:r>
            </w:ins>
            <w:ins w:id="528" w:author="Juan Carlos Lopez Hernandez" w:date="2022-06-28T07:45:00Z">
              <w:r w:rsidR="0043701E">
                <w:t>gmento, idproducto, idmonet, idsucursal)</w:t>
              </w:r>
            </w:ins>
          </w:p>
        </w:tc>
      </w:tr>
      <w:tr w:rsidR="00F56DC6" w14:paraId="053DEA82" w14:textId="77777777" w:rsidTr="00484902">
        <w:tblPrEx>
          <w:jc w:val="center"/>
        </w:tblPrEx>
        <w:trPr>
          <w:jc w:val="center"/>
          <w:ins w:id="529" w:author="Juan Carlos Lopez Hernandez" w:date="2022-06-28T07:09:00Z"/>
        </w:trPr>
        <w:tc>
          <w:tcPr>
            <w:tcW w:w="2803" w:type="dxa"/>
            <w:vAlign w:val="bottom"/>
          </w:tcPr>
          <w:p w14:paraId="72DE91A1" w14:textId="7B96CA4A" w:rsidR="00F56DC6" w:rsidRPr="0012628A" w:rsidRDefault="00D114A1">
            <w:pPr>
              <w:ind w:firstLine="0"/>
              <w:rPr>
                <w:ins w:id="530" w:author="Juan Carlos Lopez Hernandez" w:date="2022-06-28T07:09:00Z"/>
              </w:rPr>
            </w:pPr>
            <w:ins w:id="531" w:author="Juan Carlos Lopez Hernandez" w:date="2022-06-28T07:30:00Z">
              <w:r>
                <w:t>numregperimetro</w:t>
              </w:r>
            </w:ins>
          </w:p>
        </w:tc>
        <w:tc>
          <w:tcPr>
            <w:tcW w:w="1685" w:type="dxa"/>
          </w:tcPr>
          <w:p w14:paraId="5F85C0BA" w14:textId="069488E6" w:rsidR="00F56DC6" w:rsidRPr="0012628A" w:rsidRDefault="00651359">
            <w:pPr>
              <w:ind w:firstLine="0"/>
              <w:rPr>
                <w:ins w:id="532" w:author="Juan Carlos Lopez Hernandez" w:date="2022-06-28T07:09:00Z"/>
              </w:rPr>
            </w:pPr>
            <w:ins w:id="533" w:author="Juan Carlos Lopez Hernandez" w:date="2022-06-28T07:40:00Z">
              <w:r>
                <w:t>INT</w:t>
              </w:r>
            </w:ins>
          </w:p>
        </w:tc>
        <w:tc>
          <w:tcPr>
            <w:tcW w:w="4343" w:type="dxa"/>
          </w:tcPr>
          <w:p w14:paraId="293F877F" w14:textId="0A3594CE" w:rsidR="00F56DC6" w:rsidRPr="0012628A" w:rsidRDefault="00596A68">
            <w:pPr>
              <w:ind w:firstLine="0"/>
              <w:rPr>
                <w:ins w:id="534" w:author="Juan Carlos Lopez Hernandez" w:date="2022-06-28T07:09:00Z"/>
              </w:rPr>
            </w:pPr>
            <w:ins w:id="535" w:author="Juan Carlos Lopez Hernandez" w:date="2022-06-28T07:46:00Z">
              <w:r>
                <w:t>N</w:t>
              </w:r>
              <w:r w:rsidR="007159EA">
                <w:t xml:space="preserve">º registros </w:t>
              </w:r>
              <w:r w:rsidR="007A5B81">
                <w:t>que aplica en caso de fil</w:t>
              </w:r>
            </w:ins>
            <w:ins w:id="536" w:author="Juan Carlos Lopez Hernandez" w:date="2022-06-28T07:47:00Z">
              <w:r w:rsidR="007A5B81">
                <w:t>tro.</w:t>
              </w:r>
            </w:ins>
            <w:ins w:id="537" w:author="Juan Carlos Lopez Hernandez" w:date="2022-06-28T07:46:00Z">
              <w:r w:rsidR="007159EA">
                <w:t xml:space="preserve"> </w:t>
              </w:r>
            </w:ins>
          </w:p>
        </w:tc>
      </w:tr>
      <w:tr w:rsidR="00F56DC6" w14:paraId="03BF99A0" w14:textId="77777777" w:rsidTr="00484902">
        <w:tblPrEx>
          <w:jc w:val="center"/>
        </w:tblPrEx>
        <w:trPr>
          <w:jc w:val="center"/>
          <w:ins w:id="538" w:author="Juan Carlos Lopez Hernandez" w:date="2022-06-28T07:09:00Z"/>
        </w:trPr>
        <w:tc>
          <w:tcPr>
            <w:tcW w:w="2803" w:type="dxa"/>
            <w:vAlign w:val="center"/>
          </w:tcPr>
          <w:p w14:paraId="335A28C3" w14:textId="1EF30BBE" w:rsidR="00F56DC6" w:rsidRDefault="00D114A1">
            <w:pPr>
              <w:ind w:firstLine="0"/>
              <w:rPr>
                <w:ins w:id="539" w:author="Juan Carlos Lopez Hernandez" w:date="2022-06-28T07:09:00Z"/>
                <w:color w:val="000000"/>
              </w:rPr>
            </w:pPr>
            <w:ins w:id="540" w:author="Juan Carlos Lopez Hernandez" w:date="2022-06-28T07:30:00Z">
              <w:r>
                <w:rPr>
                  <w:color w:val="000000"/>
                </w:rPr>
                <w:t>numregtotal</w:t>
              </w:r>
            </w:ins>
          </w:p>
        </w:tc>
        <w:tc>
          <w:tcPr>
            <w:tcW w:w="1685" w:type="dxa"/>
            <w:vAlign w:val="center"/>
          </w:tcPr>
          <w:p w14:paraId="24DA88C6" w14:textId="3EB6D866" w:rsidR="00F56DC6" w:rsidRPr="0012628A" w:rsidRDefault="00651359">
            <w:pPr>
              <w:ind w:firstLine="0"/>
              <w:rPr>
                <w:ins w:id="541" w:author="Juan Carlos Lopez Hernandez" w:date="2022-06-28T07:09:00Z"/>
              </w:rPr>
            </w:pPr>
            <w:ins w:id="542" w:author="Juan Carlos Lopez Hernandez" w:date="2022-06-28T07:40:00Z">
              <w:r>
                <w:t>INT</w:t>
              </w:r>
            </w:ins>
          </w:p>
        </w:tc>
        <w:tc>
          <w:tcPr>
            <w:tcW w:w="4343" w:type="dxa"/>
            <w:vAlign w:val="center"/>
          </w:tcPr>
          <w:p w14:paraId="6EBDD5CA" w14:textId="7AD2213D" w:rsidR="00F56DC6" w:rsidRPr="0012628A" w:rsidRDefault="007159EA">
            <w:pPr>
              <w:ind w:firstLine="0"/>
              <w:rPr>
                <w:ins w:id="543" w:author="Juan Carlos Lopez Hernandez" w:date="2022-06-28T07:09:00Z"/>
              </w:rPr>
            </w:pPr>
            <w:ins w:id="544" w:author="Juan Carlos Lopez Hernandez" w:date="2022-06-28T07:46:00Z">
              <w:r>
                <w:t>Nº registros total de la tabla</w:t>
              </w:r>
            </w:ins>
          </w:p>
        </w:tc>
      </w:tr>
      <w:tr w:rsidR="00F56DC6" w14:paraId="0578BECF" w14:textId="77777777" w:rsidTr="00484902">
        <w:tblPrEx>
          <w:jc w:val="center"/>
        </w:tblPrEx>
        <w:trPr>
          <w:jc w:val="center"/>
          <w:ins w:id="545" w:author="Juan Carlos Lopez Hernandez" w:date="2022-06-28T07:09:00Z"/>
        </w:trPr>
        <w:tc>
          <w:tcPr>
            <w:tcW w:w="2803" w:type="dxa"/>
            <w:vAlign w:val="center"/>
          </w:tcPr>
          <w:p w14:paraId="687550AF" w14:textId="1BF430E7" w:rsidR="00F56DC6" w:rsidRDefault="00AF70ED">
            <w:pPr>
              <w:ind w:firstLine="0"/>
              <w:rPr>
                <w:ins w:id="546" w:author="Juan Carlos Lopez Hernandez" w:date="2022-06-28T07:09:00Z"/>
                <w:color w:val="000000"/>
              </w:rPr>
            </w:pPr>
            <w:ins w:id="547" w:author="Juan Carlos Lopez Hernandez" w:date="2022-06-28T07:31:00Z">
              <w:r>
                <w:rPr>
                  <w:color w:val="000000"/>
                </w:rPr>
                <w:t>i</w:t>
              </w:r>
            </w:ins>
            <w:ins w:id="548" w:author="Juan Carlos Lopez Hernandez" w:date="2022-06-28T07:30:00Z">
              <w:r>
                <w:rPr>
                  <w:color w:val="000000"/>
                </w:rPr>
                <w:t>mpead</w:t>
              </w:r>
            </w:ins>
            <w:ins w:id="549" w:author="Juan Carlos Lopez Hernandez" w:date="2022-06-28T07:31:00Z">
              <w:r>
                <w:rPr>
                  <w:color w:val="000000"/>
                </w:rPr>
                <w:t>error</w:t>
              </w:r>
            </w:ins>
          </w:p>
        </w:tc>
        <w:tc>
          <w:tcPr>
            <w:tcW w:w="1685" w:type="dxa"/>
            <w:vAlign w:val="center"/>
          </w:tcPr>
          <w:p w14:paraId="77A5474D" w14:textId="19890FC7" w:rsidR="00F56DC6" w:rsidRPr="0012628A" w:rsidRDefault="00F05D08">
            <w:pPr>
              <w:ind w:firstLine="0"/>
              <w:rPr>
                <w:ins w:id="550" w:author="Juan Carlos Lopez Hernandez" w:date="2022-06-28T07:09:00Z"/>
              </w:rPr>
            </w:pPr>
            <w:ins w:id="551" w:author="Juan Carlos Lopez Hernandez" w:date="2022-06-28T07:41:00Z">
              <w:r w:rsidRPr="00785B9C">
                <w:t>DECIMAL(17,2)</w:t>
              </w:r>
            </w:ins>
          </w:p>
        </w:tc>
        <w:tc>
          <w:tcPr>
            <w:tcW w:w="4343" w:type="dxa"/>
            <w:vAlign w:val="center"/>
          </w:tcPr>
          <w:p w14:paraId="1AAD4D3C" w14:textId="1C42A3AB" w:rsidR="00F56DC6" w:rsidRPr="0012628A" w:rsidRDefault="007A5B81">
            <w:pPr>
              <w:ind w:firstLine="0"/>
              <w:rPr>
                <w:ins w:id="552" w:author="Juan Carlos Lopez Hernandez" w:date="2022-06-28T07:09:00Z"/>
              </w:rPr>
            </w:pPr>
            <w:ins w:id="553" w:author="Juan Carlos Lopez Hernandez" w:date="2022-06-28T07:47:00Z">
              <w:r>
                <w:t xml:space="preserve">Suma del </w:t>
              </w:r>
              <w:r w:rsidR="00CD189E">
                <w:t>i</w:t>
              </w:r>
              <w:r>
                <w:t>mporte afectado EAD</w:t>
              </w:r>
              <w:r w:rsidR="00CD189E">
                <w:t xml:space="preserve"> </w:t>
              </w:r>
            </w:ins>
            <w:ins w:id="554" w:author="Juan Carlos Lopez Hernandez" w:date="2022-08-24T12:13:00Z">
              <w:r w:rsidR="00C43D85">
                <w:t>de los</w:t>
              </w:r>
            </w:ins>
            <w:ins w:id="555" w:author="Juan Carlos Lopez Hernandez" w:date="2022-06-28T07:47:00Z">
              <w:r w:rsidR="00CD189E">
                <w:t xml:space="preserve"> regist</w:t>
              </w:r>
            </w:ins>
            <w:ins w:id="556" w:author="Juan Carlos Lopez Hernandez" w:date="2022-08-24T12:13:00Z">
              <w:r w:rsidR="00C43D85">
                <w:t>r</w:t>
              </w:r>
            </w:ins>
            <w:ins w:id="557" w:author="Juan Carlos Lopez Hernandez" w:date="2022-06-28T07:47:00Z">
              <w:r w:rsidR="00CD189E">
                <w:t>os erróneos.</w:t>
              </w:r>
            </w:ins>
          </w:p>
        </w:tc>
      </w:tr>
      <w:tr w:rsidR="00F56DC6" w14:paraId="383FFEF4" w14:textId="77777777" w:rsidTr="00484902">
        <w:tblPrEx>
          <w:jc w:val="center"/>
        </w:tblPrEx>
        <w:trPr>
          <w:jc w:val="center"/>
          <w:ins w:id="558" w:author="Juan Carlos Lopez Hernandez" w:date="2022-06-28T07:09:00Z"/>
        </w:trPr>
        <w:tc>
          <w:tcPr>
            <w:tcW w:w="2803" w:type="dxa"/>
            <w:vAlign w:val="center"/>
          </w:tcPr>
          <w:p w14:paraId="043CADAC" w14:textId="709C9406" w:rsidR="00F56DC6" w:rsidRDefault="00AF70ED">
            <w:pPr>
              <w:ind w:firstLine="0"/>
              <w:rPr>
                <w:ins w:id="559" w:author="Juan Carlos Lopez Hernandez" w:date="2022-06-28T07:09:00Z"/>
                <w:color w:val="000000"/>
              </w:rPr>
            </w:pPr>
            <w:ins w:id="560" w:author="Juan Carlos Lopez Hernandez" w:date="2022-06-28T07:31:00Z">
              <w:r>
                <w:rPr>
                  <w:color w:val="000000"/>
                </w:rPr>
                <w:t>impeadtotal</w:t>
              </w:r>
            </w:ins>
          </w:p>
        </w:tc>
        <w:tc>
          <w:tcPr>
            <w:tcW w:w="1685" w:type="dxa"/>
            <w:vAlign w:val="center"/>
          </w:tcPr>
          <w:p w14:paraId="26DF41E1" w14:textId="644F335B" w:rsidR="00F56DC6" w:rsidRDefault="00F05D08">
            <w:pPr>
              <w:ind w:firstLine="0"/>
              <w:rPr>
                <w:ins w:id="561" w:author="Juan Carlos Lopez Hernandez" w:date="2022-06-28T07:09:00Z"/>
              </w:rPr>
            </w:pPr>
            <w:ins w:id="562" w:author="Juan Carlos Lopez Hernandez" w:date="2022-06-28T07:41:00Z">
              <w:r w:rsidRPr="00785B9C">
                <w:t>DECIMAL(17,2)</w:t>
              </w:r>
            </w:ins>
          </w:p>
        </w:tc>
        <w:tc>
          <w:tcPr>
            <w:tcW w:w="4343" w:type="dxa"/>
            <w:vAlign w:val="center"/>
          </w:tcPr>
          <w:p w14:paraId="5DEF1686" w14:textId="7F755C83" w:rsidR="00F56DC6" w:rsidRDefault="00CD189E">
            <w:pPr>
              <w:ind w:firstLine="0"/>
              <w:rPr>
                <w:ins w:id="563" w:author="Juan Carlos Lopez Hernandez" w:date="2022-06-28T07:09:00Z"/>
              </w:rPr>
            </w:pPr>
            <w:ins w:id="564" w:author="Juan Carlos Lopez Hernandez" w:date="2022-06-28T07:47:00Z">
              <w:r>
                <w:t>Suma del importe total EAD de</w:t>
              </w:r>
            </w:ins>
            <w:ins w:id="565" w:author="Juan Carlos Lopez Hernandez" w:date="2022-06-28T07:48:00Z">
              <w:r>
                <w:t xml:space="preserve"> todos los registros</w:t>
              </w:r>
            </w:ins>
          </w:p>
        </w:tc>
      </w:tr>
      <w:tr w:rsidR="00C626F2" w14:paraId="52D6E474" w14:textId="77777777" w:rsidTr="00484902">
        <w:tblPrEx>
          <w:jc w:val="center"/>
        </w:tblPrEx>
        <w:trPr>
          <w:jc w:val="center"/>
          <w:ins w:id="566" w:author="Juan Carlos Lopez Hernandez" w:date="2022-08-24T12:12:00Z"/>
        </w:trPr>
        <w:tc>
          <w:tcPr>
            <w:tcW w:w="2803" w:type="dxa"/>
            <w:vAlign w:val="center"/>
          </w:tcPr>
          <w:p w14:paraId="06459957" w14:textId="63649825" w:rsidR="00C626F2" w:rsidRDefault="00C626F2" w:rsidP="00C626F2">
            <w:pPr>
              <w:ind w:firstLine="0"/>
              <w:rPr>
                <w:ins w:id="567" w:author="Juan Carlos Lopez Hernandez" w:date="2022-08-24T12:12:00Z"/>
                <w:color w:val="000000"/>
              </w:rPr>
            </w:pPr>
            <w:ins w:id="568" w:author="Juan Carlos Lopez Hernandez" w:date="2022-08-24T12:12:00Z">
              <w:r>
                <w:rPr>
                  <w:color w:val="000000"/>
                </w:rPr>
                <w:t>impcap</w:t>
              </w:r>
              <w:r w:rsidR="001A6611">
                <w:rPr>
                  <w:color w:val="000000"/>
                </w:rPr>
                <w:t>ital</w:t>
              </w:r>
              <w:r>
                <w:rPr>
                  <w:color w:val="000000"/>
                </w:rPr>
                <w:t>error</w:t>
              </w:r>
            </w:ins>
          </w:p>
        </w:tc>
        <w:tc>
          <w:tcPr>
            <w:tcW w:w="1685" w:type="dxa"/>
            <w:vAlign w:val="center"/>
          </w:tcPr>
          <w:p w14:paraId="37184C8A" w14:textId="21B3315E" w:rsidR="00C626F2" w:rsidRPr="00785B9C" w:rsidRDefault="00C626F2" w:rsidP="00C626F2">
            <w:pPr>
              <w:ind w:firstLine="0"/>
              <w:rPr>
                <w:ins w:id="569" w:author="Juan Carlos Lopez Hernandez" w:date="2022-08-24T12:12:00Z"/>
              </w:rPr>
            </w:pPr>
            <w:ins w:id="570" w:author="Juan Carlos Lopez Hernandez" w:date="2022-08-24T12:12:00Z">
              <w:r w:rsidRPr="00785B9C">
                <w:t>DECIMAL(17,2)</w:t>
              </w:r>
            </w:ins>
          </w:p>
        </w:tc>
        <w:tc>
          <w:tcPr>
            <w:tcW w:w="4343" w:type="dxa"/>
            <w:vAlign w:val="center"/>
          </w:tcPr>
          <w:p w14:paraId="3A3D0ADF" w14:textId="2BDFD88B" w:rsidR="00C626F2" w:rsidRDefault="00C626F2" w:rsidP="00C626F2">
            <w:pPr>
              <w:ind w:firstLine="0"/>
              <w:rPr>
                <w:ins w:id="571" w:author="Juan Carlos Lopez Hernandez" w:date="2022-08-24T12:12:00Z"/>
              </w:rPr>
            </w:pPr>
            <w:ins w:id="572" w:author="Juan Carlos Lopez Hernandez" w:date="2022-08-24T12:12:00Z">
              <w:r>
                <w:t xml:space="preserve">Suma del importe </w:t>
              </w:r>
              <w:r w:rsidR="001A6611">
                <w:t>capital</w:t>
              </w:r>
              <w:r>
                <w:t xml:space="preserve"> </w:t>
              </w:r>
              <w:r w:rsidR="001A6611">
                <w:t>de los</w:t>
              </w:r>
              <w:r>
                <w:t xml:space="preserve"> regist</w:t>
              </w:r>
              <w:r w:rsidR="001A6611">
                <w:t>r</w:t>
              </w:r>
              <w:r>
                <w:t>os erróneos.</w:t>
              </w:r>
            </w:ins>
          </w:p>
        </w:tc>
      </w:tr>
      <w:tr w:rsidR="00C626F2" w14:paraId="3AFC2E9D" w14:textId="77777777" w:rsidTr="00484902">
        <w:tblPrEx>
          <w:jc w:val="center"/>
        </w:tblPrEx>
        <w:trPr>
          <w:jc w:val="center"/>
          <w:ins w:id="573" w:author="Juan Carlos Lopez Hernandez" w:date="2022-08-24T12:12:00Z"/>
        </w:trPr>
        <w:tc>
          <w:tcPr>
            <w:tcW w:w="2803" w:type="dxa"/>
            <w:vAlign w:val="center"/>
          </w:tcPr>
          <w:p w14:paraId="7FACD6FD" w14:textId="628C80B8" w:rsidR="00C626F2" w:rsidRDefault="00C626F2" w:rsidP="00C626F2">
            <w:pPr>
              <w:ind w:firstLine="0"/>
              <w:rPr>
                <w:ins w:id="574" w:author="Juan Carlos Lopez Hernandez" w:date="2022-08-24T12:12:00Z"/>
                <w:color w:val="000000"/>
              </w:rPr>
            </w:pPr>
            <w:ins w:id="575" w:author="Juan Carlos Lopez Hernandez" w:date="2022-08-24T12:12:00Z">
              <w:r>
                <w:rPr>
                  <w:color w:val="000000"/>
                </w:rPr>
                <w:t>imp</w:t>
              </w:r>
              <w:r w:rsidR="001A6611">
                <w:rPr>
                  <w:color w:val="000000"/>
                </w:rPr>
                <w:t>capital</w:t>
              </w:r>
              <w:r>
                <w:rPr>
                  <w:color w:val="000000"/>
                </w:rPr>
                <w:t>total</w:t>
              </w:r>
            </w:ins>
          </w:p>
        </w:tc>
        <w:tc>
          <w:tcPr>
            <w:tcW w:w="1685" w:type="dxa"/>
            <w:vAlign w:val="center"/>
          </w:tcPr>
          <w:p w14:paraId="24C09A41" w14:textId="23A4706B" w:rsidR="00C626F2" w:rsidRPr="00785B9C" w:rsidRDefault="00C626F2" w:rsidP="00C626F2">
            <w:pPr>
              <w:ind w:firstLine="0"/>
              <w:rPr>
                <w:ins w:id="576" w:author="Juan Carlos Lopez Hernandez" w:date="2022-08-24T12:12:00Z"/>
              </w:rPr>
            </w:pPr>
            <w:ins w:id="577" w:author="Juan Carlos Lopez Hernandez" w:date="2022-08-24T12:12:00Z">
              <w:r w:rsidRPr="00785B9C">
                <w:t>DECIMAL(17,2)</w:t>
              </w:r>
            </w:ins>
          </w:p>
        </w:tc>
        <w:tc>
          <w:tcPr>
            <w:tcW w:w="4343" w:type="dxa"/>
            <w:vAlign w:val="center"/>
          </w:tcPr>
          <w:p w14:paraId="0BEA6A49" w14:textId="3BE3ECB1" w:rsidR="00C626F2" w:rsidRDefault="00C626F2" w:rsidP="00C626F2">
            <w:pPr>
              <w:ind w:firstLine="0"/>
              <w:rPr>
                <w:ins w:id="578" w:author="Juan Carlos Lopez Hernandez" w:date="2022-08-24T12:12:00Z"/>
              </w:rPr>
            </w:pPr>
            <w:ins w:id="579" w:author="Juan Carlos Lopez Hernandez" w:date="2022-08-24T12:12:00Z">
              <w:r>
                <w:t xml:space="preserve">Suma del importe </w:t>
              </w:r>
              <w:r w:rsidR="001A6611">
                <w:t>capital</w:t>
              </w:r>
              <w:r>
                <w:t xml:space="preserve"> de todos los registros</w:t>
              </w:r>
            </w:ins>
          </w:p>
        </w:tc>
      </w:tr>
      <w:tr w:rsidR="00F56DC6" w14:paraId="6E5CDF0D" w14:textId="77777777" w:rsidTr="00484902">
        <w:tblPrEx>
          <w:jc w:val="center"/>
        </w:tblPrEx>
        <w:trPr>
          <w:jc w:val="center"/>
          <w:ins w:id="580" w:author="Juan Carlos Lopez Hernandez" w:date="2022-06-28T07:09:00Z"/>
        </w:trPr>
        <w:tc>
          <w:tcPr>
            <w:tcW w:w="2803" w:type="dxa"/>
            <w:vAlign w:val="center"/>
          </w:tcPr>
          <w:p w14:paraId="0A249C2D" w14:textId="5EC3E896" w:rsidR="00F56DC6" w:rsidRDefault="00F76682">
            <w:pPr>
              <w:ind w:firstLine="0"/>
              <w:rPr>
                <w:ins w:id="581" w:author="Juan Carlos Lopez Hernandez" w:date="2022-06-28T07:09:00Z"/>
                <w:color w:val="000000"/>
              </w:rPr>
            </w:pPr>
            <w:ins w:id="582" w:author="Juan Carlos Lopez Hernandez" w:date="2022-11-02T10:31:00Z">
              <w:r>
                <w:rPr>
                  <w:color w:val="000000"/>
                </w:rPr>
                <w:t>i</w:t>
              </w:r>
            </w:ins>
            <w:ins w:id="583" w:author="Juan Carlos Lopez Hernandez" w:date="2022-06-28T07:36:00Z">
              <w:r w:rsidR="00B375C1">
                <w:rPr>
                  <w:color w:val="000000"/>
                </w:rPr>
                <w:t>d</w:t>
              </w:r>
            </w:ins>
            <w:ins w:id="584" w:author="Juan Carlos Lopez Hernandez" w:date="2022-11-02T10:25:00Z">
              <w:r w:rsidR="0019764D">
                <w:rPr>
                  <w:color w:val="000000"/>
                </w:rPr>
                <w:t>_</w:t>
              </w:r>
            </w:ins>
            <w:ins w:id="585" w:author="Juan Carlos Lopez Hernandez" w:date="2022-06-28T07:36:00Z">
              <w:r w:rsidR="00B375C1">
                <w:rPr>
                  <w:color w:val="000000"/>
                </w:rPr>
                <w:t>segmento</w:t>
              </w:r>
            </w:ins>
          </w:p>
        </w:tc>
        <w:tc>
          <w:tcPr>
            <w:tcW w:w="1685" w:type="dxa"/>
            <w:vAlign w:val="center"/>
          </w:tcPr>
          <w:p w14:paraId="39883367" w14:textId="77777777" w:rsidR="00F56DC6" w:rsidRDefault="00F56DC6">
            <w:pPr>
              <w:ind w:firstLine="0"/>
              <w:rPr>
                <w:ins w:id="586" w:author="Juan Carlos Lopez Hernandez" w:date="2022-06-28T07:09:00Z"/>
              </w:rPr>
            </w:pPr>
            <w:ins w:id="587" w:author="Juan Carlos Lopez Hernandez" w:date="2022-06-28T07:09:00Z">
              <w:r>
                <w:t>STRING</w:t>
              </w:r>
            </w:ins>
          </w:p>
        </w:tc>
        <w:tc>
          <w:tcPr>
            <w:tcW w:w="4343" w:type="dxa"/>
            <w:vAlign w:val="center"/>
          </w:tcPr>
          <w:p w14:paraId="3928D414" w14:textId="2DE1E72D" w:rsidR="00F56DC6" w:rsidRDefault="008065F0">
            <w:pPr>
              <w:ind w:firstLine="0"/>
              <w:rPr>
                <w:ins w:id="588" w:author="Juan Carlos Lopez Hernandez" w:date="2022-06-28T07:09:00Z"/>
              </w:rPr>
            </w:pPr>
            <w:ins w:id="589" w:author="Juan Carlos Lopez Hernandez" w:date="2022-06-28T07:48:00Z">
              <w:r>
                <w:t xml:space="preserve">Valor </w:t>
              </w:r>
            </w:ins>
            <w:ins w:id="590" w:author="Juan Carlos Lopez Hernandez" w:date="2022-06-28T07:49:00Z">
              <w:r>
                <w:t>d</w:t>
              </w:r>
            </w:ins>
            <w:ins w:id="591" w:author="Juan Carlos Lopez Hernandez" w:date="2022-06-28T07:48:00Z">
              <w:r w:rsidR="00CD189E">
                <w:t xml:space="preserve">imensión </w:t>
              </w:r>
              <w:r>
                <w:t>para visualización de resultados.</w:t>
              </w:r>
            </w:ins>
          </w:p>
        </w:tc>
      </w:tr>
      <w:tr w:rsidR="008065F0" w14:paraId="7C536E34" w14:textId="77777777" w:rsidTr="00484902">
        <w:tblPrEx>
          <w:jc w:val="center"/>
        </w:tblPrEx>
        <w:trPr>
          <w:jc w:val="center"/>
          <w:ins w:id="592" w:author="Juan Carlos Lopez Hernandez" w:date="2022-06-28T07:09:00Z"/>
        </w:trPr>
        <w:tc>
          <w:tcPr>
            <w:tcW w:w="2803" w:type="dxa"/>
            <w:vAlign w:val="center"/>
          </w:tcPr>
          <w:p w14:paraId="7BE5E31D" w14:textId="3D1BCC3E" w:rsidR="008065F0" w:rsidRDefault="00F76682" w:rsidP="008065F0">
            <w:pPr>
              <w:ind w:firstLine="0"/>
              <w:rPr>
                <w:ins w:id="593" w:author="Juan Carlos Lopez Hernandez" w:date="2022-06-28T07:09:00Z"/>
                <w:color w:val="000000"/>
              </w:rPr>
            </w:pPr>
            <w:ins w:id="594" w:author="Juan Carlos Lopez Hernandez" w:date="2022-11-02T10:31:00Z">
              <w:r>
                <w:rPr>
                  <w:color w:val="000000"/>
                </w:rPr>
                <w:t>i</w:t>
              </w:r>
            </w:ins>
            <w:ins w:id="595" w:author="Juan Carlos Lopez Hernandez" w:date="2022-06-28T07:36:00Z">
              <w:r w:rsidR="008065F0">
                <w:rPr>
                  <w:color w:val="000000"/>
                </w:rPr>
                <w:t>d</w:t>
              </w:r>
            </w:ins>
            <w:ins w:id="596" w:author="Juan Carlos Lopez Hernandez" w:date="2022-11-02T10:25:00Z">
              <w:r w:rsidR="0019764D">
                <w:rPr>
                  <w:color w:val="000000"/>
                </w:rPr>
                <w:t>_</w:t>
              </w:r>
            </w:ins>
            <w:ins w:id="597" w:author="Juan Carlos Lopez Hernandez" w:date="2022-06-28T07:36:00Z">
              <w:r w:rsidR="008065F0">
                <w:rPr>
                  <w:color w:val="000000"/>
                </w:rPr>
                <w:t>producto</w:t>
              </w:r>
            </w:ins>
          </w:p>
        </w:tc>
        <w:tc>
          <w:tcPr>
            <w:tcW w:w="1685" w:type="dxa"/>
            <w:vAlign w:val="center"/>
          </w:tcPr>
          <w:p w14:paraId="3D46D73B" w14:textId="77777777" w:rsidR="008065F0" w:rsidRDefault="008065F0" w:rsidP="008065F0">
            <w:pPr>
              <w:ind w:firstLine="0"/>
              <w:rPr>
                <w:ins w:id="598" w:author="Juan Carlos Lopez Hernandez" w:date="2022-06-28T07:09:00Z"/>
              </w:rPr>
            </w:pPr>
            <w:ins w:id="599" w:author="Juan Carlos Lopez Hernandez" w:date="2022-06-28T07:09:00Z">
              <w:r>
                <w:t>STRING</w:t>
              </w:r>
            </w:ins>
          </w:p>
        </w:tc>
        <w:tc>
          <w:tcPr>
            <w:tcW w:w="4343" w:type="dxa"/>
            <w:vAlign w:val="center"/>
          </w:tcPr>
          <w:p w14:paraId="61BBCA79" w14:textId="61AC4889" w:rsidR="008065F0" w:rsidRDefault="008065F0" w:rsidP="008065F0">
            <w:pPr>
              <w:ind w:firstLine="0"/>
              <w:rPr>
                <w:ins w:id="600" w:author="Juan Carlos Lopez Hernandez" w:date="2022-06-28T07:09:00Z"/>
              </w:rPr>
            </w:pPr>
            <w:ins w:id="601" w:author="Juan Carlos Lopez Hernandez" w:date="2022-06-28T07:49:00Z">
              <w:r>
                <w:t>Valor dimensión para visualización de resultados.</w:t>
              </w:r>
            </w:ins>
          </w:p>
        </w:tc>
      </w:tr>
      <w:tr w:rsidR="008065F0" w14:paraId="047F9DF3" w14:textId="77777777" w:rsidTr="00484902">
        <w:tblPrEx>
          <w:jc w:val="center"/>
        </w:tblPrEx>
        <w:trPr>
          <w:jc w:val="center"/>
          <w:ins w:id="602" w:author="Juan Carlos Lopez Hernandez" w:date="2022-06-28T07:09:00Z"/>
        </w:trPr>
        <w:tc>
          <w:tcPr>
            <w:tcW w:w="2803" w:type="dxa"/>
            <w:vAlign w:val="center"/>
          </w:tcPr>
          <w:p w14:paraId="27B7B076" w14:textId="1D2882B5" w:rsidR="008065F0" w:rsidRDefault="00F76682" w:rsidP="008065F0">
            <w:pPr>
              <w:ind w:firstLine="0"/>
              <w:rPr>
                <w:ins w:id="603" w:author="Juan Carlos Lopez Hernandez" w:date="2022-06-28T07:09:00Z"/>
                <w:color w:val="000000"/>
              </w:rPr>
            </w:pPr>
            <w:ins w:id="604" w:author="Juan Carlos Lopez Hernandez" w:date="2022-11-02T10:31:00Z">
              <w:r>
                <w:rPr>
                  <w:color w:val="000000"/>
                </w:rPr>
                <w:t>i</w:t>
              </w:r>
            </w:ins>
            <w:ins w:id="605" w:author="Juan Carlos Lopez Hernandez" w:date="2022-06-28T07:36:00Z">
              <w:r w:rsidR="008065F0">
                <w:rPr>
                  <w:color w:val="000000"/>
                </w:rPr>
                <w:t>d</w:t>
              </w:r>
            </w:ins>
            <w:ins w:id="606" w:author="Juan Carlos Lopez Hernandez" w:date="2022-11-02T10:25:00Z">
              <w:r w:rsidR="0019764D">
                <w:rPr>
                  <w:color w:val="000000"/>
                </w:rPr>
                <w:t>_</w:t>
              </w:r>
            </w:ins>
            <w:ins w:id="607" w:author="Juan Carlos Lopez Hernandez" w:date="2022-06-28T07:36:00Z">
              <w:r w:rsidR="008065F0">
                <w:rPr>
                  <w:color w:val="000000"/>
                </w:rPr>
                <w:t>monet</w:t>
              </w:r>
            </w:ins>
          </w:p>
        </w:tc>
        <w:tc>
          <w:tcPr>
            <w:tcW w:w="1685" w:type="dxa"/>
            <w:vAlign w:val="center"/>
          </w:tcPr>
          <w:p w14:paraId="4CF9642D" w14:textId="77777777" w:rsidR="008065F0" w:rsidRDefault="008065F0" w:rsidP="008065F0">
            <w:pPr>
              <w:ind w:firstLine="0"/>
              <w:rPr>
                <w:ins w:id="608" w:author="Juan Carlos Lopez Hernandez" w:date="2022-06-28T07:09:00Z"/>
              </w:rPr>
            </w:pPr>
            <w:ins w:id="609" w:author="Juan Carlos Lopez Hernandez" w:date="2022-06-28T07:09:00Z">
              <w:r>
                <w:t>STRING</w:t>
              </w:r>
            </w:ins>
          </w:p>
        </w:tc>
        <w:tc>
          <w:tcPr>
            <w:tcW w:w="4343" w:type="dxa"/>
            <w:vAlign w:val="center"/>
          </w:tcPr>
          <w:p w14:paraId="1684ECDD" w14:textId="53805CD6" w:rsidR="008065F0" w:rsidRDefault="008065F0" w:rsidP="008065F0">
            <w:pPr>
              <w:ind w:firstLine="0"/>
              <w:rPr>
                <w:ins w:id="610" w:author="Juan Carlos Lopez Hernandez" w:date="2022-06-28T07:09:00Z"/>
              </w:rPr>
            </w:pPr>
            <w:ins w:id="611" w:author="Juan Carlos Lopez Hernandez" w:date="2022-06-28T07:49:00Z">
              <w:r>
                <w:t>Valor dimensión para visualización de resultados.</w:t>
              </w:r>
            </w:ins>
          </w:p>
        </w:tc>
      </w:tr>
      <w:tr w:rsidR="008065F0" w14:paraId="1816379A" w14:textId="77777777" w:rsidTr="00484902">
        <w:tblPrEx>
          <w:jc w:val="center"/>
        </w:tblPrEx>
        <w:trPr>
          <w:jc w:val="center"/>
          <w:ins w:id="612" w:author="Juan Carlos Lopez Hernandez" w:date="2022-06-28T07:09:00Z"/>
        </w:trPr>
        <w:tc>
          <w:tcPr>
            <w:tcW w:w="2803" w:type="dxa"/>
            <w:vAlign w:val="center"/>
          </w:tcPr>
          <w:p w14:paraId="2EDB2794" w14:textId="2D03E674" w:rsidR="008065F0" w:rsidRDefault="0019764D" w:rsidP="008065F0">
            <w:pPr>
              <w:ind w:firstLine="0"/>
              <w:rPr>
                <w:ins w:id="613" w:author="Juan Carlos Lopez Hernandez" w:date="2022-06-28T07:09:00Z"/>
                <w:color w:val="000000"/>
              </w:rPr>
            </w:pPr>
            <w:ins w:id="614" w:author="Juan Carlos Lopez Hernandez" w:date="2022-11-02T10:25:00Z">
              <w:r>
                <w:rPr>
                  <w:color w:val="000000"/>
                </w:rPr>
                <w:t>i</w:t>
              </w:r>
            </w:ins>
            <w:ins w:id="615" w:author="Juan Carlos Lopez Hernandez" w:date="2022-06-28T07:37:00Z">
              <w:r w:rsidR="008065F0">
                <w:rPr>
                  <w:color w:val="000000"/>
                </w:rPr>
                <w:t>d</w:t>
              </w:r>
            </w:ins>
            <w:ins w:id="616" w:author="Juan Carlos Lopez Hernandez" w:date="2022-11-02T10:25:00Z">
              <w:r>
                <w:rPr>
                  <w:color w:val="000000"/>
                </w:rPr>
                <w:t>_</w:t>
              </w:r>
            </w:ins>
            <w:ins w:id="617" w:author="Juan Carlos Lopez Hernandez" w:date="2022-06-28T07:37:00Z">
              <w:r w:rsidR="008065F0">
                <w:rPr>
                  <w:color w:val="000000"/>
                </w:rPr>
                <w:t>sucursal</w:t>
              </w:r>
            </w:ins>
          </w:p>
        </w:tc>
        <w:tc>
          <w:tcPr>
            <w:tcW w:w="1685" w:type="dxa"/>
            <w:vAlign w:val="center"/>
          </w:tcPr>
          <w:p w14:paraId="288A2A5D" w14:textId="77777777" w:rsidR="008065F0" w:rsidRDefault="008065F0" w:rsidP="008065F0">
            <w:pPr>
              <w:ind w:firstLine="0"/>
              <w:rPr>
                <w:ins w:id="618" w:author="Juan Carlos Lopez Hernandez" w:date="2022-06-28T07:09:00Z"/>
              </w:rPr>
            </w:pPr>
            <w:ins w:id="619" w:author="Juan Carlos Lopez Hernandez" w:date="2022-06-28T07:09:00Z">
              <w:r>
                <w:t>STRING</w:t>
              </w:r>
            </w:ins>
          </w:p>
        </w:tc>
        <w:tc>
          <w:tcPr>
            <w:tcW w:w="4343" w:type="dxa"/>
            <w:vAlign w:val="center"/>
          </w:tcPr>
          <w:p w14:paraId="57880435" w14:textId="2F2934BC" w:rsidR="008065F0" w:rsidRDefault="00C443CF" w:rsidP="008065F0">
            <w:pPr>
              <w:ind w:firstLine="0"/>
              <w:rPr>
                <w:ins w:id="620" w:author="Juan Carlos Lopez Hernandez" w:date="2022-06-28T07:09:00Z"/>
              </w:rPr>
            </w:pPr>
            <w:ins w:id="621" w:author="Juan Carlos Lopez Hernandez" w:date="2022-06-28T07:49:00Z">
              <w:r>
                <w:t>Valor dimensión para visualización de resultados.</w:t>
              </w:r>
            </w:ins>
          </w:p>
        </w:tc>
      </w:tr>
      <w:tr w:rsidR="00C0173E" w14:paraId="79ACB038" w14:textId="77777777" w:rsidTr="00484902">
        <w:tblPrEx>
          <w:jc w:val="center"/>
        </w:tblPrEx>
        <w:trPr>
          <w:jc w:val="center"/>
          <w:ins w:id="622" w:author="Juan Carlos Lopez Hernandez" w:date="2022-06-30T08:17:00Z"/>
        </w:trPr>
        <w:tc>
          <w:tcPr>
            <w:tcW w:w="2803" w:type="dxa"/>
            <w:vAlign w:val="center"/>
          </w:tcPr>
          <w:p w14:paraId="380BBA94" w14:textId="211A0820" w:rsidR="00C0173E" w:rsidRDefault="0019764D" w:rsidP="008065F0">
            <w:pPr>
              <w:ind w:firstLine="0"/>
              <w:rPr>
                <w:ins w:id="623" w:author="Juan Carlos Lopez Hernandez" w:date="2022-06-30T08:17:00Z"/>
                <w:color w:val="000000"/>
              </w:rPr>
            </w:pPr>
            <w:ins w:id="624" w:author="Juan Carlos Lopez Hernandez" w:date="2022-11-02T10:25:00Z">
              <w:r>
                <w:rPr>
                  <w:color w:val="000000"/>
                </w:rPr>
                <w:t>i</w:t>
              </w:r>
            </w:ins>
            <w:ins w:id="625" w:author="Juan Carlos Lopez Hernandez" w:date="2022-06-30T08:46:00Z">
              <w:r w:rsidR="00E84BB3">
                <w:rPr>
                  <w:color w:val="000000"/>
                </w:rPr>
                <w:t>d</w:t>
              </w:r>
            </w:ins>
            <w:ins w:id="626" w:author="Juan Carlos Lopez Hernandez" w:date="2022-11-02T10:25:00Z">
              <w:r>
                <w:rPr>
                  <w:color w:val="000000"/>
                </w:rPr>
                <w:t>_</w:t>
              </w:r>
            </w:ins>
            <w:ins w:id="627" w:author="Juan Carlos Lopez Hernandez" w:date="2022-06-30T08:46:00Z">
              <w:r w:rsidR="008947ED">
                <w:rPr>
                  <w:color w:val="000000"/>
                </w:rPr>
                <w:t>relevancia</w:t>
              </w:r>
            </w:ins>
          </w:p>
        </w:tc>
        <w:tc>
          <w:tcPr>
            <w:tcW w:w="1685" w:type="dxa"/>
            <w:vAlign w:val="center"/>
          </w:tcPr>
          <w:p w14:paraId="35018AC5" w14:textId="2440927C" w:rsidR="00C0173E" w:rsidRDefault="00603242" w:rsidP="008065F0">
            <w:pPr>
              <w:ind w:firstLine="0"/>
              <w:rPr>
                <w:ins w:id="628" w:author="Juan Carlos Lopez Hernandez" w:date="2022-06-30T08:17:00Z"/>
              </w:rPr>
            </w:pPr>
            <w:ins w:id="629" w:author="Juan Carlos Lopez Hernandez" w:date="2022-06-30T08:47:00Z">
              <w:r>
                <w:t>INT</w:t>
              </w:r>
            </w:ins>
          </w:p>
        </w:tc>
        <w:tc>
          <w:tcPr>
            <w:tcW w:w="4343" w:type="dxa"/>
            <w:vAlign w:val="center"/>
          </w:tcPr>
          <w:p w14:paraId="17357A97" w14:textId="4E0440A4" w:rsidR="00C0173E" w:rsidRDefault="00603242" w:rsidP="008065F0">
            <w:pPr>
              <w:ind w:firstLine="0"/>
              <w:rPr>
                <w:ins w:id="630" w:author="Juan Carlos Lopez Hernandez" w:date="2022-06-30T08:17:00Z"/>
              </w:rPr>
            </w:pPr>
            <w:ins w:id="631" w:author="Juan Carlos Lopez Hernandez" w:date="2022-06-30T08:47:00Z">
              <w:r>
                <w:t xml:space="preserve">Identificador de relevancia de la regla que referencia a la tabla </w:t>
              </w:r>
              <w:r w:rsidRPr="00356122">
                <w:rPr>
                  <w:b/>
                  <w:bCs/>
                </w:rPr>
                <w:t>MAC_RELEV_POND</w:t>
              </w:r>
            </w:ins>
          </w:p>
        </w:tc>
      </w:tr>
      <w:tr w:rsidR="003D5918" w14:paraId="7F951D21" w14:textId="77777777" w:rsidTr="00484902">
        <w:tblPrEx>
          <w:jc w:val="center"/>
        </w:tblPrEx>
        <w:trPr>
          <w:jc w:val="center"/>
          <w:ins w:id="632" w:author="Juan Carlos Lopez Hernandez" w:date="2022-10-03T14:06:00Z"/>
        </w:trPr>
        <w:tc>
          <w:tcPr>
            <w:tcW w:w="2803" w:type="dxa"/>
            <w:vAlign w:val="center"/>
          </w:tcPr>
          <w:p w14:paraId="55797D84" w14:textId="3B698507" w:rsidR="003D5918" w:rsidRDefault="003D5918" w:rsidP="008065F0">
            <w:pPr>
              <w:ind w:firstLine="0"/>
              <w:rPr>
                <w:ins w:id="633" w:author="Juan Carlos Lopez Hernandez" w:date="2022-10-03T14:06:00Z"/>
                <w:color w:val="000000"/>
              </w:rPr>
            </w:pPr>
            <w:ins w:id="634" w:author="Juan Carlos Lopez Hernandez" w:date="2022-10-03T14:06:00Z">
              <w:r>
                <w:rPr>
                  <w:color w:val="000000"/>
                </w:rPr>
                <w:lastRenderedPageBreak/>
                <w:t>id_iniciativa</w:t>
              </w:r>
            </w:ins>
          </w:p>
        </w:tc>
        <w:tc>
          <w:tcPr>
            <w:tcW w:w="1685" w:type="dxa"/>
            <w:vAlign w:val="center"/>
          </w:tcPr>
          <w:p w14:paraId="30D10566" w14:textId="7B2E27D5" w:rsidR="003D5918" w:rsidRDefault="0019764D" w:rsidP="008065F0">
            <w:pPr>
              <w:ind w:firstLine="0"/>
              <w:rPr>
                <w:ins w:id="635" w:author="Juan Carlos Lopez Hernandez" w:date="2022-10-03T14:06:00Z"/>
              </w:rPr>
            </w:pPr>
            <w:ins w:id="636" w:author="Juan Carlos Lopez Hernandez" w:date="2022-11-02T10:26:00Z">
              <w:r>
                <w:t>INT</w:t>
              </w:r>
            </w:ins>
          </w:p>
        </w:tc>
        <w:tc>
          <w:tcPr>
            <w:tcW w:w="4343" w:type="dxa"/>
            <w:vAlign w:val="center"/>
          </w:tcPr>
          <w:p w14:paraId="5DC8E8BA" w14:textId="77777777" w:rsidR="003D5918" w:rsidRDefault="003D5918" w:rsidP="008065F0">
            <w:pPr>
              <w:ind w:firstLine="0"/>
              <w:rPr>
                <w:ins w:id="637" w:author="Juan Carlos Lopez Hernandez" w:date="2022-10-03T14:06:00Z"/>
              </w:rPr>
            </w:pPr>
          </w:p>
        </w:tc>
      </w:tr>
      <w:tr w:rsidR="003D5918" w14:paraId="6C37331F" w14:textId="77777777" w:rsidTr="00484902">
        <w:tblPrEx>
          <w:jc w:val="center"/>
        </w:tblPrEx>
        <w:trPr>
          <w:jc w:val="center"/>
          <w:ins w:id="638" w:author="Juan Carlos Lopez Hernandez" w:date="2022-10-03T14:06:00Z"/>
        </w:trPr>
        <w:tc>
          <w:tcPr>
            <w:tcW w:w="2803" w:type="dxa"/>
            <w:vAlign w:val="center"/>
          </w:tcPr>
          <w:p w14:paraId="40E4642E" w14:textId="2B69B38B" w:rsidR="003D5918" w:rsidRDefault="00060509" w:rsidP="008065F0">
            <w:pPr>
              <w:ind w:firstLine="0"/>
              <w:rPr>
                <w:ins w:id="639" w:author="Juan Carlos Lopez Hernandez" w:date="2022-10-03T14:06:00Z"/>
                <w:color w:val="000000"/>
              </w:rPr>
            </w:pPr>
            <w:ins w:id="640" w:author="Juan Carlos Lopez Hernandez" w:date="2022-10-03T14:07:00Z">
              <w:r>
                <w:rPr>
                  <w:color w:val="000000"/>
                </w:rPr>
                <w:t>i</w:t>
              </w:r>
            </w:ins>
            <w:ins w:id="641" w:author="Juan Carlos Lopez Hernandez" w:date="2022-10-03T14:06:00Z">
              <w:r w:rsidR="003D5918">
                <w:rPr>
                  <w:color w:val="000000"/>
                </w:rPr>
                <w:t>d_uso</w:t>
              </w:r>
            </w:ins>
          </w:p>
        </w:tc>
        <w:tc>
          <w:tcPr>
            <w:tcW w:w="1685" w:type="dxa"/>
            <w:vAlign w:val="center"/>
          </w:tcPr>
          <w:p w14:paraId="14E40896" w14:textId="3202FD19" w:rsidR="003D5918" w:rsidRDefault="0019764D" w:rsidP="008065F0">
            <w:pPr>
              <w:ind w:firstLine="0"/>
              <w:rPr>
                <w:ins w:id="642" w:author="Juan Carlos Lopez Hernandez" w:date="2022-10-03T14:06:00Z"/>
              </w:rPr>
            </w:pPr>
            <w:ins w:id="643" w:author="Juan Carlos Lopez Hernandez" w:date="2022-11-02T10:26:00Z">
              <w:r>
                <w:t>INT</w:t>
              </w:r>
            </w:ins>
          </w:p>
        </w:tc>
        <w:tc>
          <w:tcPr>
            <w:tcW w:w="4343" w:type="dxa"/>
            <w:vAlign w:val="center"/>
          </w:tcPr>
          <w:p w14:paraId="0B2A2E19" w14:textId="77777777" w:rsidR="003D5918" w:rsidRDefault="003D5918" w:rsidP="008065F0">
            <w:pPr>
              <w:ind w:firstLine="0"/>
              <w:rPr>
                <w:ins w:id="644" w:author="Juan Carlos Lopez Hernandez" w:date="2022-10-03T14:06:00Z"/>
              </w:rPr>
            </w:pPr>
          </w:p>
        </w:tc>
      </w:tr>
      <w:tr w:rsidR="00715F88" w14:paraId="2E905CB4" w14:textId="77777777" w:rsidTr="00484902">
        <w:tblPrEx>
          <w:jc w:val="center"/>
        </w:tblPrEx>
        <w:trPr>
          <w:jc w:val="center"/>
          <w:ins w:id="645" w:author="Juan Carlos Lopez Hernandez" w:date="2022-10-03T14:07:00Z"/>
        </w:trPr>
        <w:tc>
          <w:tcPr>
            <w:tcW w:w="2803" w:type="dxa"/>
            <w:vAlign w:val="center"/>
          </w:tcPr>
          <w:p w14:paraId="634A32EA" w14:textId="723094A8" w:rsidR="00715F88" w:rsidRDefault="00F4388E" w:rsidP="00715F88">
            <w:pPr>
              <w:ind w:firstLine="0"/>
              <w:rPr>
                <w:ins w:id="646" w:author="Juan Carlos Lopez Hernandez" w:date="2022-10-03T14:07:00Z"/>
                <w:color w:val="000000"/>
              </w:rPr>
            </w:pPr>
            <w:ins w:id="647" w:author="Juan Carlos Lopez Hernandez" w:date="2022-11-07T12:45:00Z">
              <w:r>
                <w:rPr>
                  <w:color w:val="000000"/>
                </w:rPr>
                <w:t>i</w:t>
              </w:r>
            </w:ins>
            <w:ins w:id="648" w:author="Juan Carlos Lopez Hernandez" w:date="2022-10-03T14:07:00Z">
              <w:r w:rsidR="00715F88">
                <w:rPr>
                  <w:color w:val="000000"/>
                </w:rPr>
                <w:t>d</w:t>
              </w:r>
            </w:ins>
            <w:ins w:id="649" w:author="Juan Carlos Lopez Hernandez" w:date="2022-11-02T10:25:00Z">
              <w:r w:rsidR="0019764D">
                <w:rPr>
                  <w:color w:val="000000"/>
                </w:rPr>
                <w:t>_</w:t>
              </w:r>
            </w:ins>
            <w:ins w:id="650" w:author="Juan Carlos Lopez Hernandez" w:date="2022-10-03T14:07:00Z">
              <w:r w:rsidR="00715F88">
                <w:rPr>
                  <w:color w:val="000000"/>
                </w:rPr>
                <w:t>categoria</w:t>
              </w:r>
            </w:ins>
          </w:p>
        </w:tc>
        <w:tc>
          <w:tcPr>
            <w:tcW w:w="1685" w:type="dxa"/>
            <w:vAlign w:val="center"/>
          </w:tcPr>
          <w:p w14:paraId="309027BB" w14:textId="0CD84CD5" w:rsidR="00715F88" w:rsidRDefault="00715F88" w:rsidP="00715F88">
            <w:pPr>
              <w:ind w:firstLine="0"/>
              <w:rPr>
                <w:ins w:id="651" w:author="Juan Carlos Lopez Hernandez" w:date="2022-10-03T14:07:00Z"/>
              </w:rPr>
            </w:pPr>
            <w:ins w:id="652" w:author="Juan Carlos Lopez Hernandez" w:date="2022-10-03T14:07:00Z">
              <w:r w:rsidRPr="0012628A">
                <w:rPr>
                  <w:color w:val="000000"/>
                </w:rPr>
                <w:t>INT</w:t>
              </w:r>
            </w:ins>
          </w:p>
        </w:tc>
        <w:tc>
          <w:tcPr>
            <w:tcW w:w="4343" w:type="dxa"/>
            <w:vAlign w:val="center"/>
          </w:tcPr>
          <w:p w14:paraId="2550F9EA" w14:textId="77777777" w:rsidR="00715F88" w:rsidRDefault="00715F88" w:rsidP="00715F88">
            <w:pPr>
              <w:ind w:firstLine="0"/>
              <w:rPr>
                <w:ins w:id="653" w:author="Juan Carlos Lopez Hernandez" w:date="2022-10-03T14:07:00Z"/>
              </w:rPr>
            </w:pPr>
          </w:p>
        </w:tc>
      </w:tr>
      <w:tr w:rsidR="00715F88" w14:paraId="092BD8A6" w14:textId="77777777">
        <w:tblPrEx>
          <w:tblW w:w="0" w:type="auto"/>
          <w:jc w:val="center"/>
          <w:tblPrExChange w:id="654" w:author="Juan Carlos Lopez Hernandez" w:date="2022-10-03T14:07:00Z">
            <w:tblPrEx>
              <w:tblW w:w="0" w:type="auto"/>
              <w:jc w:val="center"/>
            </w:tblPrEx>
          </w:tblPrExChange>
        </w:tblPrEx>
        <w:trPr>
          <w:jc w:val="center"/>
          <w:ins w:id="655" w:author="Juan Carlos Lopez Hernandez" w:date="2022-10-03T14:07:00Z"/>
          <w:trPrChange w:id="656" w:author="Juan Carlos Lopez Hernandez" w:date="2022-10-03T14:07:00Z">
            <w:trPr>
              <w:jc w:val="center"/>
            </w:trPr>
          </w:trPrChange>
        </w:trPr>
        <w:tc>
          <w:tcPr>
            <w:tcW w:w="2803" w:type="dxa"/>
            <w:vAlign w:val="bottom"/>
            <w:tcPrChange w:id="657" w:author="Juan Carlos Lopez Hernandez" w:date="2022-10-03T14:07:00Z">
              <w:tcPr>
                <w:tcW w:w="2803" w:type="dxa"/>
                <w:vAlign w:val="center"/>
              </w:tcPr>
            </w:tcPrChange>
          </w:tcPr>
          <w:p w14:paraId="1C6ABE33" w14:textId="0D161BCE" w:rsidR="00715F88" w:rsidRDefault="005222A4" w:rsidP="00715F88">
            <w:pPr>
              <w:ind w:firstLine="0"/>
              <w:rPr>
                <w:ins w:id="658" w:author="Juan Carlos Lopez Hernandez" w:date="2022-10-03T14:07:00Z"/>
                <w:color w:val="000000"/>
              </w:rPr>
            </w:pPr>
            <w:ins w:id="659" w:author="Maximiliano Eduardo Valenzuela Aviles" w:date="2022-10-19T13:10:00Z">
              <w:r>
                <w:rPr>
                  <w:color w:val="000000"/>
                </w:rPr>
                <w:t>i</w:t>
              </w:r>
              <w:del w:id="660" w:author="Juan Carlos Lopez Hernandez" w:date="2022-10-27T11:11:00Z">
                <w:r w:rsidDel="004C2C0F">
                  <w:rPr>
                    <w:color w:val="000000"/>
                  </w:rPr>
                  <w:delText>m</w:delText>
                </w:r>
              </w:del>
            </w:ins>
            <w:ins w:id="661" w:author="Juan Carlos Lopez Hernandez" w:date="2022-10-03T14:07:00Z">
              <w:r w:rsidR="00715F88">
                <w:rPr>
                  <w:color w:val="000000"/>
                </w:rPr>
                <w:t>d</w:t>
              </w:r>
            </w:ins>
            <w:ins w:id="662" w:author="Juan Carlos Lopez Hernandez" w:date="2022-11-02T10:25:00Z">
              <w:r w:rsidR="0019764D">
                <w:rPr>
                  <w:color w:val="000000"/>
                </w:rPr>
                <w:t>_</w:t>
              </w:r>
            </w:ins>
            <w:ins w:id="663" w:author="Juan Carlos Lopez Hernandez" w:date="2022-10-03T14:07:00Z">
              <w:r w:rsidR="00715F88">
                <w:rPr>
                  <w:color w:val="000000"/>
                </w:rPr>
                <w:t>tipo</w:t>
              </w:r>
            </w:ins>
          </w:p>
        </w:tc>
        <w:tc>
          <w:tcPr>
            <w:tcW w:w="1685" w:type="dxa"/>
            <w:tcPrChange w:id="664" w:author="Juan Carlos Lopez Hernandez" w:date="2022-10-03T14:07:00Z">
              <w:tcPr>
                <w:tcW w:w="1685" w:type="dxa"/>
                <w:vAlign w:val="center"/>
              </w:tcPr>
            </w:tcPrChange>
          </w:tcPr>
          <w:p w14:paraId="460F6220" w14:textId="12A1826D" w:rsidR="00715F88" w:rsidRDefault="00715F88" w:rsidP="00715F88">
            <w:pPr>
              <w:ind w:firstLine="0"/>
              <w:rPr>
                <w:ins w:id="665" w:author="Juan Carlos Lopez Hernandez" w:date="2022-10-03T14:07:00Z"/>
              </w:rPr>
            </w:pPr>
            <w:ins w:id="666" w:author="Juan Carlos Lopez Hernandez" w:date="2022-10-03T14:07:00Z">
              <w:r w:rsidRPr="36ED6D97">
                <w:rPr>
                  <w:color w:val="000000" w:themeColor="text1"/>
                </w:rPr>
                <w:t>INT</w:t>
              </w:r>
            </w:ins>
          </w:p>
        </w:tc>
        <w:tc>
          <w:tcPr>
            <w:tcW w:w="4343" w:type="dxa"/>
            <w:vAlign w:val="center"/>
            <w:tcPrChange w:id="667" w:author="Juan Carlos Lopez Hernandez" w:date="2022-10-03T14:07:00Z">
              <w:tcPr>
                <w:tcW w:w="4343" w:type="dxa"/>
                <w:vAlign w:val="center"/>
              </w:tcPr>
            </w:tcPrChange>
          </w:tcPr>
          <w:p w14:paraId="573436EC" w14:textId="77777777" w:rsidR="00715F88" w:rsidRDefault="00715F88" w:rsidP="00715F88">
            <w:pPr>
              <w:ind w:firstLine="0"/>
              <w:rPr>
                <w:ins w:id="668" w:author="Juan Carlos Lopez Hernandez" w:date="2022-10-03T14:07:00Z"/>
              </w:rPr>
            </w:pPr>
          </w:p>
        </w:tc>
      </w:tr>
      <w:tr w:rsidR="0019764D" w14:paraId="1FE65600" w14:textId="77777777">
        <w:tblPrEx>
          <w:jc w:val="center"/>
        </w:tblPrEx>
        <w:trPr>
          <w:jc w:val="center"/>
          <w:ins w:id="669" w:author="Juan Carlos Lopez Hernandez" w:date="2022-11-02T10:25:00Z"/>
        </w:trPr>
        <w:tc>
          <w:tcPr>
            <w:tcW w:w="2803" w:type="dxa"/>
            <w:vAlign w:val="bottom"/>
          </w:tcPr>
          <w:p w14:paraId="2B9E2B14" w14:textId="71808B61" w:rsidR="0019764D" w:rsidRDefault="00A552CF" w:rsidP="00715F88">
            <w:pPr>
              <w:ind w:firstLine="0"/>
              <w:rPr>
                <w:ins w:id="670" w:author="Juan Carlos Lopez Hernandez" w:date="2022-11-02T10:25:00Z"/>
                <w:color w:val="000000"/>
              </w:rPr>
            </w:pPr>
            <w:ins w:id="671" w:author="Juan Carlos Lopez Hernandez" w:date="2022-11-03T08:52:00Z">
              <w:r>
                <w:rPr>
                  <w:color w:val="000000"/>
                </w:rPr>
                <w:t>i</w:t>
              </w:r>
            </w:ins>
            <w:ins w:id="672" w:author="Juan Carlos Lopez Hernandez" w:date="2022-11-02T10:26:00Z">
              <w:r w:rsidR="0019764D">
                <w:rPr>
                  <w:color w:val="000000"/>
                </w:rPr>
                <w:t>d_estado</w:t>
              </w:r>
            </w:ins>
          </w:p>
        </w:tc>
        <w:tc>
          <w:tcPr>
            <w:tcW w:w="1685" w:type="dxa"/>
          </w:tcPr>
          <w:p w14:paraId="6DE76871" w14:textId="4F6CFCC6" w:rsidR="0019764D" w:rsidRPr="0012628A" w:rsidRDefault="00520E4F" w:rsidP="00715F88">
            <w:pPr>
              <w:ind w:firstLine="0"/>
              <w:rPr>
                <w:ins w:id="673" w:author="Juan Carlos Lopez Hernandez" w:date="2022-11-02T10:25:00Z"/>
                <w:color w:val="000000"/>
              </w:rPr>
            </w:pPr>
            <w:ins w:id="674" w:author="Juan Carlos Lopez Hernandez" w:date="2022-11-07T12:45:00Z">
              <w:r>
                <w:rPr>
                  <w:color w:val="000000"/>
                </w:rPr>
                <w:t>INT</w:t>
              </w:r>
            </w:ins>
          </w:p>
        </w:tc>
        <w:tc>
          <w:tcPr>
            <w:tcW w:w="4343" w:type="dxa"/>
            <w:vAlign w:val="center"/>
          </w:tcPr>
          <w:p w14:paraId="619EB082" w14:textId="77777777" w:rsidR="0019764D" w:rsidRDefault="0019764D" w:rsidP="00715F88">
            <w:pPr>
              <w:ind w:firstLine="0"/>
              <w:rPr>
                <w:ins w:id="675" w:author="Juan Carlos Lopez Hernandez" w:date="2022-11-02T10:25:00Z"/>
              </w:rPr>
            </w:pPr>
          </w:p>
        </w:tc>
      </w:tr>
      <w:tr w:rsidR="00E84BB3" w14:paraId="6F5827A4" w14:textId="77777777" w:rsidTr="00484902">
        <w:tblPrEx>
          <w:jc w:val="center"/>
        </w:tblPrEx>
        <w:trPr>
          <w:jc w:val="center"/>
          <w:ins w:id="676" w:author="Juan Carlos Lopez Hernandez" w:date="2022-06-30T08:39:00Z"/>
        </w:trPr>
        <w:tc>
          <w:tcPr>
            <w:tcW w:w="2803" w:type="dxa"/>
            <w:vAlign w:val="center"/>
          </w:tcPr>
          <w:p w14:paraId="198B7717" w14:textId="63B9C348" w:rsidR="00E84BB3" w:rsidRDefault="001C7A2C" w:rsidP="00E84BB3">
            <w:pPr>
              <w:ind w:firstLine="0"/>
              <w:rPr>
                <w:ins w:id="677" w:author="Juan Carlos Lopez Hernandez" w:date="2022-06-30T08:39:00Z"/>
                <w:color w:val="000000"/>
              </w:rPr>
            </w:pPr>
            <w:ins w:id="678" w:author="Juan Carlos Lopez Hernandez" w:date="2022-06-30T08:47:00Z">
              <w:r>
                <w:rPr>
                  <w:color w:val="000000"/>
                </w:rPr>
                <w:t>v</w:t>
              </w:r>
            </w:ins>
            <w:ins w:id="679" w:author="Juan Carlos Lopez Hernandez" w:date="2022-06-30T08:46:00Z">
              <w:r w:rsidR="00E84BB3">
                <w:rPr>
                  <w:color w:val="000000"/>
                </w:rPr>
                <w:t>al</w:t>
              </w:r>
            </w:ins>
            <w:ins w:id="680" w:author="Juan Carlos Lopez Hernandez" w:date="2022-06-30T08:47:00Z">
              <w:r>
                <w:rPr>
                  <w:color w:val="000000"/>
                </w:rPr>
                <w:t>or</w:t>
              </w:r>
            </w:ins>
            <w:ins w:id="681" w:author="Juan Carlos Lopez Hernandez" w:date="2022-06-30T08:46:00Z">
              <w:r w:rsidR="00E84BB3">
                <w:rPr>
                  <w:color w:val="000000"/>
                </w:rPr>
                <w:t>rojo</w:t>
              </w:r>
            </w:ins>
            <w:ins w:id="682" w:author="Juan Carlos Lopez Hernandez" w:date="2022-06-30T08:47:00Z">
              <w:r>
                <w:rPr>
                  <w:color w:val="000000"/>
                </w:rPr>
                <w:t>?</w:t>
              </w:r>
            </w:ins>
          </w:p>
        </w:tc>
        <w:tc>
          <w:tcPr>
            <w:tcW w:w="1685" w:type="dxa"/>
            <w:vAlign w:val="center"/>
          </w:tcPr>
          <w:p w14:paraId="16647BE2" w14:textId="03CF704A" w:rsidR="00E84BB3" w:rsidRDefault="00E84BB3" w:rsidP="00E84BB3">
            <w:pPr>
              <w:ind w:firstLine="0"/>
              <w:rPr>
                <w:ins w:id="683" w:author="Juan Carlos Lopez Hernandez" w:date="2022-06-30T08:39:00Z"/>
              </w:rPr>
            </w:pPr>
            <w:ins w:id="684" w:author="Juan Carlos Lopez Hernandez" w:date="2022-06-30T08:46:00Z">
              <w:r>
                <w:t>INT</w:t>
              </w:r>
            </w:ins>
          </w:p>
        </w:tc>
        <w:tc>
          <w:tcPr>
            <w:tcW w:w="4343" w:type="dxa"/>
            <w:vAlign w:val="center"/>
          </w:tcPr>
          <w:p w14:paraId="27F14E5E" w14:textId="4A0EDAB6" w:rsidR="00E84BB3" w:rsidRDefault="00E84BB3" w:rsidP="00E84BB3">
            <w:pPr>
              <w:ind w:firstLine="0"/>
              <w:rPr>
                <w:ins w:id="685" w:author="Juan Carlos Lopez Hernandez" w:date="2022-06-30T08:39:00Z"/>
              </w:rPr>
            </w:pPr>
          </w:p>
        </w:tc>
      </w:tr>
      <w:tr w:rsidR="00E84BB3" w14:paraId="0E30B79D" w14:textId="77777777" w:rsidTr="00484902">
        <w:tblPrEx>
          <w:jc w:val="center"/>
        </w:tblPrEx>
        <w:trPr>
          <w:jc w:val="center"/>
          <w:ins w:id="686" w:author="Juan Carlos Lopez Hernandez" w:date="2022-06-30T08:45:00Z"/>
        </w:trPr>
        <w:tc>
          <w:tcPr>
            <w:tcW w:w="2803" w:type="dxa"/>
            <w:vAlign w:val="center"/>
          </w:tcPr>
          <w:p w14:paraId="14C1C475" w14:textId="2EAB641E" w:rsidR="00E84BB3" w:rsidRDefault="001C7A2C" w:rsidP="00E84BB3">
            <w:pPr>
              <w:ind w:firstLine="0"/>
              <w:rPr>
                <w:ins w:id="687" w:author="Juan Carlos Lopez Hernandez" w:date="2022-06-30T08:45:00Z"/>
                <w:color w:val="000000"/>
              </w:rPr>
            </w:pPr>
            <w:ins w:id="688" w:author="Juan Carlos Lopez Hernandez" w:date="2022-06-30T08:47:00Z">
              <w:r>
                <w:rPr>
                  <w:color w:val="000000"/>
                </w:rPr>
                <w:t>v</w:t>
              </w:r>
            </w:ins>
            <w:ins w:id="689" w:author="Juan Carlos Lopez Hernandez" w:date="2022-06-30T08:46:00Z">
              <w:r w:rsidR="00E84BB3">
                <w:rPr>
                  <w:color w:val="000000"/>
                </w:rPr>
                <w:t>al</w:t>
              </w:r>
            </w:ins>
            <w:ins w:id="690" w:author="Juan Carlos Lopez Hernandez" w:date="2022-06-30T08:47:00Z">
              <w:r>
                <w:rPr>
                  <w:color w:val="000000"/>
                </w:rPr>
                <w:t>or</w:t>
              </w:r>
            </w:ins>
            <w:ins w:id="691" w:author="Juan Carlos Lopez Hernandez" w:date="2022-06-30T08:46:00Z">
              <w:r w:rsidR="00E84BB3">
                <w:rPr>
                  <w:color w:val="000000"/>
                </w:rPr>
                <w:t>verde</w:t>
              </w:r>
            </w:ins>
            <w:ins w:id="692" w:author="Juan Carlos Lopez Hernandez" w:date="2022-06-30T08:47:00Z">
              <w:r>
                <w:rPr>
                  <w:color w:val="000000"/>
                </w:rPr>
                <w:t>?</w:t>
              </w:r>
            </w:ins>
          </w:p>
        </w:tc>
        <w:tc>
          <w:tcPr>
            <w:tcW w:w="1685" w:type="dxa"/>
            <w:vAlign w:val="center"/>
          </w:tcPr>
          <w:p w14:paraId="689A7DEA" w14:textId="25FE445D" w:rsidR="00E84BB3" w:rsidRDefault="00E84BB3" w:rsidP="00E84BB3">
            <w:pPr>
              <w:ind w:firstLine="0"/>
              <w:rPr>
                <w:ins w:id="693" w:author="Juan Carlos Lopez Hernandez" w:date="2022-06-30T08:45:00Z"/>
              </w:rPr>
            </w:pPr>
            <w:ins w:id="694" w:author="Juan Carlos Lopez Hernandez" w:date="2022-06-30T08:46:00Z">
              <w:r>
                <w:t>INT</w:t>
              </w:r>
            </w:ins>
          </w:p>
        </w:tc>
        <w:tc>
          <w:tcPr>
            <w:tcW w:w="4343" w:type="dxa"/>
            <w:vAlign w:val="center"/>
          </w:tcPr>
          <w:p w14:paraId="09DD69CE" w14:textId="77777777" w:rsidR="00E84BB3" w:rsidRDefault="00E84BB3" w:rsidP="00E84BB3">
            <w:pPr>
              <w:ind w:firstLine="0"/>
              <w:rPr>
                <w:ins w:id="695" w:author="Juan Carlos Lopez Hernandez" w:date="2022-06-30T08:45:00Z"/>
              </w:rPr>
            </w:pPr>
          </w:p>
        </w:tc>
      </w:tr>
      <w:bookmarkEnd w:id="456"/>
    </w:tbl>
    <w:p w14:paraId="5D524662" w14:textId="77777777" w:rsidR="00F56DC6" w:rsidRDefault="00F56DC6" w:rsidP="000765F3">
      <w:pPr>
        <w:rPr>
          <w:ins w:id="696" w:author="Juan Carlos Lopez Hernandez" w:date="2022-06-28T07:09:00Z"/>
        </w:rPr>
      </w:pPr>
    </w:p>
    <w:p w14:paraId="5BFC5867" w14:textId="77777777" w:rsidR="00F56DC6" w:rsidRDefault="00F56DC6" w:rsidP="000765F3">
      <w:pPr>
        <w:rPr>
          <w:ins w:id="697" w:author="Juan Carlos Lopez Hernandez" w:date="2022-06-23T08:45:00Z"/>
        </w:rPr>
      </w:pPr>
    </w:p>
    <w:p w14:paraId="2D232475" w14:textId="2DF05BEB" w:rsidR="005920BA" w:rsidRDefault="005920BA">
      <w:pPr>
        <w:spacing w:before="0" w:after="0" w:line="240" w:lineRule="auto"/>
        <w:ind w:firstLine="0"/>
        <w:jc w:val="left"/>
        <w:rPr>
          <w:ins w:id="698" w:author="Juan Carlos Lopez Hernandez" w:date="2022-10-27T11:04:00Z"/>
        </w:rPr>
      </w:pPr>
      <w:ins w:id="699" w:author="Juan Carlos Lopez Hernandez" w:date="2022-10-27T11:04:00Z">
        <w:r>
          <w:br w:type="page"/>
        </w:r>
      </w:ins>
    </w:p>
    <w:tbl>
      <w:tblPr>
        <w:tblStyle w:val="Tablaconcuadrcula"/>
        <w:tblW w:w="0" w:type="auto"/>
        <w:tblLook w:val="04A0" w:firstRow="1" w:lastRow="0" w:firstColumn="1" w:lastColumn="0" w:noHBand="0" w:noVBand="1"/>
      </w:tblPr>
      <w:tblGrid>
        <w:gridCol w:w="3017"/>
        <w:gridCol w:w="1670"/>
        <w:gridCol w:w="4329"/>
      </w:tblGrid>
      <w:tr w:rsidR="005920BA" w:rsidRPr="00081438" w14:paraId="7420F774" w14:textId="77777777" w:rsidTr="004C2C0F">
        <w:trPr>
          <w:trHeight w:val="1109"/>
          <w:ins w:id="700" w:author="Juan Carlos Lopez Hernandez" w:date="2022-10-27T11:04:00Z"/>
        </w:trPr>
        <w:tc>
          <w:tcPr>
            <w:tcW w:w="3017" w:type="dxa"/>
            <w:shd w:val="clear" w:color="auto" w:fill="FF0000"/>
          </w:tcPr>
          <w:p w14:paraId="4FDF107B" w14:textId="77777777" w:rsidR="005920BA" w:rsidRDefault="005920BA">
            <w:pPr>
              <w:tabs>
                <w:tab w:val="left" w:pos="1530"/>
              </w:tabs>
              <w:ind w:firstLine="0"/>
              <w:rPr>
                <w:ins w:id="701" w:author="Juan Carlos Lopez Hernandez" w:date="2022-10-27T11:04:00Z"/>
                <w:b/>
                <w:bCs/>
                <w:color w:val="FFFFFF" w:themeColor="background1"/>
                <w:sz w:val="24"/>
              </w:rPr>
            </w:pPr>
            <w:ins w:id="702" w:author="Juan Carlos Lopez Hernandez" w:date="2022-10-27T11:04:00Z">
              <w:r>
                <w:rPr>
                  <w:b/>
                  <w:bCs/>
                  <w:color w:val="FFFFFF" w:themeColor="background1"/>
                  <w:sz w:val="24"/>
                </w:rPr>
                <w:lastRenderedPageBreak/>
                <w:t>TABLA:</w:t>
              </w:r>
            </w:ins>
          </w:p>
          <w:p w14:paraId="3B883093" w14:textId="2E423870" w:rsidR="005920BA" w:rsidRPr="00E333AF" w:rsidRDefault="005920BA">
            <w:pPr>
              <w:tabs>
                <w:tab w:val="left" w:pos="1530"/>
              </w:tabs>
              <w:ind w:firstLine="0"/>
              <w:rPr>
                <w:ins w:id="703" w:author="Juan Carlos Lopez Hernandez" w:date="2022-10-27T11:04:00Z"/>
                <w:b/>
                <w:bCs/>
                <w:sz w:val="24"/>
              </w:rPr>
            </w:pPr>
            <w:ins w:id="704" w:author="Juan Carlos Lopez Hernandez" w:date="2022-10-27T11:04:00Z">
              <w:r w:rsidRPr="00F56DC6">
                <w:rPr>
                  <w:b/>
                  <w:bCs/>
                  <w:color w:val="FFFFFF" w:themeColor="background1"/>
                  <w:sz w:val="24"/>
                </w:rPr>
                <w:t>MAC_RESULT_</w:t>
              </w:r>
            </w:ins>
            <w:ins w:id="705" w:author="Juan Carlos Lopez Hernandez" w:date="2022-10-27T11:11:00Z">
              <w:r w:rsidR="004C2C0F">
                <w:rPr>
                  <w:b/>
                  <w:bCs/>
                  <w:color w:val="FFFFFF" w:themeColor="background1"/>
                  <w:sz w:val="24"/>
                </w:rPr>
                <w:t>CONTEO</w:t>
              </w:r>
            </w:ins>
          </w:p>
        </w:tc>
        <w:tc>
          <w:tcPr>
            <w:tcW w:w="5999" w:type="dxa"/>
            <w:gridSpan w:val="2"/>
          </w:tcPr>
          <w:p w14:paraId="72BC54D6" w14:textId="5E04CEC7" w:rsidR="005920BA" w:rsidRDefault="005920BA">
            <w:pPr>
              <w:ind w:firstLine="0"/>
              <w:rPr>
                <w:ins w:id="706" w:author="Juan Carlos Lopez Hernandez" w:date="2022-10-27T11:04:00Z"/>
                <w:b/>
                <w:bCs/>
              </w:rPr>
            </w:pPr>
            <w:ins w:id="707" w:author="Juan Carlos Lopez Hernandez" w:date="2022-10-27T11:04:00Z">
              <w:r>
                <w:rPr>
                  <w:b/>
                  <w:bCs/>
                </w:rPr>
                <w:t xml:space="preserve">Tabla donde guardamos los resultados de las ejecuciones de los controles de calidad de </w:t>
              </w:r>
            </w:ins>
            <w:ins w:id="708" w:author="Juan Carlos Lopez Hernandez" w:date="2022-10-27T11:11:00Z">
              <w:r w:rsidR="004C2C0F">
                <w:rPr>
                  <w:b/>
                  <w:bCs/>
                </w:rPr>
                <w:t>conteo</w:t>
              </w:r>
            </w:ins>
            <w:ins w:id="709" w:author="Juan Carlos Lopez Hernandez" w:date="2022-10-27T11:04:00Z">
              <w:r>
                <w:rPr>
                  <w:b/>
                  <w:bCs/>
                </w:rPr>
                <w:t>.</w:t>
              </w:r>
            </w:ins>
          </w:p>
          <w:p w14:paraId="3E0F82FD" w14:textId="77777777" w:rsidR="005920BA" w:rsidRPr="00081438" w:rsidRDefault="005920BA">
            <w:pPr>
              <w:ind w:firstLine="0"/>
              <w:rPr>
                <w:ins w:id="710" w:author="Juan Carlos Lopez Hernandez" w:date="2022-10-27T11:04:00Z"/>
                <w:b/>
                <w:bCs/>
              </w:rPr>
            </w:pPr>
            <w:ins w:id="711" w:author="Juan Carlos Lopez Hernandez" w:date="2022-10-27T11:04:00Z">
              <w:r>
                <w:rPr>
                  <w:b/>
                  <w:bCs/>
                </w:rPr>
                <w:t>La tabla está particionada por fecha y unidad.</w:t>
              </w:r>
            </w:ins>
          </w:p>
        </w:tc>
      </w:tr>
      <w:tr w:rsidR="005920BA" w14:paraId="7D21E13B" w14:textId="77777777" w:rsidTr="004C2C0F">
        <w:tblPrEx>
          <w:jc w:val="center"/>
        </w:tblPrEx>
        <w:trPr>
          <w:tblHeader/>
          <w:jc w:val="center"/>
          <w:ins w:id="712" w:author="Juan Carlos Lopez Hernandez" w:date="2022-10-27T11:04:00Z"/>
        </w:trPr>
        <w:tc>
          <w:tcPr>
            <w:tcW w:w="3017" w:type="dxa"/>
            <w:shd w:val="clear" w:color="auto" w:fill="FF0000"/>
          </w:tcPr>
          <w:p w14:paraId="2FC20B49" w14:textId="77777777" w:rsidR="005920BA" w:rsidRPr="00B604C0" w:rsidRDefault="005920BA">
            <w:pPr>
              <w:ind w:firstLine="0"/>
              <w:jc w:val="left"/>
              <w:rPr>
                <w:ins w:id="713" w:author="Juan Carlos Lopez Hernandez" w:date="2022-10-27T11:04:00Z"/>
                <w:b/>
                <w:bCs/>
                <w:color w:val="FFFFFF" w:themeColor="background1"/>
              </w:rPr>
            </w:pPr>
            <w:ins w:id="714" w:author="Juan Carlos Lopez Hernandez" w:date="2022-10-27T11:04:00Z">
              <w:r>
                <w:rPr>
                  <w:b/>
                  <w:bCs/>
                  <w:color w:val="FFFFFF" w:themeColor="background1"/>
                </w:rPr>
                <w:t>NOMBRE DE CAMPO</w:t>
              </w:r>
            </w:ins>
          </w:p>
        </w:tc>
        <w:tc>
          <w:tcPr>
            <w:tcW w:w="1670" w:type="dxa"/>
            <w:shd w:val="clear" w:color="auto" w:fill="FF0000"/>
          </w:tcPr>
          <w:p w14:paraId="4237C9F5" w14:textId="77777777" w:rsidR="005920BA" w:rsidRPr="00B604C0" w:rsidRDefault="005920BA">
            <w:pPr>
              <w:ind w:firstLine="0"/>
              <w:jc w:val="left"/>
              <w:rPr>
                <w:ins w:id="715" w:author="Juan Carlos Lopez Hernandez" w:date="2022-10-27T11:04:00Z"/>
                <w:b/>
                <w:bCs/>
                <w:color w:val="FFFFFF" w:themeColor="background1"/>
              </w:rPr>
            </w:pPr>
            <w:ins w:id="716" w:author="Juan Carlos Lopez Hernandez" w:date="2022-10-27T11:04:00Z">
              <w:r>
                <w:rPr>
                  <w:b/>
                  <w:bCs/>
                  <w:color w:val="FFFFFF" w:themeColor="background1"/>
                </w:rPr>
                <w:t>TIPO</w:t>
              </w:r>
            </w:ins>
          </w:p>
        </w:tc>
        <w:tc>
          <w:tcPr>
            <w:tcW w:w="4329" w:type="dxa"/>
            <w:shd w:val="clear" w:color="auto" w:fill="FF0000"/>
          </w:tcPr>
          <w:p w14:paraId="714B9F0E" w14:textId="77777777" w:rsidR="005920BA" w:rsidRPr="00B604C0" w:rsidRDefault="005920BA">
            <w:pPr>
              <w:ind w:firstLine="0"/>
              <w:rPr>
                <w:ins w:id="717" w:author="Juan Carlos Lopez Hernandez" w:date="2022-10-27T11:04:00Z"/>
                <w:b/>
                <w:bCs/>
                <w:color w:val="FFFFFF" w:themeColor="background1"/>
              </w:rPr>
            </w:pPr>
            <w:ins w:id="718" w:author="Juan Carlos Lopez Hernandez" w:date="2022-10-27T11:04:00Z">
              <w:r>
                <w:rPr>
                  <w:b/>
                  <w:bCs/>
                  <w:color w:val="FFFFFF" w:themeColor="background1"/>
                </w:rPr>
                <w:t>EJEMPLO</w:t>
              </w:r>
            </w:ins>
          </w:p>
        </w:tc>
      </w:tr>
      <w:tr w:rsidR="005920BA" w14:paraId="2DE52D8F" w14:textId="77777777" w:rsidTr="004C2C0F">
        <w:tblPrEx>
          <w:jc w:val="center"/>
        </w:tblPrEx>
        <w:trPr>
          <w:jc w:val="center"/>
          <w:ins w:id="719" w:author="Juan Carlos Lopez Hernandez" w:date="2022-10-27T11:04:00Z"/>
        </w:trPr>
        <w:tc>
          <w:tcPr>
            <w:tcW w:w="3017" w:type="dxa"/>
            <w:vAlign w:val="center"/>
          </w:tcPr>
          <w:p w14:paraId="17CA8C19" w14:textId="77777777" w:rsidR="005920BA" w:rsidRPr="002E018B" w:rsidRDefault="005920BA">
            <w:pPr>
              <w:ind w:firstLine="0"/>
              <w:rPr>
                <w:ins w:id="720" w:author="Juan Carlos Lopez Hernandez" w:date="2022-10-27T11:04:00Z"/>
                <w:b/>
                <w:bCs/>
              </w:rPr>
            </w:pPr>
            <w:ins w:id="721" w:author="Juan Carlos Lopez Hernandez" w:date="2022-10-27T11:04:00Z">
              <w:r w:rsidRPr="002E018B">
                <w:rPr>
                  <w:b/>
                  <w:bCs/>
                </w:rPr>
                <w:t>fecmes</w:t>
              </w:r>
            </w:ins>
          </w:p>
        </w:tc>
        <w:tc>
          <w:tcPr>
            <w:tcW w:w="1670" w:type="dxa"/>
            <w:vAlign w:val="center"/>
          </w:tcPr>
          <w:p w14:paraId="506D51B4" w14:textId="77777777" w:rsidR="005920BA" w:rsidRPr="0012628A" w:rsidRDefault="005920BA">
            <w:pPr>
              <w:ind w:firstLine="0"/>
              <w:rPr>
                <w:ins w:id="722" w:author="Juan Carlos Lopez Hernandez" w:date="2022-10-27T11:04:00Z"/>
              </w:rPr>
            </w:pPr>
            <w:ins w:id="723" w:author="Juan Carlos Lopez Hernandez" w:date="2022-10-27T11:04:00Z">
              <w:r>
                <w:t>STRING</w:t>
              </w:r>
            </w:ins>
          </w:p>
        </w:tc>
        <w:tc>
          <w:tcPr>
            <w:tcW w:w="4329" w:type="dxa"/>
            <w:vAlign w:val="center"/>
          </w:tcPr>
          <w:p w14:paraId="0CE45031" w14:textId="77777777" w:rsidR="005920BA" w:rsidRPr="0012628A" w:rsidRDefault="005920BA">
            <w:pPr>
              <w:ind w:firstLine="0"/>
              <w:rPr>
                <w:ins w:id="724" w:author="Juan Carlos Lopez Hernandez" w:date="2022-10-27T11:04:00Z"/>
              </w:rPr>
            </w:pPr>
            <w:ins w:id="725" w:author="Juan Carlos Lopez Hernandez" w:date="2022-10-27T11:04:00Z">
              <w:r>
                <w:t>‘202206’</w:t>
              </w:r>
            </w:ins>
          </w:p>
        </w:tc>
      </w:tr>
      <w:tr w:rsidR="005920BA" w14:paraId="4C066AB2" w14:textId="77777777" w:rsidTr="004C2C0F">
        <w:tblPrEx>
          <w:jc w:val="center"/>
        </w:tblPrEx>
        <w:trPr>
          <w:jc w:val="center"/>
          <w:ins w:id="726" w:author="Juan Carlos Lopez Hernandez" w:date="2022-10-27T11:04:00Z"/>
        </w:trPr>
        <w:tc>
          <w:tcPr>
            <w:tcW w:w="3017" w:type="dxa"/>
            <w:vAlign w:val="center"/>
          </w:tcPr>
          <w:p w14:paraId="4C11A4E9" w14:textId="1220BBC5" w:rsidR="005920BA" w:rsidRPr="002E018B" w:rsidRDefault="00307D1B">
            <w:pPr>
              <w:ind w:firstLine="0"/>
              <w:rPr>
                <w:ins w:id="727" w:author="Juan Carlos Lopez Hernandez" w:date="2022-10-27T11:04:00Z"/>
                <w:b/>
                <w:bCs/>
              </w:rPr>
            </w:pPr>
            <w:ins w:id="728" w:author="Juan Carlos Lopez Hernandez" w:date="2022-11-02T10:51:00Z">
              <w:r>
                <w:rPr>
                  <w:b/>
                  <w:bCs/>
                  <w:color w:val="000000"/>
                </w:rPr>
                <w:t>i</w:t>
              </w:r>
            </w:ins>
            <w:ins w:id="729" w:author="Juan Carlos Lopez Hernandez" w:date="2022-10-27T11:04:00Z">
              <w:r w:rsidR="005920BA" w:rsidRPr="002E018B">
                <w:rPr>
                  <w:b/>
                  <w:bCs/>
                  <w:color w:val="000000"/>
                </w:rPr>
                <w:t>d</w:t>
              </w:r>
            </w:ins>
            <w:ins w:id="730" w:author="Juan Carlos Lopez Hernandez" w:date="2022-11-02T10:51:00Z">
              <w:r>
                <w:rPr>
                  <w:b/>
                  <w:bCs/>
                  <w:color w:val="000000"/>
                </w:rPr>
                <w:t>_</w:t>
              </w:r>
            </w:ins>
            <w:ins w:id="731" w:author="Juan Carlos Lopez Hernandez" w:date="2022-10-27T11:04:00Z">
              <w:r w:rsidR="005920BA" w:rsidRPr="002E018B">
                <w:rPr>
                  <w:b/>
                  <w:bCs/>
                  <w:color w:val="000000"/>
                </w:rPr>
                <w:t>unidad</w:t>
              </w:r>
            </w:ins>
          </w:p>
        </w:tc>
        <w:tc>
          <w:tcPr>
            <w:tcW w:w="1670" w:type="dxa"/>
            <w:vAlign w:val="center"/>
          </w:tcPr>
          <w:p w14:paraId="5BF04FF1" w14:textId="77777777" w:rsidR="005920BA" w:rsidRPr="0012628A" w:rsidRDefault="005920BA">
            <w:pPr>
              <w:ind w:firstLine="0"/>
              <w:rPr>
                <w:ins w:id="732" w:author="Juan Carlos Lopez Hernandez" w:date="2022-10-27T11:04:00Z"/>
              </w:rPr>
            </w:pPr>
            <w:ins w:id="733" w:author="Juan Carlos Lopez Hernandez" w:date="2022-10-27T11:04:00Z">
              <w:r w:rsidRPr="0012628A">
                <w:rPr>
                  <w:color w:val="000000"/>
                </w:rPr>
                <w:t>STRING</w:t>
              </w:r>
            </w:ins>
          </w:p>
        </w:tc>
        <w:tc>
          <w:tcPr>
            <w:tcW w:w="4329" w:type="dxa"/>
            <w:vAlign w:val="center"/>
          </w:tcPr>
          <w:p w14:paraId="2D37AD77" w14:textId="77777777" w:rsidR="005920BA" w:rsidRPr="0012628A" w:rsidRDefault="005920BA">
            <w:pPr>
              <w:ind w:firstLine="0"/>
              <w:rPr>
                <w:ins w:id="734" w:author="Juan Carlos Lopez Hernandez" w:date="2022-10-27T11:04:00Z"/>
                <w:color w:val="000000"/>
              </w:rPr>
            </w:pPr>
            <w:ins w:id="735" w:author="Juan Carlos Lopez Hernandez" w:date="2022-10-27T11:04:00Z">
              <w:r>
                <w:rPr>
                  <w:color w:val="000000"/>
                </w:rPr>
                <w:t>Geografía (Brasil, etc…)</w:t>
              </w:r>
            </w:ins>
          </w:p>
        </w:tc>
      </w:tr>
      <w:tr w:rsidR="005920BA" w14:paraId="675EDABF" w14:textId="77777777" w:rsidTr="004C2C0F">
        <w:tblPrEx>
          <w:jc w:val="center"/>
        </w:tblPrEx>
        <w:trPr>
          <w:jc w:val="center"/>
          <w:ins w:id="736" w:author="Juan Carlos Lopez Hernandez" w:date="2022-10-27T11:04:00Z"/>
        </w:trPr>
        <w:tc>
          <w:tcPr>
            <w:tcW w:w="3017" w:type="dxa"/>
            <w:vAlign w:val="center"/>
          </w:tcPr>
          <w:p w14:paraId="2D381EE8" w14:textId="7EF332B1" w:rsidR="005920BA" w:rsidRPr="002E018B" w:rsidRDefault="00307D1B">
            <w:pPr>
              <w:ind w:firstLine="0"/>
              <w:rPr>
                <w:ins w:id="737" w:author="Juan Carlos Lopez Hernandez" w:date="2022-10-27T11:04:00Z"/>
                <w:b/>
                <w:bCs/>
              </w:rPr>
            </w:pPr>
            <w:ins w:id="738" w:author="Juan Carlos Lopez Hernandez" w:date="2022-11-02T10:51:00Z">
              <w:r>
                <w:rPr>
                  <w:b/>
                  <w:bCs/>
                  <w:color w:val="000000"/>
                </w:rPr>
                <w:t>i</w:t>
              </w:r>
            </w:ins>
            <w:ins w:id="739" w:author="Juan Carlos Lopez Hernandez" w:date="2022-10-27T11:04:00Z">
              <w:r w:rsidR="005920BA" w:rsidRPr="002E018B">
                <w:rPr>
                  <w:b/>
                  <w:bCs/>
                  <w:color w:val="000000"/>
                </w:rPr>
                <w:t>d</w:t>
              </w:r>
            </w:ins>
            <w:ins w:id="740" w:author="Juan Carlos Lopez Hernandez" w:date="2022-11-02T10:51:00Z">
              <w:r>
                <w:rPr>
                  <w:b/>
                  <w:bCs/>
                  <w:color w:val="000000"/>
                </w:rPr>
                <w:t>_</w:t>
              </w:r>
            </w:ins>
            <w:ins w:id="741" w:author="Juan Carlos Lopez Hernandez" w:date="2022-11-07T08:52:00Z">
              <w:r w:rsidR="0079173B">
                <w:rPr>
                  <w:b/>
                  <w:bCs/>
                  <w:color w:val="000000"/>
                </w:rPr>
                <w:t>control</w:t>
              </w:r>
            </w:ins>
          </w:p>
        </w:tc>
        <w:tc>
          <w:tcPr>
            <w:tcW w:w="1670" w:type="dxa"/>
            <w:vAlign w:val="center"/>
          </w:tcPr>
          <w:p w14:paraId="5D0687DE" w14:textId="77777777" w:rsidR="005920BA" w:rsidRPr="0012628A" w:rsidRDefault="005920BA">
            <w:pPr>
              <w:ind w:firstLine="0"/>
              <w:rPr>
                <w:ins w:id="742" w:author="Juan Carlos Lopez Hernandez" w:date="2022-10-27T11:04:00Z"/>
              </w:rPr>
            </w:pPr>
            <w:ins w:id="743" w:author="Juan Carlos Lopez Hernandez" w:date="2022-10-27T11:04:00Z">
              <w:r w:rsidRPr="0012628A">
                <w:rPr>
                  <w:color w:val="000000"/>
                </w:rPr>
                <w:t>STRING</w:t>
              </w:r>
            </w:ins>
          </w:p>
        </w:tc>
        <w:tc>
          <w:tcPr>
            <w:tcW w:w="4329" w:type="dxa"/>
            <w:vAlign w:val="center"/>
          </w:tcPr>
          <w:p w14:paraId="5E972477" w14:textId="6C6499FD" w:rsidR="005920BA" w:rsidRPr="0012628A" w:rsidRDefault="005920BA">
            <w:pPr>
              <w:ind w:firstLine="0"/>
              <w:rPr>
                <w:ins w:id="744" w:author="Juan Carlos Lopez Hernandez" w:date="2022-10-27T11:04:00Z"/>
                <w:color w:val="000000"/>
              </w:rPr>
            </w:pPr>
            <w:ins w:id="745" w:author="Juan Carlos Lopez Hernandez" w:date="2022-10-27T11:04:00Z">
              <w:r>
                <w:rPr>
                  <w:color w:val="000000"/>
                </w:rPr>
                <w:t>idcontrol</w:t>
              </w:r>
            </w:ins>
          </w:p>
        </w:tc>
      </w:tr>
      <w:tr w:rsidR="005920BA" w14:paraId="6EF7A6FE" w14:textId="77777777" w:rsidTr="004C2C0F">
        <w:tblPrEx>
          <w:jc w:val="center"/>
        </w:tblPrEx>
        <w:trPr>
          <w:jc w:val="center"/>
          <w:ins w:id="746" w:author="Juan Carlos Lopez Hernandez" w:date="2022-10-27T11:04:00Z"/>
        </w:trPr>
        <w:tc>
          <w:tcPr>
            <w:tcW w:w="3017" w:type="dxa"/>
            <w:vAlign w:val="center"/>
          </w:tcPr>
          <w:p w14:paraId="3CFAB258" w14:textId="3DC30BF3" w:rsidR="005920BA" w:rsidRPr="002E018B" w:rsidRDefault="00307D1B">
            <w:pPr>
              <w:ind w:firstLine="0"/>
              <w:rPr>
                <w:ins w:id="747" w:author="Juan Carlos Lopez Hernandez" w:date="2022-10-27T11:04:00Z"/>
                <w:b/>
                <w:bCs/>
                <w:color w:val="000000"/>
              </w:rPr>
            </w:pPr>
            <w:ins w:id="748" w:author="Juan Carlos Lopez Hernandez" w:date="2022-11-02T10:51:00Z">
              <w:r>
                <w:rPr>
                  <w:b/>
                  <w:bCs/>
                  <w:color w:val="000000"/>
                </w:rPr>
                <w:t>i</w:t>
              </w:r>
            </w:ins>
            <w:ins w:id="749" w:author="Juan Carlos Lopez Hernandez" w:date="2022-10-27T11:04:00Z">
              <w:r w:rsidR="005920BA" w:rsidRPr="002E018B">
                <w:rPr>
                  <w:b/>
                  <w:bCs/>
                  <w:color w:val="000000"/>
                </w:rPr>
                <w:t>d</w:t>
              </w:r>
            </w:ins>
            <w:ins w:id="750" w:author="Juan Carlos Lopez Hernandez" w:date="2022-11-02T10:51:00Z">
              <w:r>
                <w:rPr>
                  <w:b/>
                  <w:bCs/>
                  <w:color w:val="000000"/>
                </w:rPr>
                <w:t>_</w:t>
              </w:r>
            </w:ins>
            <w:ins w:id="751" w:author="Juan Carlos Lopez Hernandez" w:date="2022-10-27T11:04:00Z">
              <w:r w:rsidR="005920BA" w:rsidRPr="002E018B">
                <w:rPr>
                  <w:b/>
                  <w:bCs/>
                  <w:color w:val="000000"/>
                </w:rPr>
                <w:t>resultado</w:t>
              </w:r>
            </w:ins>
          </w:p>
        </w:tc>
        <w:tc>
          <w:tcPr>
            <w:tcW w:w="1670" w:type="dxa"/>
            <w:vAlign w:val="center"/>
          </w:tcPr>
          <w:p w14:paraId="7898B574" w14:textId="77777777" w:rsidR="005920BA" w:rsidRPr="0012628A" w:rsidRDefault="005920BA">
            <w:pPr>
              <w:ind w:firstLine="0"/>
              <w:rPr>
                <w:ins w:id="752" w:author="Juan Carlos Lopez Hernandez" w:date="2022-10-27T11:04:00Z"/>
                <w:color w:val="000000"/>
              </w:rPr>
            </w:pPr>
            <w:ins w:id="753" w:author="Juan Carlos Lopez Hernandez" w:date="2022-10-27T11:04:00Z">
              <w:r>
                <w:t>STRING</w:t>
              </w:r>
            </w:ins>
          </w:p>
        </w:tc>
        <w:tc>
          <w:tcPr>
            <w:tcW w:w="4329" w:type="dxa"/>
            <w:vAlign w:val="center"/>
          </w:tcPr>
          <w:p w14:paraId="15761B07" w14:textId="77777777" w:rsidR="005920BA" w:rsidRDefault="005920BA">
            <w:pPr>
              <w:ind w:firstLine="0"/>
              <w:rPr>
                <w:ins w:id="754" w:author="Juan Carlos Lopez Hernandez" w:date="2022-10-27T11:04:00Z"/>
                <w:color w:val="000000"/>
              </w:rPr>
            </w:pPr>
            <w:ins w:id="755" w:author="Juan Carlos Lopez Hernandez" w:date="2022-10-27T11:04:00Z">
              <w:r>
                <w:rPr>
                  <w:color w:val="000000"/>
                </w:rPr>
                <w:t>idunidad</w:t>
              </w:r>
              <w:r w:rsidRPr="00392F27">
                <w:rPr>
                  <w:color w:val="000000"/>
                </w:rPr>
                <w:t>||</w:t>
              </w:r>
              <w:r>
                <w:rPr>
                  <w:color w:val="000000"/>
                </w:rPr>
                <w:t>idcontrol</w:t>
              </w:r>
              <w:r w:rsidRPr="00392F27">
                <w:rPr>
                  <w:color w:val="000000"/>
                </w:rPr>
                <w:t>||</w:t>
              </w:r>
              <w:r>
                <w:rPr>
                  <w:color w:val="000000"/>
                </w:rPr>
                <w:t>fecmes||idresultado</w:t>
              </w:r>
            </w:ins>
          </w:p>
        </w:tc>
      </w:tr>
      <w:tr w:rsidR="005920BA" w:rsidRPr="00856CF6" w14:paraId="53B51EA4" w14:textId="77777777" w:rsidTr="004C2C0F">
        <w:tblPrEx>
          <w:jc w:val="center"/>
        </w:tblPrEx>
        <w:trPr>
          <w:jc w:val="center"/>
          <w:ins w:id="756" w:author="Juan Carlos Lopez Hernandez" w:date="2022-10-27T11:04:00Z"/>
        </w:trPr>
        <w:tc>
          <w:tcPr>
            <w:tcW w:w="3017" w:type="dxa"/>
            <w:vAlign w:val="center"/>
          </w:tcPr>
          <w:p w14:paraId="2DCE5B1B" w14:textId="1CF9291C" w:rsidR="005920BA" w:rsidRPr="002E018B" w:rsidRDefault="00307D1B">
            <w:pPr>
              <w:ind w:firstLine="0"/>
              <w:rPr>
                <w:ins w:id="757" w:author="Juan Carlos Lopez Hernandez" w:date="2022-10-27T11:04:00Z"/>
                <w:b/>
                <w:bCs/>
              </w:rPr>
            </w:pPr>
            <w:ins w:id="758" w:author="Juan Carlos Lopez Hernandez" w:date="2022-11-02T10:51:00Z">
              <w:r>
                <w:rPr>
                  <w:b/>
                  <w:bCs/>
                  <w:color w:val="000000"/>
                </w:rPr>
                <w:t>i</w:t>
              </w:r>
            </w:ins>
            <w:ins w:id="759" w:author="Juan Carlos Lopez Hernandez" w:date="2022-10-27T11:04:00Z">
              <w:r w:rsidR="005920BA" w:rsidRPr="002E018B">
                <w:rPr>
                  <w:b/>
                  <w:bCs/>
                  <w:color w:val="000000"/>
                </w:rPr>
                <w:t>d</w:t>
              </w:r>
            </w:ins>
            <w:ins w:id="760" w:author="Juan Carlos Lopez Hernandez" w:date="2022-11-02T10:51:00Z">
              <w:r>
                <w:rPr>
                  <w:b/>
                  <w:bCs/>
                  <w:color w:val="000000"/>
                </w:rPr>
                <w:t>_</w:t>
              </w:r>
            </w:ins>
            <w:ins w:id="761" w:author="Juan Carlos Lopez Hernandez" w:date="2022-10-27T11:04:00Z">
              <w:r w:rsidR="005920BA">
                <w:rPr>
                  <w:b/>
                  <w:bCs/>
                  <w:color w:val="000000"/>
                </w:rPr>
                <w:t>vista</w:t>
              </w:r>
            </w:ins>
          </w:p>
        </w:tc>
        <w:tc>
          <w:tcPr>
            <w:tcW w:w="1670" w:type="dxa"/>
            <w:vAlign w:val="center"/>
          </w:tcPr>
          <w:p w14:paraId="6089E5F6" w14:textId="77777777" w:rsidR="005920BA" w:rsidRPr="0012628A" w:rsidRDefault="005920BA">
            <w:pPr>
              <w:ind w:firstLine="0"/>
              <w:rPr>
                <w:ins w:id="762" w:author="Juan Carlos Lopez Hernandez" w:date="2022-10-27T11:04:00Z"/>
              </w:rPr>
            </w:pPr>
            <w:ins w:id="763" w:author="Juan Carlos Lopez Hernandez" w:date="2022-10-27T11:04:00Z">
              <w:r>
                <w:t>STRING</w:t>
              </w:r>
            </w:ins>
          </w:p>
        </w:tc>
        <w:tc>
          <w:tcPr>
            <w:tcW w:w="4329" w:type="dxa"/>
            <w:vAlign w:val="center"/>
          </w:tcPr>
          <w:p w14:paraId="2547EF54" w14:textId="77777777" w:rsidR="005920BA" w:rsidRPr="00567D4B" w:rsidRDefault="005920BA">
            <w:pPr>
              <w:ind w:firstLine="0"/>
              <w:rPr>
                <w:ins w:id="764" w:author="Juan Carlos Lopez Hernandez" w:date="2022-10-27T11:04:00Z"/>
                <w:color w:val="000000"/>
                <w:lang w:val="en-US"/>
              </w:rPr>
            </w:pPr>
            <w:ins w:id="765" w:author="Juan Carlos Lopez Hernandez" w:date="2022-10-27T11:04:00Z">
              <w:r w:rsidRPr="00DE50E9">
                <w:rPr>
                  <w:color w:val="000000"/>
                  <w:lang w:val="en-US"/>
                </w:rPr>
                <w:t>BDR, MOTOR, MOTOR_STD, BD</w:t>
              </w:r>
              <w:r>
                <w:rPr>
                  <w:color w:val="000000"/>
                  <w:lang w:val="en-US"/>
                </w:rPr>
                <w:t>R_ND, MOTOR_ND</w:t>
              </w:r>
            </w:ins>
          </w:p>
        </w:tc>
      </w:tr>
      <w:tr w:rsidR="00AC3448" w:rsidRPr="005F0051" w14:paraId="78A3BD10" w14:textId="77777777" w:rsidTr="004C2C0F">
        <w:tblPrEx>
          <w:jc w:val="center"/>
        </w:tblPrEx>
        <w:trPr>
          <w:jc w:val="center"/>
          <w:ins w:id="766" w:author="Juan Carlos Lopez Hernandez" w:date="2022-10-27T11:12:00Z"/>
        </w:trPr>
        <w:tc>
          <w:tcPr>
            <w:tcW w:w="3017" w:type="dxa"/>
            <w:vAlign w:val="center"/>
          </w:tcPr>
          <w:p w14:paraId="67C292FA" w14:textId="250E6401" w:rsidR="00AC3448" w:rsidRPr="002E018B" w:rsidRDefault="00307D1B" w:rsidP="00AC3448">
            <w:pPr>
              <w:ind w:firstLine="0"/>
              <w:rPr>
                <w:ins w:id="767" w:author="Juan Carlos Lopez Hernandez" w:date="2022-10-27T11:12:00Z"/>
                <w:b/>
                <w:bCs/>
                <w:color w:val="000000"/>
              </w:rPr>
            </w:pPr>
            <w:ins w:id="768" w:author="Juan Carlos Lopez Hernandez" w:date="2022-11-02T10:51:00Z">
              <w:r>
                <w:t>i</w:t>
              </w:r>
            </w:ins>
            <w:ins w:id="769" w:author="Juan Carlos Lopez Hernandez" w:date="2022-10-27T11:12:00Z">
              <w:r w:rsidR="00AC3448">
                <w:t>d</w:t>
              </w:r>
            </w:ins>
            <w:ins w:id="770" w:author="Juan Carlos Lopez Hernandez" w:date="2022-11-02T10:51:00Z">
              <w:r>
                <w:t>_</w:t>
              </w:r>
            </w:ins>
            <w:ins w:id="771" w:author="Juan Carlos Lopez Hernandez" w:date="2022-10-27T11:12:00Z">
              <w:r w:rsidR="00AC3448">
                <w:t>campoagr</w:t>
              </w:r>
            </w:ins>
          </w:p>
        </w:tc>
        <w:tc>
          <w:tcPr>
            <w:tcW w:w="1670" w:type="dxa"/>
            <w:vAlign w:val="center"/>
          </w:tcPr>
          <w:p w14:paraId="2E8D5D0F" w14:textId="7248B707" w:rsidR="00AC3448" w:rsidRDefault="00AC3448" w:rsidP="00AC3448">
            <w:pPr>
              <w:ind w:firstLine="0"/>
              <w:rPr>
                <w:ins w:id="772" w:author="Juan Carlos Lopez Hernandez" w:date="2022-10-27T11:12:00Z"/>
              </w:rPr>
            </w:pPr>
            <w:ins w:id="773" w:author="Juan Carlos Lopez Hernandez" w:date="2022-10-27T11:12:00Z">
              <w:r>
                <w:t>STRING</w:t>
              </w:r>
            </w:ins>
          </w:p>
        </w:tc>
        <w:tc>
          <w:tcPr>
            <w:tcW w:w="4329" w:type="dxa"/>
            <w:vAlign w:val="center"/>
          </w:tcPr>
          <w:p w14:paraId="0037D2EF" w14:textId="6AA26E7E" w:rsidR="00AC3448" w:rsidRPr="008368D3" w:rsidRDefault="00AC3448" w:rsidP="00AC3448">
            <w:pPr>
              <w:ind w:firstLine="0"/>
              <w:rPr>
                <w:ins w:id="774" w:author="Juan Carlos Lopez Hernandez" w:date="2022-10-27T11:12:00Z"/>
                <w:color w:val="000000"/>
              </w:rPr>
            </w:pPr>
            <w:ins w:id="775" w:author="Juan Carlos Lopez Hernandez" w:date="2022-10-27T11:12:00Z">
              <w:r>
                <w:t>TIPOGAR, CLISEG, … En caso de no venir agrupado el conteo ‘-1’</w:t>
              </w:r>
            </w:ins>
          </w:p>
        </w:tc>
      </w:tr>
      <w:tr w:rsidR="00BB1534" w:rsidRPr="005F0051" w14:paraId="53FF8ABF" w14:textId="77777777" w:rsidTr="004C2C0F">
        <w:tblPrEx>
          <w:jc w:val="center"/>
        </w:tblPrEx>
        <w:trPr>
          <w:jc w:val="center"/>
          <w:ins w:id="776" w:author="Juan Carlos Lopez Hernandez" w:date="2022-10-27T11:12:00Z"/>
        </w:trPr>
        <w:tc>
          <w:tcPr>
            <w:tcW w:w="3017" w:type="dxa"/>
            <w:vAlign w:val="center"/>
          </w:tcPr>
          <w:p w14:paraId="70970C2D" w14:textId="136C414E" w:rsidR="00BB1534" w:rsidRDefault="00307D1B" w:rsidP="00BB1534">
            <w:pPr>
              <w:ind w:firstLine="0"/>
              <w:rPr>
                <w:ins w:id="777" w:author="Juan Carlos Lopez Hernandez" w:date="2022-10-27T11:12:00Z"/>
              </w:rPr>
            </w:pPr>
            <w:ins w:id="778" w:author="Juan Carlos Lopez Hernandez" w:date="2022-11-02T10:51:00Z">
              <w:r>
                <w:t>i</w:t>
              </w:r>
            </w:ins>
            <w:ins w:id="779" w:author="Juan Carlos Lopez Hernandez" w:date="2022-10-27T11:12:00Z">
              <w:r w:rsidR="009E4014">
                <w:t>d</w:t>
              </w:r>
            </w:ins>
            <w:ins w:id="780" w:author="Juan Carlos Lopez Hernandez" w:date="2022-11-02T10:51:00Z">
              <w:r>
                <w:t>_</w:t>
              </w:r>
            </w:ins>
            <w:ins w:id="781" w:author="Juan Carlos Lopez Hernandez" w:date="2022-10-27T11:12:00Z">
              <w:r w:rsidR="009E4014">
                <w:t>valor</w:t>
              </w:r>
            </w:ins>
          </w:p>
        </w:tc>
        <w:tc>
          <w:tcPr>
            <w:tcW w:w="1670" w:type="dxa"/>
            <w:vAlign w:val="center"/>
          </w:tcPr>
          <w:p w14:paraId="6DBB1A66" w14:textId="2D10D267" w:rsidR="00BB1534" w:rsidRDefault="00BB1534" w:rsidP="00BB1534">
            <w:pPr>
              <w:ind w:firstLine="0"/>
              <w:rPr>
                <w:ins w:id="782" w:author="Juan Carlos Lopez Hernandez" w:date="2022-10-27T11:12:00Z"/>
              </w:rPr>
            </w:pPr>
            <w:ins w:id="783" w:author="Juan Carlos Lopez Hernandez" w:date="2022-10-27T11:13:00Z">
              <w:r>
                <w:t>STRING</w:t>
              </w:r>
            </w:ins>
          </w:p>
        </w:tc>
        <w:tc>
          <w:tcPr>
            <w:tcW w:w="4329" w:type="dxa"/>
            <w:vAlign w:val="center"/>
          </w:tcPr>
          <w:p w14:paraId="3DF0A53B" w14:textId="1BFEE92F" w:rsidR="00BB1534" w:rsidRDefault="00BB1534" w:rsidP="00BB1534">
            <w:pPr>
              <w:ind w:firstLine="0"/>
              <w:rPr>
                <w:ins w:id="784" w:author="Juan Carlos Lopez Hernandez" w:date="2022-10-27T11:12:00Z"/>
              </w:rPr>
            </w:pPr>
            <w:ins w:id="785" w:author="Juan Carlos Lopez Hernandez" w:date="2022-10-27T11:13:00Z">
              <w:r>
                <w:t>Valor</w:t>
              </w:r>
            </w:ins>
            <w:ins w:id="786" w:author="Juan Carlos Lopez Hernandez" w:date="2022-10-27T11:14:00Z">
              <w:r w:rsidR="00A01D9C">
                <w:t xml:space="preserve"> informado</w:t>
              </w:r>
              <w:r w:rsidR="00035F60">
                <w:t xml:space="preserve"> </w:t>
              </w:r>
            </w:ins>
            <w:ins w:id="787" w:author="Juan Carlos Lopez Hernandez" w:date="2022-10-27T11:13:00Z">
              <w:r w:rsidR="00682D55">
                <w:t>para el campo</w:t>
              </w:r>
            </w:ins>
            <w:ins w:id="788" w:author="Juan Carlos Lopez Hernandez" w:date="2022-10-27T11:14:00Z">
              <w:r w:rsidR="0000495E">
                <w:t xml:space="preserve"> definido anteriormente:</w:t>
              </w:r>
            </w:ins>
            <w:ins w:id="789" w:author="Juan Carlos Lopez Hernandez" w:date="2022-10-27T11:13:00Z">
              <w:r w:rsidR="00682D55">
                <w:t xml:space="preserve"> idcampoagr</w:t>
              </w:r>
              <w:r>
                <w:t xml:space="preserve"> para visualización </w:t>
              </w:r>
            </w:ins>
            <w:ins w:id="790" w:author="Juan Carlos Lopez Hernandez" w:date="2022-10-27T11:14:00Z">
              <w:r w:rsidR="00BC122B">
                <w:t xml:space="preserve">desglosada </w:t>
              </w:r>
            </w:ins>
            <w:ins w:id="791" w:author="Juan Carlos Lopez Hernandez" w:date="2022-10-27T11:13:00Z">
              <w:r>
                <w:t xml:space="preserve">de </w:t>
              </w:r>
            </w:ins>
            <w:ins w:id="792" w:author="Juan Carlos Lopez Hernandez" w:date="2022-10-27T11:14:00Z">
              <w:r w:rsidR="00BC122B">
                <w:t xml:space="preserve">los </w:t>
              </w:r>
            </w:ins>
            <w:ins w:id="793" w:author="Juan Carlos Lopez Hernandez" w:date="2022-10-27T11:13:00Z">
              <w:r>
                <w:t>resultados.</w:t>
              </w:r>
            </w:ins>
          </w:p>
        </w:tc>
      </w:tr>
      <w:tr w:rsidR="00E26615" w14:paraId="6DBA71FA" w14:textId="77777777" w:rsidTr="004C2C0F">
        <w:tblPrEx>
          <w:jc w:val="center"/>
        </w:tblPrEx>
        <w:trPr>
          <w:jc w:val="center"/>
          <w:ins w:id="794" w:author="Maximiliano Eduardo Valenzuela Aviles" w:date="2022-11-03T14:03:00Z"/>
        </w:trPr>
        <w:tc>
          <w:tcPr>
            <w:tcW w:w="3017" w:type="dxa"/>
            <w:vAlign w:val="center"/>
          </w:tcPr>
          <w:p w14:paraId="3E9811D7" w14:textId="3F5EB474" w:rsidR="00E26615" w:rsidRDefault="00E26615" w:rsidP="00E26615">
            <w:pPr>
              <w:ind w:firstLine="0"/>
              <w:rPr>
                <w:ins w:id="795" w:author="Maximiliano Eduardo Valenzuela Aviles" w:date="2022-11-03T14:03:00Z"/>
              </w:rPr>
            </w:pPr>
            <w:ins w:id="796" w:author="Maximiliano Eduardo Valenzuela Aviles" w:date="2022-11-03T14:04:00Z">
              <w:r>
                <w:t>i</w:t>
              </w:r>
            </w:ins>
            <w:ins w:id="797" w:author="Maximiliano Eduardo Valenzuela Aviles" w:date="2022-11-03T14:03:00Z">
              <w:r>
                <w:t>d_valordesc</w:t>
              </w:r>
            </w:ins>
          </w:p>
        </w:tc>
        <w:tc>
          <w:tcPr>
            <w:tcW w:w="1670" w:type="dxa"/>
            <w:vAlign w:val="center"/>
          </w:tcPr>
          <w:p w14:paraId="6AF147C9" w14:textId="2DE704AD" w:rsidR="00E26615" w:rsidRDefault="00E26615" w:rsidP="00E26615">
            <w:pPr>
              <w:ind w:firstLine="0"/>
              <w:rPr>
                <w:ins w:id="798" w:author="Maximiliano Eduardo Valenzuela Aviles" w:date="2022-11-03T14:03:00Z"/>
              </w:rPr>
            </w:pPr>
            <w:ins w:id="799" w:author="Maximiliano Eduardo Valenzuela Aviles" w:date="2022-11-03T14:03:00Z">
              <w:r>
                <w:t>STRING</w:t>
              </w:r>
            </w:ins>
          </w:p>
        </w:tc>
        <w:tc>
          <w:tcPr>
            <w:tcW w:w="4329" w:type="dxa"/>
            <w:vAlign w:val="center"/>
          </w:tcPr>
          <w:p w14:paraId="455BCC53" w14:textId="49ACB9A4" w:rsidR="00E26615" w:rsidRPr="00B73387" w:rsidRDefault="00E26615" w:rsidP="00E26615">
            <w:pPr>
              <w:ind w:firstLine="0"/>
              <w:rPr>
                <w:ins w:id="800" w:author="Maximiliano Eduardo Valenzuela Aviles" w:date="2022-11-03T14:03:00Z"/>
                <w:color w:val="4F81BD" w:themeColor="accent1"/>
              </w:rPr>
            </w:pPr>
            <w:ins w:id="801" w:author="Maximiliano Eduardo Valenzuela Aviles" w:date="2022-11-03T14:03:00Z">
              <w:r w:rsidRPr="00B73387">
                <w:rPr>
                  <w:color w:val="4F81BD" w:themeColor="accent1"/>
                </w:rPr>
                <w:t xml:space="preserve">Valor descriptivo para el código id_valor </w:t>
              </w:r>
            </w:ins>
            <w:ins w:id="802" w:author="Maximiliano Eduardo Valenzuela Aviles" w:date="2022-11-03T14:04:00Z">
              <w:r w:rsidRPr="00B73387">
                <w:rPr>
                  <w:color w:val="4F81BD" w:themeColor="accent1"/>
                </w:rPr>
                <w:t>en caso de que</w:t>
              </w:r>
            </w:ins>
            <w:ins w:id="803" w:author="Maximiliano Eduardo Valenzuela Aviles" w:date="2022-11-03T14:03:00Z">
              <w:r w:rsidRPr="00B73387">
                <w:rPr>
                  <w:color w:val="4F81BD" w:themeColor="accent1"/>
                </w:rPr>
                <w:t xml:space="preserve"> se busque en la tabla baremos.</w:t>
              </w:r>
            </w:ins>
          </w:p>
        </w:tc>
      </w:tr>
      <w:tr w:rsidR="005920BA" w14:paraId="566DAE2F" w14:textId="77777777" w:rsidTr="004C2C0F">
        <w:tblPrEx>
          <w:jc w:val="center"/>
        </w:tblPrEx>
        <w:trPr>
          <w:jc w:val="center"/>
          <w:ins w:id="804" w:author="Juan Carlos Lopez Hernandez" w:date="2022-10-27T11:04:00Z"/>
        </w:trPr>
        <w:tc>
          <w:tcPr>
            <w:tcW w:w="3017" w:type="dxa"/>
            <w:vAlign w:val="center"/>
          </w:tcPr>
          <w:p w14:paraId="66654B19" w14:textId="107D9E7C" w:rsidR="005920BA" w:rsidRPr="0012628A" w:rsidRDefault="005920BA">
            <w:pPr>
              <w:ind w:firstLine="0"/>
              <w:rPr>
                <w:ins w:id="805" w:author="Juan Carlos Lopez Hernandez" w:date="2022-10-27T11:04:00Z"/>
              </w:rPr>
            </w:pPr>
            <w:ins w:id="806" w:author="Juan Carlos Lopez Hernandez" w:date="2022-10-27T11:04:00Z">
              <w:r>
                <w:t>num</w:t>
              </w:r>
            </w:ins>
            <w:ins w:id="807" w:author="Juan Carlos Lopez Hernandez" w:date="2022-10-27T11:05:00Z">
              <w:r>
                <w:t>conteo</w:t>
              </w:r>
            </w:ins>
          </w:p>
        </w:tc>
        <w:tc>
          <w:tcPr>
            <w:tcW w:w="1670" w:type="dxa"/>
            <w:vAlign w:val="center"/>
          </w:tcPr>
          <w:p w14:paraId="56FEEFE6" w14:textId="77777777" w:rsidR="005920BA" w:rsidRPr="0012628A" w:rsidRDefault="005920BA">
            <w:pPr>
              <w:ind w:firstLine="0"/>
              <w:rPr>
                <w:ins w:id="808" w:author="Juan Carlos Lopez Hernandez" w:date="2022-10-27T11:04:00Z"/>
              </w:rPr>
            </w:pPr>
            <w:ins w:id="809" w:author="Juan Carlos Lopez Hernandez" w:date="2022-10-27T11:04:00Z">
              <w:r>
                <w:t>INT</w:t>
              </w:r>
            </w:ins>
          </w:p>
        </w:tc>
        <w:tc>
          <w:tcPr>
            <w:tcW w:w="4329" w:type="dxa"/>
            <w:vAlign w:val="center"/>
          </w:tcPr>
          <w:p w14:paraId="0D462106" w14:textId="30EEA882" w:rsidR="005920BA" w:rsidRPr="0012628A" w:rsidRDefault="005920BA">
            <w:pPr>
              <w:ind w:firstLine="0"/>
              <w:rPr>
                <w:ins w:id="810" w:author="Juan Carlos Lopez Hernandez" w:date="2022-10-27T11:04:00Z"/>
              </w:rPr>
            </w:pPr>
            <w:ins w:id="811" w:author="Juan Carlos Lopez Hernandez" w:date="2022-10-27T11:04:00Z">
              <w:r>
                <w:t xml:space="preserve">Nº </w:t>
              </w:r>
            </w:ins>
            <w:ins w:id="812" w:author="Juan Carlos Lopez Hernandez" w:date="2022-10-27T11:05:00Z">
              <w:r>
                <w:t>de conteo de registros</w:t>
              </w:r>
            </w:ins>
            <w:ins w:id="813" w:author="Juan Carlos Lopez Hernandez" w:date="2022-10-27T11:04:00Z">
              <w:r>
                <w:t xml:space="preserve"> agrupados por </w:t>
              </w:r>
            </w:ins>
            <w:ins w:id="814" w:author="Juan Carlos Lopez Hernandez" w:date="2022-10-27T11:06:00Z">
              <w:r w:rsidR="006F2D49">
                <w:t xml:space="preserve">el campo </w:t>
              </w:r>
              <w:r w:rsidR="008660B5">
                <w:t>establecido en la definición de la propia regla.</w:t>
              </w:r>
            </w:ins>
          </w:p>
        </w:tc>
      </w:tr>
      <w:tr w:rsidR="005920BA" w14:paraId="56A38DBD" w14:textId="77777777" w:rsidTr="004C2C0F">
        <w:tblPrEx>
          <w:jc w:val="center"/>
        </w:tblPrEx>
        <w:trPr>
          <w:jc w:val="center"/>
          <w:ins w:id="815" w:author="Juan Carlos Lopez Hernandez" w:date="2022-10-27T11:04:00Z"/>
        </w:trPr>
        <w:tc>
          <w:tcPr>
            <w:tcW w:w="3017" w:type="dxa"/>
            <w:vAlign w:val="center"/>
          </w:tcPr>
          <w:p w14:paraId="220F4D44" w14:textId="10ACD9E3" w:rsidR="005920BA" w:rsidRDefault="00307D1B">
            <w:pPr>
              <w:ind w:firstLine="0"/>
              <w:rPr>
                <w:ins w:id="816" w:author="Juan Carlos Lopez Hernandez" w:date="2022-10-27T11:04:00Z"/>
                <w:color w:val="000000"/>
              </w:rPr>
            </w:pPr>
            <w:ins w:id="817" w:author="Juan Carlos Lopez Hernandez" w:date="2022-11-02T10:52:00Z">
              <w:r>
                <w:rPr>
                  <w:color w:val="000000"/>
                </w:rPr>
                <w:t>i</w:t>
              </w:r>
            </w:ins>
            <w:ins w:id="818" w:author="Juan Carlos Lopez Hernandez" w:date="2022-10-27T11:04:00Z">
              <w:r w:rsidR="009E4014">
                <w:rPr>
                  <w:color w:val="000000"/>
                </w:rPr>
                <w:t>d</w:t>
              </w:r>
            </w:ins>
            <w:ins w:id="819" w:author="Juan Carlos Lopez Hernandez" w:date="2022-11-02T10:51:00Z">
              <w:r>
                <w:rPr>
                  <w:color w:val="000000"/>
                </w:rPr>
                <w:t>_</w:t>
              </w:r>
            </w:ins>
            <w:ins w:id="820" w:author="Juan Carlos Lopez Hernandez" w:date="2022-10-27T11:04:00Z">
              <w:r w:rsidR="009E4014">
                <w:rPr>
                  <w:color w:val="000000"/>
                </w:rPr>
                <w:t>relevancia</w:t>
              </w:r>
            </w:ins>
          </w:p>
        </w:tc>
        <w:tc>
          <w:tcPr>
            <w:tcW w:w="1670" w:type="dxa"/>
            <w:vAlign w:val="center"/>
          </w:tcPr>
          <w:p w14:paraId="4013DBFB" w14:textId="77777777" w:rsidR="005920BA" w:rsidRDefault="005920BA">
            <w:pPr>
              <w:ind w:firstLine="0"/>
              <w:rPr>
                <w:ins w:id="821" w:author="Juan Carlos Lopez Hernandez" w:date="2022-10-27T11:04:00Z"/>
              </w:rPr>
            </w:pPr>
            <w:ins w:id="822" w:author="Juan Carlos Lopez Hernandez" w:date="2022-10-27T11:04:00Z">
              <w:r>
                <w:t>INT</w:t>
              </w:r>
            </w:ins>
          </w:p>
        </w:tc>
        <w:tc>
          <w:tcPr>
            <w:tcW w:w="4329" w:type="dxa"/>
            <w:vAlign w:val="center"/>
          </w:tcPr>
          <w:p w14:paraId="54EB0173" w14:textId="77777777" w:rsidR="005920BA" w:rsidRDefault="005920BA">
            <w:pPr>
              <w:ind w:firstLine="0"/>
              <w:rPr>
                <w:ins w:id="823" w:author="Juan Carlos Lopez Hernandez" w:date="2022-10-27T11:04:00Z"/>
              </w:rPr>
            </w:pPr>
            <w:ins w:id="824" w:author="Juan Carlos Lopez Hernandez" w:date="2022-10-27T11:04:00Z">
              <w:r>
                <w:t xml:space="preserve">Identificador de relevancia de la regla que referencia a la tabla </w:t>
              </w:r>
              <w:r w:rsidRPr="00356122">
                <w:rPr>
                  <w:b/>
                  <w:bCs/>
                </w:rPr>
                <w:t>MAC_RELEV_POND</w:t>
              </w:r>
            </w:ins>
          </w:p>
        </w:tc>
      </w:tr>
      <w:tr w:rsidR="005920BA" w14:paraId="7112FF44" w14:textId="77777777" w:rsidTr="004C2C0F">
        <w:tblPrEx>
          <w:jc w:val="center"/>
        </w:tblPrEx>
        <w:trPr>
          <w:jc w:val="center"/>
          <w:ins w:id="825" w:author="Juan Carlos Lopez Hernandez" w:date="2022-10-27T11:04:00Z"/>
        </w:trPr>
        <w:tc>
          <w:tcPr>
            <w:tcW w:w="3017" w:type="dxa"/>
            <w:vAlign w:val="center"/>
          </w:tcPr>
          <w:p w14:paraId="5B817A41" w14:textId="77777777" w:rsidR="005920BA" w:rsidRDefault="005920BA">
            <w:pPr>
              <w:ind w:firstLine="0"/>
              <w:rPr>
                <w:ins w:id="826" w:author="Juan Carlos Lopez Hernandez" w:date="2022-10-27T11:04:00Z"/>
                <w:color w:val="000000"/>
              </w:rPr>
            </w:pPr>
            <w:ins w:id="827" w:author="Juan Carlos Lopez Hernandez" w:date="2022-10-27T11:04:00Z">
              <w:r>
                <w:rPr>
                  <w:color w:val="000000"/>
                </w:rPr>
                <w:lastRenderedPageBreak/>
                <w:t>id_iniciativa</w:t>
              </w:r>
            </w:ins>
          </w:p>
        </w:tc>
        <w:tc>
          <w:tcPr>
            <w:tcW w:w="1670" w:type="dxa"/>
            <w:vAlign w:val="center"/>
          </w:tcPr>
          <w:p w14:paraId="113BED5A" w14:textId="77777777" w:rsidR="005920BA" w:rsidRDefault="005920BA">
            <w:pPr>
              <w:ind w:firstLine="0"/>
              <w:rPr>
                <w:ins w:id="828" w:author="Juan Carlos Lopez Hernandez" w:date="2022-10-27T11:04:00Z"/>
              </w:rPr>
            </w:pPr>
          </w:p>
        </w:tc>
        <w:tc>
          <w:tcPr>
            <w:tcW w:w="4329" w:type="dxa"/>
            <w:vAlign w:val="center"/>
          </w:tcPr>
          <w:p w14:paraId="430D5216" w14:textId="77777777" w:rsidR="005920BA" w:rsidRDefault="005920BA">
            <w:pPr>
              <w:ind w:firstLine="0"/>
              <w:rPr>
                <w:ins w:id="829" w:author="Juan Carlos Lopez Hernandez" w:date="2022-10-27T11:04:00Z"/>
              </w:rPr>
            </w:pPr>
          </w:p>
        </w:tc>
      </w:tr>
      <w:tr w:rsidR="005920BA" w14:paraId="41D62825" w14:textId="77777777" w:rsidTr="004C2C0F">
        <w:tblPrEx>
          <w:jc w:val="center"/>
        </w:tblPrEx>
        <w:trPr>
          <w:jc w:val="center"/>
          <w:ins w:id="830" w:author="Juan Carlos Lopez Hernandez" w:date="2022-10-27T11:04:00Z"/>
        </w:trPr>
        <w:tc>
          <w:tcPr>
            <w:tcW w:w="3017" w:type="dxa"/>
            <w:vAlign w:val="center"/>
          </w:tcPr>
          <w:p w14:paraId="00D7B56A" w14:textId="77777777" w:rsidR="005920BA" w:rsidRDefault="005920BA">
            <w:pPr>
              <w:ind w:firstLine="0"/>
              <w:rPr>
                <w:ins w:id="831" w:author="Juan Carlos Lopez Hernandez" w:date="2022-10-27T11:04:00Z"/>
                <w:color w:val="000000"/>
              </w:rPr>
            </w:pPr>
            <w:ins w:id="832" w:author="Juan Carlos Lopez Hernandez" w:date="2022-10-27T11:04:00Z">
              <w:r>
                <w:rPr>
                  <w:color w:val="000000"/>
                </w:rPr>
                <w:t>id_uso</w:t>
              </w:r>
            </w:ins>
          </w:p>
        </w:tc>
        <w:tc>
          <w:tcPr>
            <w:tcW w:w="1670" w:type="dxa"/>
            <w:vAlign w:val="center"/>
          </w:tcPr>
          <w:p w14:paraId="6E575196" w14:textId="77777777" w:rsidR="005920BA" w:rsidRDefault="005920BA">
            <w:pPr>
              <w:ind w:firstLine="0"/>
              <w:rPr>
                <w:ins w:id="833" w:author="Juan Carlos Lopez Hernandez" w:date="2022-10-27T11:04:00Z"/>
              </w:rPr>
            </w:pPr>
          </w:p>
        </w:tc>
        <w:tc>
          <w:tcPr>
            <w:tcW w:w="4329" w:type="dxa"/>
            <w:vAlign w:val="center"/>
          </w:tcPr>
          <w:p w14:paraId="26E1DC89" w14:textId="77777777" w:rsidR="005920BA" w:rsidRDefault="005920BA">
            <w:pPr>
              <w:ind w:firstLine="0"/>
              <w:rPr>
                <w:ins w:id="834" w:author="Juan Carlos Lopez Hernandez" w:date="2022-10-27T11:04:00Z"/>
              </w:rPr>
            </w:pPr>
          </w:p>
        </w:tc>
      </w:tr>
      <w:tr w:rsidR="005920BA" w14:paraId="48DECA8F" w14:textId="77777777" w:rsidTr="004C2C0F">
        <w:tblPrEx>
          <w:jc w:val="center"/>
        </w:tblPrEx>
        <w:trPr>
          <w:jc w:val="center"/>
          <w:ins w:id="835" w:author="Juan Carlos Lopez Hernandez" w:date="2022-10-27T11:04:00Z"/>
        </w:trPr>
        <w:tc>
          <w:tcPr>
            <w:tcW w:w="3017" w:type="dxa"/>
            <w:vAlign w:val="center"/>
          </w:tcPr>
          <w:p w14:paraId="4FCEEC02" w14:textId="6BFC55E1" w:rsidR="005920BA" w:rsidRDefault="00A552CF">
            <w:pPr>
              <w:ind w:firstLine="0"/>
              <w:rPr>
                <w:ins w:id="836" w:author="Juan Carlos Lopez Hernandez" w:date="2022-10-27T11:04:00Z"/>
                <w:color w:val="000000"/>
              </w:rPr>
            </w:pPr>
            <w:ins w:id="837" w:author="Juan Carlos Lopez Hernandez" w:date="2022-11-03T08:52:00Z">
              <w:r>
                <w:rPr>
                  <w:color w:val="000000"/>
                </w:rPr>
                <w:t>i</w:t>
              </w:r>
            </w:ins>
            <w:ins w:id="838" w:author="Juan Carlos Lopez Hernandez" w:date="2022-10-27T11:04:00Z">
              <w:r w:rsidR="009E4014">
                <w:rPr>
                  <w:color w:val="000000"/>
                </w:rPr>
                <w:t>d</w:t>
              </w:r>
            </w:ins>
            <w:ins w:id="839" w:author="Juan Carlos Lopez Hernandez" w:date="2022-11-02T10:51:00Z">
              <w:r w:rsidR="00307D1B">
                <w:rPr>
                  <w:color w:val="000000"/>
                </w:rPr>
                <w:t>_</w:t>
              </w:r>
            </w:ins>
            <w:ins w:id="840" w:author="Juan Carlos Lopez Hernandez" w:date="2022-10-27T11:04:00Z">
              <w:r w:rsidR="009E4014">
                <w:rPr>
                  <w:color w:val="000000"/>
                </w:rPr>
                <w:t>categoria</w:t>
              </w:r>
            </w:ins>
          </w:p>
        </w:tc>
        <w:tc>
          <w:tcPr>
            <w:tcW w:w="1670" w:type="dxa"/>
            <w:vAlign w:val="center"/>
          </w:tcPr>
          <w:p w14:paraId="5040D707" w14:textId="77777777" w:rsidR="005920BA" w:rsidRDefault="005920BA">
            <w:pPr>
              <w:ind w:firstLine="0"/>
              <w:rPr>
                <w:ins w:id="841" w:author="Juan Carlos Lopez Hernandez" w:date="2022-10-27T11:04:00Z"/>
              </w:rPr>
            </w:pPr>
            <w:ins w:id="842" w:author="Juan Carlos Lopez Hernandez" w:date="2022-10-27T11:04:00Z">
              <w:r w:rsidRPr="0012628A">
                <w:rPr>
                  <w:color w:val="000000"/>
                </w:rPr>
                <w:t>INT</w:t>
              </w:r>
            </w:ins>
          </w:p>
        </w:tc>
        <w:tc>
          <w:tcPr>
            <w:tcW w:w="4329" w:type="dxa"/>
            <w:vAlign w:val="center"/>
          </w:tcPr>
          <w:p w14:paraId="6285FA43" w14:textId="77777777" w:rsidR="005920BA" w:rsidRDefault="005920BA">
            <w:pPr>
              <w:ind w:firstLine="0"/>
              <w:rPr>
                <w:ins w:id="843" w:author="Juan Carlos Lopez Hernandez" w:date="2022-10-27T11:04:00Z"/>
              </w:rPr>
            </w:pPr>
          </w:p>
        </w:tc>
      </w:tr>
      <w:tr w:rsidR="005920BA" w14:paraId="7118609E" w14:textId="77777777" w:rsidTr="004C2C0F">
        <w:tblPrEx>
          <w:jc w:val="center"/>
        </w:tblPrEx>
        <w:trPr>
          <w:jc w:val="center"/>
          <w:ins w:id="844" w:author="Juan Carlos Lopez Hernandez" w:date="2022-10-27T11:04:00Z"/>
        </w:trPr>
        <w:tc>
          <w:tcPr>
            <w:tcW w:w="3017" w:type="dxa"/>
            <w:vAlign w:val="bottom"/>
          </w:tcPr>
          <w:p w14:paraId="260DB135" w14:textId="432AEAFE" w:rsidR="005920BA" w:rsidRDefault="00A552CF">
            <w:pPr>
              <w:ind w:firstLine="0"/>
              <w:rPr>
                <w:ins w:id="845" w:author="Juan Carlos Lopez Hernandez" w:date="2022-10-27T11:04:00Z"/>
                <w:color w:val="000000"/>
              </w:rPr>
            </w:pPr>
            <w:ins w:id="846" w:author="Juan Carlos Lopez Hernandez" w:date="2022-11-03T08:52:00Z">
              <w:r>
                <w:rPr>
                  <w:color w:val="000000"/>
                </w:rPr>
                <w:t>i</w:t>
              </w:r>
            </w:ins>
            <w:ins w:id="847" w:author="Juan Carlos Lopez Hernandez" w:date="2022-10-27T11:04:00Z">
              <w:r w:rsidR="009E4014">
                <w:rPr>
                  <w:color w:val="000000"/>
                </w:rPr>
                <w:t>d</w:t>
              </w:r>
            </w:ins>
            <w:ins w:id="848" w:author="Juan Carlos Lopez Hernandez" w:date="2022-11-02T10:51:00Z">
              <w:r w:rsidR="00307D1B">
                <w:rPr>
                  <w:color w:val="000000"/>
                </w:rPr>
                <w:t>_</w:t>
              </w:r>
            </w:ins>
            <w:ins w:id="849" w:author="Juan Carlos Lopez Hernandez" w:date="2022-10-27T11:04:00Z">
              <w:r w:rsidR="009E4014">
                <w:rPr>
                  <w:color w:val="000000"/>
                </w:rPr>
                <w:t>tipo</w:t>
              </w:r>
            </w:ins>
          </w:p>
        </w:tc>
        <w:tc>
          <w:tcPr>
            <w:tcW w:w="1670" w:type="dxa"/>
          </w:tcPr>
          <w:p w14:paraId="76540F40" w14:textId="77777777" w:rsidR="005920BA" w:rsidRDefault="005920BA">
            <w:pPr>
              <w:ind w:firstLine="0"/>
              <w:rPr>
                <w:ins w:id="850" w:author="Juan Carlos Lopez Hernandez" w:date="2022-10-27T11:04:00Z"/>
              </w:rPr>
            </w:pPr>
            <w:ins w:id="851" w:author="Juan Carlos Lopez Hernandez" w:date="2022-10-27T11:04:00Z">
              <w:r w:rsidRPr="0012628A">
                <w:rPr>
                  <w:color w:val="000000"/>
                </w:rPr>
                <w:t>INT</w:t>
              </w:r>
            </w:ins>
          </w:p>
        </w:tc>
        <w:tc>
          <w:tcPr>
            <w:tcW w:w="4329" w:type="dxa"/>
            <w:vAlign w:val="center"/>
          </w:tcPr>
          <w:p w14:paraId="11D9F1A7" w14:textId="77777777" w:rsidR="005920BA" w:rsidRDefault="005920BA">
            <w:pPr>
              <w:ind w:firstLine="0"/>
              <w:rPr>
                <w:ins w:id="852" w:author="Juan Carlos Lopez Hernandez" w:date="2022-10-27T11:04:00Z"/>
              </w:rPr>
            </w:pPr>
          </w:p>
        </w:tc>
      </w:tr>
    </w:tbl>
    <w:p w14:paraId="79031950" w14:textId="77777777" w:rsidR="005920BA" w:rsidRDefault="005920BA" w:rsidP="000765F3">
      <w:pPr>
        <w:rPr>
          <w:ins w:id="853" w:author="Juan Carlos Lopez Hernandez" w:date="2022-10-27T11:04:00Z"/>
        </w:rPr>
      </w:pPr>
    </w:p>
    <w:p w14:paraId="12603DC6" w14:textId="77777777" w:rsidR="005920BA" w:rsidRDefault="005920BA" w:rsidP="000765F3">
      <w:pPr>
        <w:rPr>
          <w:ins w:id="854" w:author="Juan Carlos Lopez Hernandez" w:date="2022-10-27T11:04:00Z"/>
        </w:rPr>
      </w:pPr>
    </w:p>
    <w:p w14:paraId="789E46B2" w14:textId="4A70DE23" w:rsidR="005920BA" w:rsidRDefault="005920BA">
      <w:pPr>
        <w:spacing w:before="0" w:after="0" w:line="240" w:lineRule="auto"/>
        <w:ind w:firstLine="0"/>
        <w:jc w:val="left"/>
        <w:rPr>
          <w:ins w:id="855" w:author="Juan Carlos Lopez Hernandez" w:date="2022-10-27T11:04:00Z"/>
        </w:rPr>
      </w:pPr>
      <w:ins w:id="856" w:author="Juan Carlos Lopez Hernandez" w:date="2022-10-27T11:04:00Z">
        <w:r>
          <w:br w:type="page"/>
        </w:r>
      </w:ins>
    </w:p>
    <w:tbl>
      <w:tblPr>
        <w:tblStyle w:val="Tablaconcuadrcula"/>
        <w:tblW w:w="0" w:type="auto"/>
        <w:tblLook w:val="04A0" w:firstRow="1" w:lastRow="0" w:firstColumn="1" w:lastColumn="0" w:noHBand="0" w:noVBand="1"/>
      </w:tblPr>
      <w:tblGrid>
        <w:gridCol w:w="2924"/>
        <w:gridCol w:w="1685"/>
        <w:gridCol w:w="4343"/>
        <w:tblGridChange w:id="857">
          <w:tblGrid>
            <w:gridCol w:w="2924"/>
            <w:gridCol w:w="1685"/>
            <w:gridCol w:w="4343"/>
          </w:tblGrid>
        </w:tblGridChange>
      </w:tblGrid>
      <w:tr w:rsidR="00C443CF" w:rsidRPr="00081438" w14:paraId="555AEECA" w14:textId="77777777" w:rsidTr="00000B84">
        <w:trPr>
          <w:trHeight w:val="1109"/>
          <w:ins w:id="858" w:author="Juan Carlos Lopez Hernandez" w:date="2022-06-28T07:50:00Z"/>
        </w:trPr>
        <w:tc>
          <w:tcPr>
            <w:tcW w:w="2924" w:type="dxa"/>
            <w:shd w:val="clear" w:color="auto" w:fill="FF0000"/>
          </w:tcPr>
          <w:p w14:paraId="345F83FE" w14:textId="77777777" w:rsidR="00C443CF" w:rsidRDefault="00C443CF">
            <w:pPr>
              <w:tabs>
                <w:tab w:val="left" w:pos="1530"/>
              </w:tabs>
              <w:ind w:firstLine="0"/>
              <w:rPr>
                <w:ins w:id="859" w:author="Juan Carlos Lopez Hernandez" w:date="2022-06-28T07:50:00Z"/>
                <w:b/>
                <w:bCs/>
                <w:color w:val="FFFFFF" w:themeColor="background1"/>
                <w:sz w:val="24"/>
              </w:rPr>
            </w:pPr>
            <w:ins w:id="860" w:author="Juan Carlos Lopez Hernandez" w:date="2022-06-28T07:50:00Z">
              <w:r>
                <w:rPr>
                  <w:b/>
                  <w:bCs/>
                  <w:color w:val="FFFFFF" w:themeColor="background1"/>
                  <w:sz w:val="24"/>
                </w:rPr>
                <w:lastRenderedPageBreak/>
                <w:t>TABLA:</w:t>
              </w:r>
            </w:ins>
          </w:p>
          <w:p w14:paraId="4F577174" w14:textId="5DF138FA" w:rsidR="00C443CF" w:rsidRPr="00E333AF" w:rsidRDefault="00C443CF">
            <w:pPr>
              <w:tabs>
                <w:tab w:val="left" w:pos="1530"/>
              </w:tabs>
              <w:ind w:firstLine="0"/>
              <w:rPr>
                <w:ins w:id="861" w:author="Juan Carlos Lopez Hernandez" w:date="2022-06-28T07:50:00Z"/>
                <w:b/>
                <w:bCs/>
                <w:sz w:val="24"/>
              </w:rPr>
            </w:pPr>
            <w:ins w:id="862" w:author="Juan Carlos Lopez Hernandez" w:date="2022-06-28T07:50:00Z">
              <w:r w:rsidRPr="00F56DC6">
                <w:rPr>
                  <w:b/>
                  <w:bCs/>
                  <w:color w:val="FFFFFF" w:themeColor="background1"/>
                  <w:sz w:val="24"/>
                </w:rPr>
                <w:t>MAC_</w:t>
              </w:r>
              <w:r>
                <w:rPr>
                  <w:b/>
                  <w:bCs/>
                  <w:color w:val="FFFFFF" w:themeColor="background1"/>
                  <w:sz w:val="24"/>
                </w:rPr>
                <w:t>REG_ERRONEOS</w:t>
              </w:r>
            </w:ins>
          </w:p>
        </w:tc>
        <w:tc>
          <w:tcPr>
            <w:tcW w:w="6028" w:type="dxa"/>
            <w:gridSpan w:val="2"/>
          </w:tcPr>
          <w:p w14:paraId="68A8423C" w14:textId="00E8B98B" w:rsidR="00C443CF" w:rsidRDefault="00C443CF">
            <w:pPr>
              <w:ind w:firstLine="0"/>
              <w:rPr>
                <w:ins w:id="863" w:author="Juan Carlos Lopez Hernandez" w:date="2022-06-28T07:50:00Z"/>
                <w:b/>
                <w:bCs/>
              </w:rPr>
            </w:pPr>
            <w:ins w:id="864" w:author="Juan Carlos Lopez Hernandez" w:date="2022-06-28T07:50:00Z">
              <w:r>
                <w:rPr>
                  <w:b/>
                  <w:bCs/>
                </w:rPr>
                <w:t>Tabla donde guardamos la clave de los registros que han dado error</w:t>
              </w:r>
              <w:r w:rsidR="00605C0E">
                <w:rPr>
                  <w:b/>
                  <w:bCs/>
                </w:rPr>
                <w:t xml:space="preserve"> en las pruebas de calidad para </w:t>
              </w:r>
            </w:ins>
            <w:ins w:id="865" w:author="Juan Carlos Lopez Hernandez" w:date="2022-06-28T07:51:00Z">
              <w:r w:rsidR="00605C0E">
                <w:rPr>
                  <w:b/>
                  <w:bCs/>
                </w:rPr>
                <w:t>realizar el drill-down.</w:t>
              </w:r>
            </w:ins>
          </w:p>
          <w:p w14:paraId="1A01E27F" w14:textId="1B6B1D08" w:rsidR="00C443CF" w:rsidRPr="00081438" w:rsidRDefault="00C443CF">
            <w:pPr>
              <w:ind w:firstLine="0"/>
              <w:rPr>
                <w:ins w:id="866" w:author="Juan Carlos Lopez Hernandez" w:date="2022-06-28T07:50:00Z"/>
                <w:b/>
                <w:bCs/>
              </w:rPr>
            </w:pPr>
            <w:ins w:id="867" w:author="Juan Carlos Lopez Hernandez" w:date="2022-06-28T07:50:00Z">
              <w:r>
                <w:rPr>
                  <w:b/>
                  <w:bCs/>
                </w:rPr>
                <w:t xml:space="preserve">La  tabla está particionada </w:t>
              </w:r>
            </w:ins>
            <w:ins w:id="868" w:author="Juan Carlos Lopez Hernandez" w:date="2022-06-28T07:51:00Z">
              <w:r w:rsidR="00605C0E">
                <w:rPr>
                  <w:b/>
                  <w:bCs/>
                </w:rPr>
                <w:t xml:space="preserve">por </w:t>
              </w:r>
            </w:ins>
            <w:ins w:id="869" w:author="Juan Carlos Lopez Hernandez" w:date="2022-06-28T07:50:00Z">
              <w:r>
                <w:rPr>
                  <w:b/>
                  <w:bCs/>
                </w:rPr>
                <w:t>unidad.</w:t>
              </w:r>
            </w:ins>
          </w:p>
        </w:tc>
      </w:tr>
      <w:tr w:rsidR="00C443CF" w14:paraId="48A98ADB" w14:textId="77777777" w:rsidTr="00000B84">
        <w:tblPrEx>
          <w:jc w:val="center"/>
        </w:tblPrEx>
        <w:trPr>
          <w:tblHeader/>
          <w:jc w:val="center"/>
          <w:ins w:id="870" w:author="Juan Carlos Lopez Hernandez" w:date="2022-06-28T07:50:00Z"/>
        </w:trPr>
        <w:tc>
          <w:tcPr>
            <w:tcW w:w="2924" w:type="dxa"/>
            <w:shd w:val="clear" w:color="auto" w:fill="FF0000"/>
          </w:tcPr>
          <w:p w14:paraId="1C878E42" w14:textId="77777777" w:rsidR="00C443CF" w:rsidRPr="00B604C0" w:rsidRDefault="00C443CF">
            <w:pPr>
              <w:ind w:firstLine="0"/>
              <w:jc w:val="left"/>
              <w:rPr>
                <w:ins w:id="871" w:author="Juan Carlos Lopez Hernandez" w:date="2022-06-28T07:50:00Z"/>
                <w:b/>
                <w:bCs/>
                <w:color w:val="FFFFFF" w:themeColor="background1"/>
              </w:rPr>
            </w:pPr>
            <w:ins w:id="872" w:author="Juan Carlos Lopez Hernandez" w:date="2022-06-28T07:50:00Z">
              <w:r>
                <w:rPr>
                  <w:b/>
                  <w:bCs/>
                  <w:color w:val="FFFFFF" w:themeColor="background1"/>
                </w:rPr>
                <w:t>NOMBRE DE CAMPO</w:t>
              </w:r>
            </w:ins>
          </w:p>
        </w:tc>
        <w:tc>
          <w:tcPr>
            <w:tcW w:w="1685" w:type="dxa"/>
            <w:shd w:val="clear" w:color="auto" w:fill="FF0000"/>
          </w:tcPr>
          <w:p w14:paraId="17692969" w14:textId="77777777" w:rsidR="00C443CF" w:rsidRPr="00B604C0" w:rsidRDefault="00C443CF">
            <w:pPr>
              <w:ind w:firstLine="0"/>
              <w:jc w:val="left"/>
              <w:rPr>
                <w:ins w:id="873" w:author="Juan Carlos Lopez Hernandez" w:date="2022-06-28T07:50:00Z"/>
                <w:b/>
                <w:bCs/>
                <w:color w:val="FFFFFF" w:themeColor="background1"/>
              </w:rPr>
            </w:pPr>
            <w:ins w:id="874" w:author="Juan Carlos Lopez Hernandez" w:date="2022-06-28T07:50:00Z">
              <w:r>
                <w:rPr>
                  <w:b/>
                  <w:bCs/>
                  <w:color w:val="FFFFFF" w:themeColor="background1"/>
                </w:rPr>
                <w:t>TIPO</w:t>
              </w:r>
            </w:ins>
          </w:p>
        </w:tc>
        <w:tc>
          <w:tcPr>
            <w:tcW w:w="4343" w:type="dxa"/>
            <w:shd w:val="clear" w:color="auto" w:fill="FF0000"/>
          </w:tcPr>
          <w:p w14:paraId="386653CC" w14:textId="77777777" w:rsidR="00C443CF" w:rsidRPr="00B604C0" w:rsidRDefault="00C443CF">
            <w:pPr>
              <w:ind w:firstLine="0"/>
              <w:rPr>
                <w:ins w:id="875" w:author="Juan Carlos Lopez Hernandez" w:date="2022-06-28T07:50:00Z"/>
                <w:b/>
                <w:bCs/>
                <w:color w:val="FFFFFF" w:themeColor="background1"/>
              </w:rPr>
            </w:pPr>
            <w:ins w:id="876" w:author="Juan Carlos Lopez Hernandez" w:date="2022-06-28T07:50:00Z">
              <w:r>
                <w:rPr>
                  <w:b/>
                  <w:bCs/>
                  <w:color w:val="FFFFFF" w:themeColor="background1"/>
                </w:rPr>
                <w:t>EJEMPLO</w:t>
              </w:r>
            </w:ins>
          </w:p>
        </w:tc>
      </w:tr>
      <w:tr w:rsidR="00C443CF" w14:paraId="00EA303D" w14:textId="77777777" w:rsidTr="00000B84">
        <w:tblPrEx>
          <w:jc w:val="center"/>
        </w:tblPrEx>
        <w:trPr>
          <w:jc w:val="center"/>
          <w:ins w:id="877" w:author="Juan Carlos Lopez Hernandez" w:date="2022-06-28T07:50:00Z"/>
        </w:trPr>
        <w:tc>
          <w:tcPr>
            <w:tcW w:w="2924" w:type="dxa"/>
            <w:vAlign w:val="center"/>
          </w:tcPr>
          <w:p w14:paraId="2B40D3EB" w14:textId="77777777" w:rsidR="00C443CF" w:rsidRPr="00992104" w:rsidRDefault="00C443CF">
            <w:pPr>
              <w:ind w:firstLine="0"/>
              <w:rPr>
                <w:ins w:id="878" w:author="Juan Carlos Lopez Hernandez" w:date="2022-06-28T07:50:00Z"/>
                <w:b/>
                <w:bCs/>
              </w:rPr>
            </w:pPr>
            <w:ins w:id="879" w:author="Juan Carlos Lopez Hernandez" w:date="2022-06-28T07:50:00Z">
              <w:r w:rsidRPr="00992104">
                <w:rPr>
                  <w:b/>
                  <w:bCs/>
                </w:rPr>
                <w:t>fecmes</w:t>
              </w:r>
            </w:ins>
          </w:p>
        </w:tc>
        <w:tc>
          <w:tcPr>
            <w:tcW w:w="1685" w:type="dxa"/>
            <w:vAlign w:val="center"/>
          </w:tcPr>
          <w:p w14:paraId="710EA879" w14:textId="77777777" w:rsidR="00C443CF" w:rsidRPr="0012628A" w:rsidRDefault="00C443CF">
            <w:pPr>
              <w:ind w:firstLine="0"/>
              <w:rPr>
                <w:ins w:id="880" w:author="Juan Carlos Lopez Hernandez" w:date="2022-06-28T07:50:00Z"/>
              </w:rPr>
            </w:pPr>
            <w:ins w:id="881" w:author="Juan Carlos Lopez Hernandez" w:date="2022-06-28T07:50:00Z">
              <w:r>
                <w:t>STRING</w:t>
              </w:r>
            </w:ins>
          </w:p>
        </w:tc>
        <w:tc>
          <w:tcPr>
            <w:tcW w:w="4343" w:type="dxa"/>
            <w:vAlign w:val="center"/>
          </w:tcPr>
          <w:p w14:paraId="5A621C72" w14:textId="77777777" w:rsidR="00C443CF" w:rsidRPr="0012628A" w:rsidRDefault="00C443CF">
            <w:pPr>
              <w:ind w:firstLine="0"/>
              <w:rPr>
                <w:ins w:id="882" w:author="Juan Carlos Lopez Hernandez" w:date="2022-06-28T07:50:00Z"/>
              </w:rPr>
            </w:pPr>
            <w:ins w:id="883" w:author="Juan Carlos Lopez Hernandez" w:date="2022-06-28T07:50:00Z">
              <w:r>
                <w:t>‘202206’</w:t>
              </w:r>
            </w:ins>
          </w:p>
        </w:tc>
      </w:tr>
      <w:tr w:rsidR="00C443CF" w14:paraId="72B0813B" w14:textId="77777777" w:rsidTr="00000B84">
        <w:tblPrEx>
          <w:jc w:val="center"/>
        </w:tblPrEx>
        <w:trPr>
          <w:jc w:val="center"/>
          <w:ins w:id="884" w:author="Juan Carlos Lopez Hernandez" w:date="2022-06-28T07:50:00Z"/>
        </w:trPr>
        <w:tc>
          <w:tcPr>
            <w:tcW w:w="2924" w:type="dxa"/>
            <w:vAlign w:val="center"/>
          </w:tcPr>
          <w:p w14:paraId="33493A13" w14:textId="77777777" w:rsidR="00C443CF" w:rsidRPr="00992104" w:rsidRDefault="00C443CF">
            <w:pPr>
              <w:ind w:firstLine="0"/>
              <w:rPr>
                <w:ins w:id="885" w:author="Juan Carlos Lopez Hernandez" w:date="2022-06-28T07:50:00Z"/>
                <w:b/>
                <w:bCs/>
              </w:rPr>
            </w:pPr>
            <w:ins w:id="886" w:author="Juan Carlos Lopez Hernandez" w:date="2022-06-28T07:50:00Z">
              <w:r w:rsidRPr="00992104">
                <w:rPr>
                  <w:b/>
                  <w:bCs/>
                  <w:color w:val="000000"/>
                </w:rPr>
                <w:t>idunidad</w:t>
              </w:r>
            </w:ins>
          </w:p>
        </w:tc>
        <w:tc>
          <w:tcPr>
            <w:tcW w:w="1685" w:type="dxa"/>
            <w:vAlign w:val="center"/>
          </w:tcPr>
          <w:p w14:paraId="1B45C14C" w14:textId="77777777" w:rsidR="00C443CF" w:rsidRPr="0012628A" w:rsidRDefault="00C443CF">
            <w:pPr>
              <w:ind w:firstLine="0"/>
              <w:rPr>
                <w:ins w:id="887" w:author="Juan Carlos Lopez Hernandez" w:date="2022-06-28T07:50:00Z"/>
              </w:rPr>
            </w:pPr>
            <w:ins w:id="888" w:author="Juan Carlos Lopez Hernandez" w:date="2022-06-28T07:50:00Z">
              <w:r w:rsidRPr="0012628A">
                <w:rPr>
                  <w:color w:val="000000"/>
                </w:rPr>
                <w:t>STRING</w:t>
              </w:r>
            </w:ins>
          </w:p>
        </w:tc>
        <w:tc>
          <w:tcPr>
            <w:tcW w:w="4343" w:type="dxa"/>
            <w:vAlign w:val="center"/>
          </w:tcPr>
          <w:p w14:paraId="5E155025" w14:textId="77777777" w:rsidR="00C443CF" w:rsidRPr="0012628A" w:rsidRDefault="00C443CF">
            <w:pPr>
              <w:ind w:firstLine="0"/>
              <w:rPr>
                <w:ins w:id="889" w:author="Juan Carlos Lopez Hernandez" w:date="2022-06-28T07:50:00Z"/>
                <w:color w:val="000000"/>
              </w:rPr>
            </w:pPr>
            <w:ins w:id="890" w:author="Juan Carlos Lopez Hernandez" w:date="2022-06-28T07:50:00Z">
              <w:r>
                <w:rPr>
                  <w:color w:val="000000"/>
                </w:rPr>
                <w:t>Geografía (Brasil, etc…)</w:t>
              </w:r>
            </w:ins>
          </w:p>
        </w:tc>
      </w:tr>
      <w:tr w:rsidR="00C443CF" w14:paraId="31733DCF" w14:textId="77777777" w:rsidTr="00000B84">
        <w:tblPrEx>
          <w:jc w:val="center"/>
        </w:tblPrEx>
        <w:trPr>
          <w:jc w:val="center"/>
          <w:ins w:id="891" w:author="Juan Carlos Lopez Hernandez" w:date="2022-06-28T07:50:00Z"/>
        </w:trPr>
        <w:tc>
          <w:tcPr>
            <w:tcW w:w="2924" w:type="dxa"/>
            <w:vAlign w:val="center"/>
          </w:tcPr>
          <w:p w14:paraId="785A983C" w14:textId="584CD698" w:rsidR="00C443CF" w:rsidRPr="00992104" w:rsidRDefault="00C443CF">
            <w:pPr>
              <w:ind w:firstLine="0"/>
              <w:rPr>
                <w:ins w:id="892" w:author="Juan Carlos Lopez Hernandez" w:date="2022-06-28T07:50:00Z"/>
                <w:b/>
                <w:bCs/>
              </w:rPr>
            </w:pPr>
            <w:ins w:id="893" w:author="Juan Carlos Lopez Hernandez" w:date="2022-06-28T07:50:00Z">
              <w:r w:rsidRPr="00992104">
                <w:rPr>
                  <w:b/>
                  <w:bCs/>
                  <w:color w:val="000000"/>
                </w:rPr>
                <w:t>id</w:t>
              </w:r>
            </w:ins>
            <w:ins w:id="894" w:author="Juan Carlos Lopez Hernandez" w:date="2022-11-07T08:53:00Z">
              <w:r w:rsidR="00AB2849">
                <w:rPr>
                  <w:b/>
                  <w:bCs/>
                  <w:color w:val="000000"/>
                </w:rPr>
                <w:t>control</w:t>
              </w:r>
            </w:ins>
          </w:p>
        </w:tc>
        <w:tc>
          <w:tcPr>
            <w:tcW w:w="1685" w:type="dxa"/>
            <w:vAlign w:val="center"/>
          </w:tcPr>
          <w:p w14:paraId="468F33E7" w14:textId="77777777" w:rsidR="00C443CF" w:rsidRPr="0012628A" w:rsidRDefault="00C443CF">
            <w:pPr>
              <w:ind w:firstLine="0"/>
              <w:rPr>
                <w:ins w:id="895" w:author="Juan Carlos Lopez Hernandez" w:date="2022-06-28T07:50:00Z"/>
              </w:rPr>
            </w:pPr>
            <w:ins w:id="896" w:author="Juan Carlos Lopez Hernandez" w:date="2022-06-28T07:50:00Z">
              <w:r w:rsidRPr="0012628A">
                <w:rPr>
                  <w:color w:val="000000"/>
                </w:rPr>
                <w:t>STRING</w:t>
              </w:r>
            </w:ins>
          </w:p>
        </w:tc>
        <w:tc>
          <w:tcPr>
            <w:tcW w:w="4343" w:type="dxa"/>
            <w:vAlign w:val="center"/>
          </w:tcPr>
          <w:p w14:paraId="7EC6F35D" w14:textId="52EE65AA" w:rsidR="00C443CF" w:rsidRPr="0012628A" w:rsidRDefault="00C443CF">
            <w:pPr>
              <w:ind w:firstLine="0"/>
              <w:rPr>
                <w:ins w:id="897" w:author="Juan Carlos Lopez Hernandez" w:date="2022-06-28T07:50:00Z"/>
                <w:color w:val="000000"/>
              </w:rPr>
            </w:pPr>
            <w:ins w:id="898" w:author="Juan Carlos Lopez Hernandez" w:date="2022-06-28T07:50:00Z">
              <w:r>
                <w:rPr>
                  <w:color w:val="000000"/>
                </w:rPr>
                <w:t>idcontrol</w:t>
              </w:r>
            </w:ins>
          </w:p>
        </w:tc>
      </w:tr>
      <w:tr w:rsidR="00C443CF" w14:paraId="3DFFDAFD" w14:textId="77777777" w:rsidTr="00000B84">
        <w:tblPrEx>
          <w:jc w:val="center"/>
        </w:tblPrEx>
        <w:trPr>
          <w:jc w:val="center"/>
          <w:ins w:id="899" w:author="Juan Carlos Lopez Hernandez" w:date="2022-06-28T07:50:00Z"/>
        </w:trPr>
        <w:tc>
          <w:tcPr>
            <w:tcW w:w="2924" w:type="dxa"/>
            <w:vAlign w:val="center"/>
          </w:tcPr>
          <w:p w14:paraId="27F92074" w14:textId="6643C27B" w:rsidR="00C443CF" w:rsidRPr="006269A3" w:rsidRDefault="008F18AC">
            <w:pPr>
              <w:ind w:firstLine="0"/>
              <w:rPr>
                <w:ins w:id="900" w:author="Juan Carlos Lopez Hernandez" w:date="2022-06-28T07:50:00Z"/>
                <w:b/>
                <w:bCs/>
              </w:rPr>
            </w:pPr>
            <w:ins w:id="901" w:author="Juan Carlos Lopez Hernandez" w:date="2022-06-28T07:51:00Z">
              <w:r w:rsidRPr="006269A3">
                <w:rPr>
                  <w:b/>
                  <w:bCs/>
                </w:rPr>
                <w:t>pkregistro</w:t>
              </w:r>
            </w:ins>
          </w:p>
        </w:tc>
        <w:tc>
          <w:tcPr>
            <w:tcW w:w="1685" w:type="dxa"/>
            <w:vAlign w:val="center"/>
          </w:tcPr>
          <w:p w14:paraId="1B5ECAD3" w14:textId="77777777" w:rsidR="00C443CF" w:rsidRPr="0012628A" w:rsidRDefault="00C443CF">
            <w:pPr>
              <w:ind w:firstLine="0"/>
              <w:rPr>
                <w:ins w:id="902" w:author="Juan Carlos Lopez Hernandez" w:date="2022-06-28T07:50:00Z"/>
              </w:rPr>
            </w:pPr>
            <w:ins w:id="903" w:author="Juan Carlos Lopez Hernandez" w:date="2022-06-28T07:50:00Z">
              <w:r>
                <w:t>INT</w:t>
              </w:r>
            </w:ins>
          </w:p>
        </w:tc>
        <w:tc>
          <w:tcPr>
            <w:tcW w:w="4343" w:type="dxa"/>
            <w:vAlign w:val="center"/>
          </w:tcPr>
          <w:p w14:paraId="1E97BB79" w14:textId="50FE9FA4" w:rsidR="00C443CF" w:rsidRPr="0012628A" w:rsidRDefault="00C42301">
            <w:pPr>
              <w:ind w:firstLine="0"/>
              <w:rPr>
                <w:ins w:id="904" w:author="Juan Carlos Lopez Hernandez" w:date="2022-06-28T07:50:00Z"/>
              </w:rPr>
            </w:pPr>
            <w:ins w:id="905" w:author="Juan Carlos Lopez Hernandez" w:date="2022-06-28T07:53:00Z">
              <w:r>
                <w:t>Cla</w:t>
              </w:r>
            </w:ins>
            <w:ins w:id="906" w:author="Juan Carlos Lopez Hernandez" w:date="2022-06-28T07:54:00Z">
              <w:r>
                <w:t>ve primaria</w:t>
              </w:r>
            </w:ins>
            <w:ins w:id="907" w:author="Juan Carlos Lopez Hernandez" w:date="2022-06-28T07:52:00Z">
              <w:r w:rsidR="008F18AC">
                <w:t xml:space="preserve"> del registro erróneo</w:t>
              </w:r>
            </w:ins>
            <w:ins w:id="908" w:author="Juan Carlos Lopez Hernandez" w:date="2022-08-24T12:16:00Z">
              <w:r w:rsidR="00376FD7">
                <w:t>.</w:t>
              </w:r>
            </w:ins>
          </w:p>
        </w:tc>
      </w:tr>
      <w:tr w:rsidR="00C443CF" w14:paraId="1EA99064" w14:textId="77777777" w:rsidTr="00376FD7">
        <w:tblPrEx>
          <w:tblW w:w="0" w:type="auto"/>
          <w:jc w:val="center"/>
          <w:tblPrExChange w:id="909" w:author="Juan Carlos Lopez Hernandez" w:date="2022-09-26T10:39:00Z">
            <w:tblPrEx>
              <w:tblW w:w="0" w:type="auto"/>
              <w:jc w:val="center"/>
            </w:tblPrEx>
          </w:tblPrExChange>
        </w:tblPrEx>
        <w:trPr>
          <w:jc w:val="center"/>
          <w:ins w:id="910" w:author="Juan Carlos Lopez Hernandez" w:date="2022-06-28T07:50:00Z"/>
          <w:trPrChange w:id="911" w:author="Juan Carlos Lopez Hernandez" w:date="2022-09-26T10:39:00Z">
            <w:trPr>
              <w:jc w:val="center"/>
            </w:trPr>
          </w:trPrChange>
        </w:trPr>
        <w:tc>
          <w:tcPr>
            <w:tcW w:w="2924" w:type="dxa"/>
            <w:vAlign w:val="center"/>
            <w:tcPrChange w:id="912" w:author="Juan Carlos Lopez Hernandez" w:date="2022-09-26T10:39:00Z">
              <w:tcPr>
                <w:tcW w:w="2924" w:type="dxa"/>
                <w:vAlign w:val="bottom"/>
              </w:tcPr>
            </w:tcPrChange>
          </w:tcPr>
          <w:p w14:paraId="1B80E112" w14:textId="56C7A86D" w:rsidR="00C443CF" w:rsidRPr="0012628A" w:rsidRDefault="00376FD7">
            <w:pPr>
              <w:ind w:firstLine="0"/>
              <w:rPr>
                <w:ins w:id="913" w:author="Juan Carlos Lopez Hernandez" w:date="2022-06-28T07:50:00Z"/>
              </w:rPr>
            </w:pPr>
            <w:ins w:id="914" w:author="Juan Carlos Lopez Hernandez" w:date="2022-08-24T12:10:00Z">
              <w:r>
                <w:t>idc</w:t>
              </w:r>
            </w:ins>
            <w:ins w:id="915" w:author="Juan Carlos Lopez Hernandez" w:date="2022-06-28T07:53:00Z">
              <w:r>
                <w:t>ampo</w:t>
              </w:r>
            </w:ins>
          </w:p>
        </w:tc>
        <w:tc>
          <w:tcPr>
            <w:tcW w:w="1685" w:type="dxa"/>
            <w:vAlign w:val="center"/>
            <w:tcPrChange w:id="916" w:author="Juan Carlos Lopez Hernandez" w:date="2022-09-26T10:39:00Z">
              <w:tcPr>
                <w:tcW w:w="1685" w:type="dxa"/>
              </w:tcPr>
            </w:tcPrChange>
          </w:tcPr>
          <w:p w14:paraId="3A473C1E" w14:textId="2FE6E84C" w:rsidR="00C443CF" w:rsidRPr="0012628A" w:rsidRDefault="00376FD7">
            <w:pPr>
              <w:ind w:firstLine="0"/>
              <w:rPr>
                <w:ins w:id="917" w:author="Juan Carlos Lopez Hernandez" w:date="2022-06-28T07:50:00Z"/>
              </w:rPr>
            </w:pPr>
            <w:ins w:id="918" w:author="Juan Carlos Lopez Hernandez" w:date="2022-08-24T12:17:00Z">
              <w:r w:rsidRPr="0012628A">
                <w:rPr>
                  <w:color w:val="000000"/>
                </w:rPr>
                <w:t>STRING</w:t>
              </w:r>
            </w:ins>
          </w:p>
        </w:tc>
        <w:tc>
          <w:tcPr>
            <w:tcW w:w="4343" w:type="dxa"/>
            <w:tcPrChange w:id="919" w:author="Juan Carlos Lopez Hernandez" w:date="2022-09-26T10:39:00Z">
              <w:tcPr>
                <w:tcW w:w="4343" w:type="dxa"/>
              </w:tcPr>
            </w:tcPrChange>
          </w:tcPr>
          <w:p w14:paraId="59DA16CD" w14:textId="793D1846" w:rsidR="00C443CF" w:rsidRPr="0012628A" w:rsidRDefault="00376FD7">
            <w:pPr>
              <w:ind w:firstLine="0"/>
              <w:rPr>
                <w:ins w:id="920" w:author="Juan Carlos Lopez Hernandez" w:date="2022-06-28T07:50:00Z"/>
              </w:rPr>
            </w:pPr>
            <w:ins w:id="921" w:author="Juan Carlos Lopez Hernandez" w:date="2022-08-24T12:14:00Z">
              <w:r>
                <w:t>Nombre del campo sobre el que se realiza la validación</w:t>
              </w:r>
            </w:ins>
            <w:ins w:id="922" w:author="Juan Carlos Lopez Hernandez" w:date="2022-08-24T12:16:00Z">
              <w:r>
                <w:t>.</w:t>
              </w:r>
            </w:ins>
          </w:p>
        </w:tc>
      </w:tr>
      <w:tr w:rsidR="00C443CF" w14:paraId="1A742762" w14:textId="77777777" w:rsidTr="00000B84">
        <w:tblPrEx>
          <w:jc w:val="center"/>
        </w:tblPrEx>
        <w:trPr>
          <w:jc w:val="center"/>
          <w:ins w:id="923" w:author="Juan Carlos Lopez Hernandez" w:date="2022-06-28T07:50:00Z"/>
        </w:trPr>
        <w:tc>
          <w:tcPr>
            <w:tcW w:w="2924" w:type="dxa"/>
            <w:vAlign w:val="center"/>
          </w:tcPr>
          <w:p w14:paraId="6A14FE9A" w14:textId="778FA9E0" w:rsidR="00C443CF" w:rsidRDefault="00376FD7">
            <w:pPr>
              <w:ind w:firstLine="0"/>
              <w:rPr>
                <w:ins w:id="924" w:author="Juan Carlos Lopez Hernandez" w:date="2022-06-28T07:50:00Z"/>
                <w:color w:val="000000"/>
              </w:rPr>
            </w:pPr>
            <w:ins w:id="925" w:author="Juan Carlos Lopez Hernandez" w:date="2022-08-24T12:11:00Z">
              <w:r>
                <w:rPr>
                  <w:color w:val="000000"/>
                </w:rPr>
                <w:t>idt</w:t>
              </w:r>
            </w:ins>
            <w:ins w:id="926" w:author="Juan Carlos Lopez Hernandez" w:date="2022-06-28T07:53:00Z">
              <w:r>
                <w:rPr>
                  <w:color w:val="000000"/>
                </w:rPr>
                <w:t>abla</w:t>
              </w:r>
            </w:ins>
          </w:p>
        </w:tc>
        <w:tc>
          <w:tcPr>
            <w:tcW w:w="1685" w:type="dxa"/>
            <w:vAlign w:val="center"/>
          </w:tcPr>
          <w:p w14:paraId="42785594" w14:textId="486A7E1B" w:rsidR="00C443CF" w:rsidRPr="0012628A" w:rsidRDefault="00376FD7">
            <w:pPr>
              <w:ind w:firstLine="0"/>
              <w:rPr>
                <w:ins w:id="927" w:author="Juan Carlos Lopez Hernandez" w:date="2022-06-28T07:50:00Z"/>
              </w:rPr>
            </w:pPr>
            <w:ins w:id="928" w:author="Juan Carlos Lopez Hernandez" w:date="2022-08-24T12:17:00Z">
              <w:r>
                <w:t>STRING</w:t>
              </w:r>
            </w:ins>
          </w:p>
        </w:tc>
        <w:tc>
          <w:tcPr>
            <w:tcW w:w="4343" w:type="dxa"/>
            <w:vAlign w:val="center"/>
          </w:tcPr>
          <w:p w14:paraId="1D77DD5E" w14:textId="2017C5A0" w:rsidR="00C443CF" w:rsidRPr="0012628A" w:rsidRDefault="00376FD7">
            <w:pPr>
              <w:ind w:firstLine="0"/>
              <w:rPr>
                <w:ins w:id="929" w:author="Juan Carlos Lopez Hernandez" w:date="2022-06-28T07:50:00Z"/>
              </w:rPr>
            </w:pPr>
            <w:ins w:id="930" w:author="Juan Carlos Lopez Hernandez" w:date="2022-08-24T12:15:00Z">
              <w:r>
                <w:t>Nombre de la tabla sobre la que se realiza la validación</w:t>
              </w:r>
            </w:ins>
            <w:ins w:id="931" w:author="Juan Carlos Lopez Hernandez" w:date="2022-08-24T12:16:00Z">
              <w:r>
                <w:t>.</w:t>
              </w:r>
            </w:ins>
          </w:p>
        </w:tc>
      </w:tr>
      <w:tr w:rsidR="00376FD7" w14:paraId="47ED7E85" w14:textId="77777777" w:rsidTr="00000B84">
        <w:tblPrEx>
          <w:jc w:val="center"/>
        </w:tblPrEx>
        <w:trPr>
          <w:jc w:val="center"/>
          <w:ins w:id="932" w:author="Juan Carlos Lopez Hernandez" w:date="2022-08-24T12:11:00Z"/>
        </w:trPr>
        <w:tc>
          <w:tcPr>
            <w:tcW w:w="2924" w:type="dxa"/>
            <w:vAlign w:val="center"/>
          </w:tcPr>
          <w:p w14:paraId="088B6991" w14:textId="61DF04F2" w:rsidR="00376FD7" w:rsidRDefault="00376FD7" w:rsidP="00376FD7">
            <w:pPr>
              <w:ind w:firstLine="0"/>
              <w:rPr>
                <w:ins w:id="933" w:author="Juan Carlos Lopez Hernandez" w:date="2022-08-24T12:11:00Z"/>
                <w:color w:val="000000"/>
              </w:rPr>
            </w:pPr>
            <w:ins w:id="934" w:author="Juan Carlos Lopez Hernandez" w:date="2022-08-24T12:14:00Z">
              <w:r>
                <w:rPr>
                  <w:color w:val="000000"/>
                </w:rPr>
                <w:t>imp</w:t>
              </w:r>
            </w:ins>
            <w:ins w:id="935" w:author="Juan Carlos Lopez Hernandez" w:date="2022-08-24T12:11:00Z">
              <w:r>
                <w:rPr>
                  <w:color w:val="000000"/>
                </w:rPr>
                <w:t>ead</w:t>
              </w:r>
            </w:ins>
            <w:ins w:id="936" w:author="Juan Carlos Lopez Hernandez" w:date="2022-08-24T12:14:00Z">
              <w:r>
                <w:rPr>
                  <w:color w:val="000000"/>
                </w:rPr>
                <w:t>error</w:t>
              </w:r>
            </w:ins>
          </w:p>
        </w:tc>
        <w:tc>
          <w:tcPr>
            <w:tcW w:w="1685" w:type="dxa"/>
            <w:vAlign w:val="center"/>
          </w:tcPr>
          <w:p w14:paraId="675DA701" w14:textId="24596CA5" w:rsidR="00376FD7" w:rsidRPr="0012628A" w:rsidRDefault="00376FD7" w:rsidP="00376FD7">
            <w:pPr>
              <w:ind w:firstLine="0"/>
              <w:rPr>
                <w:ins w:id="937" w:author="Juan Carlos Lopez Hernandez" w:date="2022-08-24T12:11:00Z"/>
              </w:rPr>
            </w:pPr>
            <w:ins w:id="938" w:author="Juan Carlos Lopez Hernandez" w:date="2022-08-24T12:16:00Z">
              <w:r w:rsidRPr="00785B9C">
                <w:t>DECIMAL(17,2)</w:t>
              </w:r>
            </w:ins>
          </w:p>
        </w:tc>
        <w:tc>
          <w:tcPr>
            <w:tcW w:w="4343" w:type="dxa"/>
            <w:vAlign w:val="center"/>
          </w:tcPr>
          <w:p w14:paraId="0EDCCE92" w14:textId="38C79F9E" w:rsidR="00376FD7" w:rsidRPr="0012628A" w:rsidRDefault="00376FD7" w:rsidP="00376FD7">
            <w:pPr>
              <w:ind w:firstLine="0"/>
              <w:rPr>
                <w:ins w:id="939" w:author="Juan Carlos Lopez Hernandez" w:date="2022-08-24T12:11:00Z"/>
              </w:rPr>
            </w:pPr>
            <w:ins w:id="940" w:author="Juan Carlos Lopez Hernandez" w:date="2022-08-24T12:15:00Z">
              <w:r>
                <w:t>Valor del Importe EAD del registro erróneo correspondiente a pk</w:t>
              </w:r>
            </w:ins>
            <w:ins w:id="941" w:author="Juan Carlos Lopez Hernandez" w:date="2022-08-24T12:16:00Z">
              <w:r>
                <w:t>registro.</w:t>
              </w:r>
            </w:ins>
          </w:p>
        </w:tc>
      </w:tr>
      <w:tr w:rsidR="00376FD7" w14:paraId="158EA5C7" w14:textId="77777777" w:rsidTr="00000B84">
        <w:tblPrEx>
          <w:jc w:val="center"/>
        </w:tblPrEx>
        <w:trPr>
          <w:jc w:val="center"/>
          <w:ins w:id="942" w:author="Juan Carlos Lopez Hernandez" w:date="2022-08-24T12:11:00Z"/>
        </w:trPr>
        <w:tc>
          <w:tcPr>
            <w:tcW w:w="2924" w:type="dxa"/>
            <w:vAlign w:val="center"/>
          </w:tcPr>
          <w:p w14:paraId="4646F053" w14:textId="3D66F128" w:rsidR="00376FD7" w:rsidRDefault="00376FD7" w:rsidP="00376FD7">
            <w:pPr>
              <w:ind w:firstLine="0"/>
              <w:rPr>
                <w:ins w:id="943" w:author="Juan Carlos Lopez Hernandez" w:date="2022-08-24T12:11:00Z"/>
                <w:color w:val="000000"/>
              </w:rPr>
            </w:pPr>
            <w:ins w:id="944" w:author="Juan Carlos Lopez Hernandez" w:date="2022-08-24T12:14:00Z">
              <w:r>
                <w:rPr>
                  <w:color w:val="000000"/>
                </w:rPr>
                <w:t>impcapitalerror</w:t>
              </w:r>
            </w:ins>
          </w:p>
        </w:tc>
        <w:tc>
          <w:tcPr>
            <w:tcW w:w="1685" w:type="dxa"/>
            <w:vAlign w:val="center"/>
          </w:tcPr>
          <w:p w14:paraId="2A7E7B0B" w14:textId="15A9CA50" w:rsidR="00376FD7" w:rsidRPr="0012628A" w:rsidRDefault="00376FD7" w:rsidP="00376FD7">
            <w:pPr>
              <w:ind w:firstLine="0"/>
              <w:rPr>
                <w:ins w:id="945" w:author="Juan Carlos Lopez Hernandez" w:date="2022-08-24T12:11:00Z"/>
              </w:rPr>
            </w:pPr>
            <w:ins w:id="946" w:author="Juan Carlos Lopez Hernandez" w:date="2022-08-24T12:16:00Z">
              <w:r w:rsidRPr="00785B9C">
                <w:t>DECIMAL(17,2)</w:t>
              </w:r>
            </w:ins>
          </w:p>
        </w:tc>
        <w:tc>
          <w:tcPr>
            <w:tcW w:w="4343" w:type="dxa"/>
            <w:vAlign w:val="center"/>
          </w:tcPr>
          <w:p w14:paraId="51431522" w14:textId="7CECA7D1" w:rsidR="00376FD7" w:rsidRPr="0012628A" w:rsidRDefault="00376FD7" w:rsidP="00376FD7">
            <w:pPr>
              <w:ind w:firstLine="0"/>
              <w:rPr>
                <w:ins w:id="947" w:author="Juan Carlos Lopez Hernandez" w:date="2022-08-24T12:11:00Z"/>
              </w:rPr>
            </w:pPr>
            <w:ins w:id="948" w:author="Juan Carlos Lopez Hernandez" w:date="2022-08-24T12:16:00Z">
              <w:r>
                <w:t>Valor del Importe Capital del registro erróneo correspondiente a pkregistro.</w:t>
              </w:r>
            </w:ins>
          </w:p>
        </w:tc>
      </w:tr>
    </w:tbl>
    <w:p w14:paraId="46D139A1" w14:textId="77777777" w:rsidR="00C443CF" w:rsidRDefault="00C443CF" w:rsidP="000765F3">
      <w:pPr>
        <w:rPr>
          <w:ins w:id="949" w:author="Juan Carlos Lopez Hernandez" w:date="2022-10-13T11:55:00Z"/>
        </w:rPr>
      </w:pPr>
    </w:p>
    <w:p w14:paraId="1D2F157F" w14:textId="77777777" w:rsidR="0053222D" w:rsidRDefault="0053222D" w:rsidP="000765F3">
      <w:pPr>
        <w:rPr>
          <w:ins w:id="950" w:author="Juan Carlos Lopez Hernandez" w:date="2022-10-13T11:55:00Z"/>
        </w:rPr>
      </w:pPr>
    </w:p>
    <w:p w14:paraId="50A4620B" w14:textId="77777777" w:rsidR="0053222D" w:rsidRDefault="0053222D" w:rsidP="000765F3">
      <w:pPr>
        <w:rPr>
          <w:ins w:id="951" w:author="Juan Carlos Lopez Hernandez" w:date="2022-10-13T11:55:00Z"/>
        </w:rPr>
      </w:pPr>
    </w:p>
    <w:p w14:paraId="75D12B46" w14:textId="77777777" w:rsidR="0053222D" w:rsidRDefault="0053222D" w:rsidP="000765F3">
      <w:pPr>
        <w:rPr>
          <w:ins w:id="952" w:author="Juan Carlos Lopez Hernandez" w:date="2022-10-13T11:55:00Z"/>
        </w:rPr>
      </w:pPr>
    </w:p>
    <w:p w14:paraId="5CF7C80F" w14:textId="77777777" w:rsidR="0053222D" w:rsidRDefault="0053222D" w:rsidP="000765F3">
      <w:pPr>
        <w:rPr>
          <w:ins w:id="953" w:author="Juan Carlos Lopez Hernandez" w:date="2022-10-13T11:55:00Z"/>
        </w:rPr>
      </w:pPr>
    </w:p>
    <w:tbl>
      <w:tblPr>
        <w:tblStyle w:val="Tablaconcuadrcula"/>
        <w:tblW w:w="0" w:type="auto"/>
        <w:tblLook w:val="04A0" w:firstRow="1" w:lastRow="0" w:firstColumn="1" w:lastColumn="0" w:noHBand="0" w:noVBand="1"/>
      </w:tblPr>
      <w:tblGrid>
        <w:gridCol w:w="3470"/>
        <w:gridCol w:w="1581"/>
        <w:gridCol w:w="3965"/>
      </w:tblGrid>
      <w:tr w:rsidR="0053222D" w:rsidRPr="00081438" w14:paraId="3331E0EC" w14:textId="77777777">
        <w:trPr>
          <w:trHeight w:val="1109"/>
          <w:ins w:id="954" w:author="Juan Carlos Lopez Hernandez" w:date="2022-10-13T11:55:00Z"/>
        </w:trPr>
        <w:tc>
          <w:tcPr>
            <w:tcW w:w="2924" w:type="dxa"/>
            <w:shd w:val="clear" w:color="auto" w:fill="FF0000"/>
          </w:tcPr>
          <w:p w14:paraId="3F2F8139" w14:textId="77777777" w:rsidR="0053222D" w:rsidRDefault="0053222D">
            <w:pPr>
              <w:tabs>
                <w:tab w:val="left" w:pos="1530"/>
              </w:tabs>
              <w:ind w:firstLine="0"/>
              <w:rPr>
                <w:ins w:id="955" w:author="Juan Carlos Lopez Hernandez" w:date="2022-10-13T11:55:00Z"/>
                <w:b/>
                <w:bCs/>
                <w:color w:val="FFFFFF" w:themeColor="background1"/>
                <w:sz w:val="24"/>
              </w:rPr>
            </w:pPr>
            <w:ins w:id="956" w:author="Juan Carlos Lopez Hernandez" w:date="2022-10-13T11:55:00Z">
              <w:r>
                <w:rPr>
                  <w:b/>
                  <w:bCs/>
                  <w:color w:val="FFFFFF" w:themeColor="background1"/>
                  <w:sz w:val="24"/>
                </w:rPr>
                <w:lastRenderedPageBreak/>
                <w:t>TABLA:</w:t>
              </w:r>
            </w:ins>
          </w:p>
          <w:p w14:paraId="1C7D4692" w14:textId="31C69EA0" w:rsidR="0053222D" w:rsidRPr="00E333AF" w:rsidRDefault="00D61AB1">
            <w:pPr>
              <w:tabs>
                <w:tab w:val="left" w:pos="1530"/>
              </w:tabs>
              <w:ind w:firstLine="0"/>
              <w:rPr>
                <w:ins w:id="957" w:author="Juan Carlos Lopez Hernandez" w:date="2022-10-13T11:55:00Z"/>
                <w:b/>
                <w:bCs/>
                <w:sz w:val="24"/>
              </w:rPr>
            </w:pPr>
            <w:ins w:id="958" w:author="Juan Carlos Lopez Hernandez" w:date="2022-10-13T11:56:00Z">
              <w:r w:rsidRPr="00D61AB1">
                <w:rPr>
                  <w:b/>
                  <w:bCs/>
                  <w:color w:val="FFFFFF" w:themeColor="background1"/>
                  <w:sz w:val="24"/>
                </w:rPr>
                <w:t>MAC_RESULT_CNTRL_CMP</w:t>
              </w:r>
            </w:ins>
          </w:p>
        </w:tc>
        <w:tc>
          <w:tcPr>
            <w:tcW w:w="6028" w:type="dxa"/>
            <w:gridSpan w:val="2"/>
          </w:tcPr>
          <w:p w14:paraId="2D731679" w14:textId="01589981" w:rsidR="0053222D" w:rsidRPr="00081438" w:rsidRDefault="00D61AB1">
            <w:pPr>
              <w:ind w:firstLine="0"/>
              <w:rPr>
                <w:ins w:id="959" w:author="Juan Carlos Lopez Hernandez" w:date="2022-10-13T11:55:00Z"/>
                <w:b/>
                <w:bCs/>
              </w:rPr>
            </w:pPr>
            <w:ins w:id="960" w:author="Juan Carlos Lopez Hernandez" w:date="2022-10-13T11:56:00Z">
              <w:r w:rsidRPr="00D61AB1">
                <w:rPr>
                  <w:b/>
                  <w:bCs/>
                </w:rPr>
                <w:t>Creación de tabla de resultados adicional con los resultados de un determinado mes calculado con otra parametrización y de esta manera comparar los resultados con el mes guardado en MAC_RESULT_CNTRL</w:t>
              </w:r>
            </w:ins>
          </w:p>
        </w:tc>
      </w:tr>
      <w:tr w:rsidR="0053222D" w:rsidRPr="00B604C0" w14:paraId="2E8B03BD" w14:textId="77777777">
        <w:tblPrEx>
          <w:jc w:val="center"/>
        </w:tblPrEx>
        <w:trPr>
          <w:tblHeader/>
          <w:jc w:val="center"/>
          <w:ins w:id="961" w:author="Juan Carlos Lopez Hernandez" w:date="2022-10-13T11:55:00Z"/>
        </w:trPr>
        <w:tc>
          <w:tcPr>
            <w:tcW w:w="2924" w:type="dxa"/>
            <w:shd w:val="clear" w:color="auto" w:fill="FF0000"/>
          </w:tcPr>
          <w:p w14:paraId="1B8E83B8" w14:textId="77777777" w:rsidR="0053222D" w:rsidRPr="00B604C0" w:rsidRDefault="0053222D">
            <w:pPr>
              <w:ind w:firstLine="0"/>
              <w:jc w:val="left"/>
              <w:rPr>
                <w:ins w:id="962" w:author="Juan Carlos Lopez Hernandez" w:date="2022-10-13T11:55:00Z"/>
                <w:b/>
                <w:bCs/>
                <w:color w:val="FFFFFF" w:themeColor="background1"/>
              </w:rPr>
            </w:pPr>
            <w:ins w:id="963" w:author="Juan Carlos Lopez Hernandez" w:date="2022-10-13T11:55:00Z">
              <w:r>
                <w:rPr>
                  <w:b/>
                  <w:bCs/>
                  <w:color w:val="FFFFFF" w:themeColor="background1"/>
                </w:rPr>
                <w:t>NOMBRE DE CAMPO</w:t>
              </w:r>
            </w:ins>
          </w:p>
        </w:tc>
        <w:tc>
          <w:tcPr>
            <w:tcW w:w="1685" w:type="dxa"/>
            <w:shd w:val="clear" w:color="auto" w:fill="FF0000"/>
          </w:tcPr>
          <w:p w14:paraId="455FF658" w14:textId="77777777" w:rsidR="0053222D" w:rsidRPr="00B604C0" w:rsidRDefault="0053222D">
            <w:pPr>
              <w:ind w:firstLine="0"/>
              <w:jc w:val="left"/>
              <w:rPr>
                <w:ins w:id="964" w:author="Juan Carlos Lopez Hernandez" w:date="2022-10-13T11:55:00Z"/>
                <w:b/>
                <w:bCs/>
                <w:color w:val="FFFFFF" w:themeColor="background1"/>
              </w:rPr>
            </w:pPr>
            <w:ins w:id="965" w:author="Juan Carlos Lopez Hernandez" w:date="2022-10-13T11:55:00Z">
              <w:r>
                <w:rPr>
                  <w:b/>
                  <w:bCs/>
                  <w:color w:val="FFFFFF" w:themeColor="background1"/>
                </w:rPr>
                <w:t>TIPO</w:t>
              </w:r>
            </w:ins>
          </w:p>
        </w:tc>
        <w:tc>
          <w:tcPr>
            <w:tcW w:w="4343" w:type="dxa"/>
            <w:shd w:val="clear" w:color="auto" w:fill="FF0000"/>
          </w:tcPr>
          <w:p w14:paraId="0D7A7945" w14:textId="77777777" w:rsidR="0053222D" w:rsidRPr="00B604C0" w:rsidRDefault="0053222D">
            <w:pPr>
              <w:ind w:firstLine="0"/>
              <w:rPr>
                <w:ins w:id="966" w:author="Juan Carlos Lopez Hernandez" w:date="2022-10-13T11:55:00Z"/>
                <w:b/>
                <w:bCs/>
                <w:color w:val="FFFFFF" w:themeColor="background1"/>
              </w:rPr>
            </w:pPr>
            <w:ins w:id="967" w:author="Juan Carlos Lopez Hernandez" w:date="2022-10-13T11:55:00Z">
              <w:r>
                <w:rPr>
                  <w:b/>
                  <w:bCs/>
                  <w:color w:val="FFFFFF" w:themeColor="background1"/>
                </w:rPr>
                <w:t>EJEMPLO</w:t>
              </w:r>
            </w:ins>
          </w:p>
        </w:tc>
      </w:tr>
    </w:tbl>
    <w:p w14:paraId="2591FC48" w14:textId="77777777" w:rsidR="0053222D" w:rsidRDefault="0053222D" w:rsidP="000765F3">
      <w:pPr>
        <w:rPr>
          <w:ins w:id="968" w:author="Juan Carlos Lopez Hernandez" w:date="2022-10-13T11:55:00Z"/>
        </w:rPr>
      </w:pPr>
    </w:p>
    <w:p w14:paraId="75F3F867" w14:textId="77777777" w:rsidR="0053222D" w:rsidRDefault="0053222D" w:rsidP="000765F3">
      <w:pPr>
        <w:rPr>
          <w:ins w:id="969" w:author="Juan Carlos Lopez Hernandez" w:date="2022-06-28T07:54:00Z"/>
        </w:rPr>
      </w:pPr>
    </w:p>
    <w:p w14:paraId="4F72E833" w14:textId="77777777" w:rsidR="00C42301" w:rsidRDefault="00C42301" w:rsidP="000765F3">
      <w:pPr>
        <w:rPr>
          <w:ins w:id="970" w:author="Juan Carlos Lopez Hernandez" w:date="2022-06-23T08:45:00Z"/>
        </w:rPr>
      </w:pPr>
    </w:p>
    <w:p w14:paraId="1B5A7967" w14:textId="77777777" w:rsidR="00376FD7" w:rsidRDefault="00376FD7" w:rsidP="000765F3">
      <w:pPr>
        <w:rPr>
          <w:ins w:id="971" w:author="Juan Carlos Lopez Hernandez" w:date="2022-08-24T12:17:00Z"/>
        </w:rPr>
      </w:pPr>
    </w:p>
    <w:p w14:paraId="4863510E" w14:textId="77777777" w:rsidR="00376FD7" w:rsidRDefault="00376FD7" w:rsidP="000765F3">
      <w:pPr>
        <w:rPr>
          <w:ins w:id="972" w:author="Juan Carlos Lopez Hernandez" w:date="2022-08-24T12:17:00Z"/>
        </w:rPr>
      </w:pPr>
    </w:p>
    <w:p w14:paraId="05FD5488" w14:textId="77777777" w:rsidR="00376FD7" w:rsidRDefault="00376FD7" w:rsidP="000765F3">
      <w:pPr>
        <w:rPr>
          <w:ins w:id="973" w:author="Juan Carlos Lopez Hernandez" w:date="2022-08-24T12:17:00Z"/>
        </w:rPr>
      </w:pPr>
    </w:p>
    <w:p w14:paraId="083996B1" w14:textId="77777777" w:rsidR="00376FD7" w:rsidRDefault="00376FD7" w:rsidP="000765F3">
      <w:pPr>
        <w:rPr>
          <w:ins w:id="974" w:author="Juan Carlos Lopez Hernandez" w:date="2022-08-24T12:17:00Z"/>
        </w:rPr>
      </w:pPr>
    </w:p>
    <w:p w14:paraId="35A3A41B" w14:textId="77777777" w:rsidR="00376FD7" w:rsidRDefault="00376FD7" w:rsidP="000765F3">
      <w:pPr>
        <w:rPr>
          <w:ins w:id="975" w:author="Juan Carlos Lopez Hernandez" w:date="2022-08-24T12:17:00Z"/>
        </w:rPr>
      </w:pPr>
    </w:p>
    <w:p w14:paraId="14DDDCFA" w14:textId="77777777" w:rsidR="00376FD7" w:rsidRDefault="00376FD7" w:rsidP="000765F3">
      <w:pPr>
        <w:rPr>
          <w:ins w:id="976" w:author="Juan Carlos Lopez Hernandez" w:date="2022-08-24T12:17:00Z"/>
        </w:rPr>
      </w:pPr>
    </w:p>
    <w:p w14:paraId="2ADE2C22" w14:textId="77777777" w:rsidR="00376FD7" w:rsidRDefault="00376FD7" w:rsidP="000765F3">
      <w:pPr>
        <w:rPr>
          <w:ins w:id="977" w:author="Juan Carlos Lopez Hernandez" w:date="2022-06-23T08:45:00Z"/>
        </w:rPr>
      </w:pPr>
    </w:p>
    <w:p w14:paraId="6149BB76" w14:textId="77777777" w:rsidR="00823A3D" w:rsidRDefault="00823A3D" w:rsidP="000765F3">
      <w:pPr>
        <w:rPr>
          <w:ins w:id="978" w:author="Juan Carlos Lopez Hernandez" w:date="2022-06-23T08:43:00Z"/>
        </w:rPr>
      </w:pPr>
    </w:p>
    <w:p w14:paraId="5D23BD9C" w14:textId="0B839011" w:rsidR="00916053" w:rsidRPr="004F7AAF" w:rsidDel="00916053" w:rsidRDefault="00916053" w:rsidP="000765F3">
      <w:pPr>
        <w:rPr>
          <w:del w:id="979" w:author="Juan Carlos Lopez Hernandez" w:date="2022-06-22T23:18:00Z"/>
        </w:rPr>
      </w:pPr>
      <w:bookmarkStart w:id="980" w:name="_Toc106866384"/>
      <w:bookmarkStart w:id="981" w:name="_Toc107180578"/>
      <w:bookmarkStart w:id="982" w:name="_Toc107215003"/>
      <w:bookmarkStart w:id="983" w:name="_Toc118981719"/>
      <w:bookmarkEnd w:id="980"/>
      <w:bookmarkEnd w:id="981"/>
      <w:bookmarkEnd w:id="982"/>
      <w:bookmarkEnd w:id="983"/>
    </w:p>
    <w:p w14:paraId="6FCAAE0B" w14:textId="3596E1DE" w:rsidR="00D64E64" w:rsidRDefault="00D64E64" w:rsidP="00D64E64">
      <w:pPr>
        <w:pStyle w:val="Ttulo2"/>
      </w:pPr>
      <w:bookmarkStart w:id="984" w:name="_Toc118981720"/>
      <w:commentRangeStart w:id="985"/>
      <w:r>
        <w:t>Modelo de calidad</w:t>
      </w:r>
      <w:bookmarkEnd w:id="984"/>
    </w:p>
    <w:p w14:paraId="763A21ED" w14:textId="13D0569C" w:rsidR="00383412" w:rsidRDefault="00383412" w:rsidP="00383412">
      <w:pPr>
        <w:rPr>
          <w:ins w:id="986" w:author="Juan Carlos Lopez Hernandez" w:date="2022-06-16T08:54:00Z"/>
        </w:rPr>
      </w:pPr>
      <w:r>
        <w:t xml:space="preserve">El modelo de datos de MAC estará </w:t>
      </w:r>
      <w:r w:rsidR="004F7AAF">
        <w:t>dividido en dos partes</w:t>
      </w:r>
      <w:ins w:id="987" w:author="Juan Carlos Lopez Hernandez" w:date="2022-06-16T09:02:00Z">
        <w:r w:rsidR="00043478">
          <w:t xml:space="preserve"> diferenciadas,</w:t>
        </w:r>
      </w:ins>
      <w:r w:rsidR="004F7AAF">
        <w:t xml:space="preserve"> una para la capa de BUSINESS y otra para PostgreSQL</w:t>
      </w:r>
      <w:ins w:id="988" w:author="Juan Carlos Lopez Hernandez" w:date="2022-06-16T09:02:00Z">
        <w:r w:rsidR="00043478">
          <w:t>.</w:t>
        </w:r>
      </w:ins>
    </w:p>
    <w:p w14:paraId="30022BBC" w14:textId="6CA1E725" w:rsidR="00A62977" w:rsidRDefault="00A62977" w:rsidP="00083FBA">
      <w:pPr>
        <w:pStyle w:val="Prrafodelista"/>
        <w:numPr>
          <w:ilvl w:val="0"/>
          <w:numId w:val="21"/>
        </w:numPr>
        <w:rPr>
          <w:ins w:id="989" w:author="Juan Carlos Lopez Hernandez" w:date="2022-06-16T09:13:00Z"/>
        </w:rPr>
      </w:pPr>
      <w:ins w:id="990" w:author="Juan Carlos Lopez Hernandez" w:date="2022-06-16T08:54:00Z">
        <w:r>
          <w:t xml:space="preserve">En la capa de BUSINESS dentro de SUPRA </w:t>
        </w:r>
      </w:ins>
      <w:ins w:id="991" w:author="Juan Carlos Lopez Hernandez" w:date="2022-06-16T08:55:00Z">
        <w:r w:rsidR="00FC2A1F">
          <w:t>e</w:t>
        </w:r>
      </w:ins>
      <w:ins w:id="992" w:author="Juan Carlos Lopez Hernandez" w:date="2022-06-16T08:56:00Z">
        <w:r w:rsidR="00FC2A1F">
          <w:t xml:space="preserve">ncontraremos </w:t>
        </w:r>
        <w:r w:rsidR="00FC2A1F" w:rsidRPr="009D5EED">
          <w:rPr>
            <w:b/>
            <w:bCs/>
          </w:rPr>
          <w:t xml:space="preserve">las tablas </w:t>
        </w:r>
      </w:ins>
      <w:ins w:id="993" w:author="Juan Carlos Lopez Hernandez" w:date="2022-06-16T08:59:00Z">
        <w:r w:rsidR="00F50F94" w:rsidRPr="009D5EED">
          <w:rPr>
            <w:b/>
            <w:bCs/>
          </w:rPr>
          <w:t xml:space="preserve">de ejecución de </w:t>
        </w:r>
      </w:ins>
      <w:ins w:id="994" w:author="Juan Carlos Lopez Hernandez" w:date="2022-06-16T09:00:00Z">
        <w:r w:rsidR="004A43EF" w:rsidRPr="009D5EED">
          <w:rPr>
            <w:b/>
            <w:bCs/>
          </w:rPr>
          <w:t xml:space="preserve">todas las </w:t>
        </w:r>
      </w:ins>
      <w:ins w:id="995" w:author="Juan Carlos Lopez Hernandez" w:date="2022-06-16T08:59:00Z">
        <w:r w:rsidR="00F50F94" w:rsidRPr="009D5EED">
          <w:rPr>
            <w:b/>
            <w:bCs/>
          </w:rPr>
          <w:t>las reglas</w:t>
        </w:r>
      </w:ins>
      <w:ins w:id="996" w:author="Juan Carlos Lopez Hernandez" w:date="2022-06-16T09:03:00Z">
        <w:r w:rsidR="00292984" w:rsidRPr="009D5EED">
          <w:rPr>
            <w:b/>
            <w:bCs/>
          </w:rPr>
          <w:t xml:space="preserve"> particionada</w:t>
        </w:r>
      </w:ins>
      <w:ins w:id="997" w:author="Juan Carlos Lopez Hernandez" w:date="2022-06-16T09:04:00Z">
        <w:r w:rsidR="00CA4AD9" w:rsidRPr="009D5EED">
          <w:rPr>
            <w:b/>
            <w:bCs/>
          </w:rPr>
          <w:t>s</w:t>
        </w:r>
      </w:ins>
      <w:ins w:id="998" w:author="Juan Carlos Lopez Hernandez" w:date="2022-06-16T09:03:00Z">
        <w:r w:rsidR="00292984" w:rsidRPr="009D5EED">
          <w:rPr>
            <w:b/>
            <w:bCs/>
          </w:rPr>
          <w:t xml:space="preserve"> por mes y unidad</w:t>
        </w:r>
      </w:ins>
      <w:ins w:id="999" w:author="Juan Carlos Lopez Hernandez" w:date="2022-06-16T09:02:00Z">
        <w:r w:rsidR="00043478">
          <w:t>,</w:t>
        </w:r>
      </w:ins>
      <w:ins w:id="1000" w:author="Juan Carlos Lopez Hernandez" w:date="2022-06-16T09:03:00Z">
        <w:r w:rsidR="00292984">
          <w:t xml:space="preserve"> así como </w:t>
        </w:r>
      </w:ins>
      <w:ins w:id="1001" w:author="Juan Carlos Lopez Hernandez" w:date="2022-06-16T09:05:00Z">
        <w:r w:rsidR="00692840" w:rsidRPr="00F52E11">
          <w:rPr>
            <w:b/>
            <w:bCs/>
          </w:rPr>
          <w:t xml:space="preserve">las tablas de </w:t>
        </w:r>
        <w:r w:rsidR="00F06BA2" w:rsidRPr="00F52E11">
          <w:rPr>
            <w:b/>
            <w:bCs/>
          </w:rPr>
          <w:t>registros erróneos</w:t>
        </w:r>
        <w:r w:rsidR="00F06BA2">
          <w:t xml:space="preserve"> </w:t>
        </w:r>
      </w:ins>
      <w:ins w:id="1002" w:author="Juan Carlos Lopez Hernandez" w:date="2022-06-16T09:12:00Z">
        <w:r w:rsidR="009D5EED">
          <w:t xml:space="preserve">de cada una de las ejecuciones </w:t>
        </w:r>
      </w:ins>
      <w:ins w:id="1003" w:author="Juan Carlos Lopez Hernandez" w:date="2022-06-16T09:05:00Z">
        <w:r w:rsidR="00F06BA2">
          <w:t xml:space="preserve">para poder realizar el drill down </w:t>
        </w:r>
      </w:ins>
      <w:ins w:id="1004" w:author="Juan Carlos Lopez Hernandez" w:date="2022-06-16T09:06:00Z">
        <w:r w:rsidR="00F06BA2">
          <w:t>sobre los distintos errores dentro de la herramienta de</w:t>
        </w:r>
        <w:r w:rsidR="008D3221">
          <w:t xml:space="preserve"> reporting de</w:t>
        </w:r>
        <w:r w:rsidR="00F06BA2">
          <w:t xml:space="preserve"> MICROSTRATEGY.</w:t>
        </w:r>
      </w:ins>
    </w:p>
    <w:p w14:paraId="6ED65727" w14:textId="3BDCC64D" w:rsidR="008B7C80" w:rsidRDefault="000E31DF" w:rsidP="00083FBA">
      <w:pPr>
        <w:pStyle w:val="Prrafodelista"/>
        <w:numPr>
          <w:ilvl w:val="0"/>
          <w:numId w:val="21"/>
        </w:numPr>
        <w:rPr>
          <w:ins w:id="1005" w:author="Juan Carlos Lopez Hernandez" w:date="2022-06-16T09:36:00Z"/>
        </w:rPr>
      </w:pPr>
      <w:ins w:id="1006" w:author="Juan Carlos Lopez Hernandez" w:date="2022-06-16T09:34:00Z">
        <w:r>
          <w:lastRenderedPageBreak/>
          <w:t>D</w:t>
        </w:r>
      </w:ins>
      <w:ins w:id="1007" w:author="Juan Carlos Lopez Hernandez" w:date="2022-06-16T09:13:00Z">
        <w:r w:rsidR="00F52E11">
          <w:t>entro de la BBDD Postgre se incluirán</w:t>
        </w:r>
      </w:ins>
      <w:ins w:id="1008" w:author="Juan Carlos Lopez Hernandez" w:date="2022-06-16T09:16:00Z">
        <w:r w:rsidR="00F87CC1">
          <w:t xml:space="preserve"> las tablas </w:t>
        </w:r>
      </w:ins>
      <w:ins w:id="1009" w:author="Juan Carlos Lopez Hernandez" w:date="2022-06-16T09:27:00Z">
        <w:r w:rsidR="0063588B">
          <w:t>de</w:t>
        </w:r>
      </w:ins>
      <w:ins w:id="1010" w:author="Juan Carlos Lopez Hernandez" w:date="2022-06-16T09:32:00Z">
        <w:r w:rsidR="009279DB">
          <w:t xml:space="preserve"> definición de</w:t>
        </w:r>
      </w:ins>
      <w:ins w:id="1011" w:author="Juan Carlos Lopez Hernandez" w:date="2022-06-16T09:27:00Z">
        <w:r w:rsidR="0063588B">
          <w:t xml:space="preserve"> las reglas</w:t>
        </w:r>
        <w:r w:rsidR="00E70D6E">
          <w:t xml:space="preserve">, </w:t>
        </w:r>
      </w:ins>
      <w:ins w:id="1012" w:author="Juan Carlos Lopez Hernandez" w:date="2022-06-16T09:32:00Z">
        <w:r w:rsidR="00267656">
          <w:t>tablas necesarias para su parametrización</w:t>
        </w:r>
      </w:ins>
      <w:ins w:id="1013" w:author="Juan Carlos Lopez Hernandez" w:date="2022-06-16T09:34:00Z">
        <w:r w:rsidR="003E57F0">
          <w:t>,</w:t>
        </w:r>
      </w:ins>
      <w:ins w:id="1014" w:author="Juan Carlos Lopez Hernandez" w:date="2022-06-16T09:32:00Z">
        <w:r w:rsidR="00267656">
          <w:t xml:space="preserve"> </w:t>
        </w:r>
      </w:ins>
      <w:ins w:id="1015" w:author="Juan Carlos Lopez Hernandez" w:date="2022-06-16T09:27:00Z">
        <w:r w:rsidR="00E70D6E">
          <w:t xml:space="preserve">tablas de </w:t>
        </w:r>
      </w:ins>
      <w:ins w:id="1016" w:author="Juan Carlos Lopez Hernandez" w:date="2022-06-16T09:28:00Z">
        <w:r w:rsidR="00E70D6E">
          <w:t>baremos de divisas y de relación</w:t>
        </w:r>
      </w:ins>
      <w:ins w:id="1017" w:author="Juan Carlos Lopez Hernandez" w:date="2022-06-16T14:15:00Z">
        <w:r w:rsidR="00F76CAE">
          <w:t xml:space="preserve"> Baremo </w:t>
        </w:r>
        <w:r w:rsidR="00AC029C">
          <w:t>Global-Local</w:t>
        </w:r>
      </w:ins>
      <w:ins w:id="1018" w:author="Juan Carlos Lopez Hernandez" w:date="2022-06-16T09:33:00Z">
        <w:r w:rsidR="00267656">
          <w:t xml:space="preserve">, así como </w:t>
        </w:r>
      </w:ins>
      <w:ins w:id="1019" w:author="Juan Carlos Lopez Hernandez" w:date="2022-06-16T09:34:00Z">
        <w:r w:rsidR="003E57F0">
          <w:t>la t</w:t>
        </w:r>
      </w:ins>
      <w:ins w:id="1020" w:author="Juan Carlos Lopez Hernandez" w:date="2022-06-16T09:35:00Z">
        <w:r w:rsidR="00B44078">
          <w:t>a</w:t>
        </w:r>
      </w:ins>
      <w:ins w:id="1021" w:author="Juan Carlos Lopez Hernandez" w:date="2022-06-16T09:34:00Z">
        <w:r w:rsidR="003E57F0">
          <w:t>bla de Constan</w:t>
        </w:r>
      </w:ins>
      <w:ins w:id="1022" w:author="Juan Carlos Lopez Hernandez" w:date="2022-06-16T09:35:00Z">
        <w:r w:rsidR="003E57F0">
          <w:t>tes global</w:t>
        </w:r>
      </w:ins>
      <w:ins w:id="1023" w:author="Juan Carlos Lopez Hernandez" w:date="2022-06-16T14:16:00Z">
        <w:r w:rsidR="003855EE">
          <w:t xml:space="preserve"> </w:t>
        </w:r>
      </w:ins>
      <w:ins w:id="1024" w:author="Juan Carlos Lopez Hernandez" w:date="2022-06-16T14:17:00Z">
        <w:r w:rsidR="003855EE">
          <w:t xml:space="preserve">y la tabla de constantes </w:t>
        </w:r>
      </w:ins>
      <w:ins w:id="1025" w:author="Juan Carlos Lopez Hernandez" w:date="2022-06-16T09:35:00Z">
        <w:r w:rsidR="003E57F0">
          <w:t>locales</w:t>
        </w:r>
      </w:ins>
      <w:ins w:id="1026" w:author="Juan Carlos Lopez Hernandez" w:date="2022-06-16T14:17:00Z">
        <w:r w:rsidR="003855EE">
          <w:t xml:space="preserve"> la cual </w:t>
        </w:r>
        <w:r w:rsidR="006E60AA">
          <w:t>llevará el campo de Unidad informado</w:t>
        </w:r>
      </w:ins>
      <w:ins w:id="1027" w:author="Juan Carlos Lopez Hernandez" w:date="2022-06-16T09:35:00Z">
        <w:r w:rsidR="00B44078">
          <w:t>.</w:t>
        </w:r>
      </w:ins>
    </w:p>
    <w:p w14:paraId="4F25AF43" w14:textId="3B8A6968" w:rsidR="00F52E11" w:rsidRDefault="00884ECC" w:rsidP="008B7C80">
      <w:pPr>
        <w:pStyle w:val="Prrafodelista"/>
        <w:ind w:left="1429" w:firstLine="0"/>
        <w:rPr>
          <w:ins w:id="1028" w:author="Juan Carlos Lopez Hernandez" w:date="2022-06-17T12:34:00Z"/>
        </w:rPr>
      </w:pPr>
      <w:ins w:id="1029" w:author="Juan Carlos Lopez Hernandez" w:date="2022-06-16T14:11:00Z">
        <w:r>
          <w:t xml:space="preserve">Habrá </w:t>
        </w:r>
      </w:ins>
      <w:ins w:id="1030" w:author="Juan Carlos Lopez Hernandez" w:date="2022-06-16T14:12:00Z">
        <w:r w:rsidR="006577B7">
          <w:t xml:space="preserve">que establecer </w:t>
        </w:r>
        <w:r w:rsidR="00D66805">
          <w:t xml:space="preserve">del mismo modo las tablas de ponderaciones </w:t>
        </w:r>
      </w:ins>
      <w:ins w:id="1031" w:author="Juan Carlos Lopez Hernandez" w:date="2022-06-16T14:13:00Z">
        <w:r w:rsidR="00470EA0">
          <w:t>tanto a nivel global como de unidad.</w:t>
        </w:r>
      </w:ins>
    </w:p>
    <w:p w14:paraId="5FA05D6E" w14:textId="6BAF3079" w:rsidR="00D772BA" w:rsidRDefault="00D772BA" w:rsidP="008B7C80">
      <w:pPr>
        <w:pStyle w:val="Prrafodelista"/>
        <w:ind w:left="1429" w:firstLine="0"/>
        <w:rPr>
          <w:ins w:id="1032" w:author="Juan Carlos Lopez Hernandez" w:date="2022-06-16T14:19:00Z"/>
        </w:rPr>
      </w:pPr>
      <w:ins w:id="1033" w:author="Juan Carlos Lopez Hernandez" w:date="2022-06-17T12:34:00Z">
        <w:r>
          <w:t>El modelo de datos</w:t>
        </w:r>
        <w:r w:rsidR="0000023C">
          <w:t xml:space="preserve"> se abordará en el DDR_</w:t>
        </w:r>
      </w:ins>
    </w:p>
    <w:p w14:paraId="07D18DC1" w14:textId="77777777" w:rsidR="009F7FE5" w:rsidRPr="00383412" w:rsidRDefault="009F7FE5" w:rsidP="008B7C80">
      <w:pPr>
        <w:pStyle w:val="Prrafodelista"/>
        <w:ind w:left="1429" w:firstLine="0"/>
      </w:pPr>
    </w:p>
    <w:p w14:paraId="01C23CEF" w14:textId="2363994E" w:rsidR="00D64E64" w:rsidRDefault="00D64E64" w:rsidP="00D64E64">
      <w:pPr>
        <w:pStyle w:val="Ttulo2"/>
      </w:pPr>
      <w:bookmarkStart w:id="1034" w:name="_Toc118981721"/>
      <w:r>
        <w:t>Motor de reglas</w:t>
      </w:r>
      <w:bookmarkEnd w:id="1034"/>
    </w:p>
    <w:p w14:paraId="1C9D63EF" w14:textId="6D7841FD" w:rsidR="009F7FE5" w:rsidRPr="00745A78" w:rsidRDefault="00745A78" w:rsidP="009F7FE5">
      <w:r>
        <w:t>Construción de un motor de reglas de calidad</w:t>
      </w:r>
      <w:r w:rsidR="00383412">
        <w:t>.</w:t>
      </w:r>
    </w:p>
    <w:p w14:paraId="55AB13EF" w14:textId="24538DE2" w:rsidR="00D64E64" w:rsidRDefault="00D64E64" w:rsidP="00D64E64">
      <w:pPr>
        <w:pStyle w:val="Ttulo2"/>
      </w:pPr>
      <w:bookmarkStart w:id="1035" w:name="_Toc118981722"/>
      <w:r>
        <w:t>CdM Calidad</w:t>
      </w:r>
      <w:bookmarkEnd w:id="1035"/>
    </w:p>
    <w:p w14:paraId="5A3555F1" w14:textId="7941BE96" w:rsidR="00C036BC" w:rsidRDefault="00F9089F" w:rsidP="00D92D87">
      <w:pPr>
        <w:spacing w:after="0"/>
      </w:pPr>
      <w:r>
        <w:t>Desde el c</w:t>
      </w:r>
      <w:r w:rsidR="00745A78">
        <w:t xml:space="preserve">uadro de mandos de calidad, </w:t>
      </w:r>
      <w:commentRangeEnd w:id="985"/>
      <w:r w:rsidR="00C318B9">
        <w:rPr>
          <w:rStyle w:val="Refdecomentario"/>
        </w:rPr>
        <w:commentReference w:id="985"/>
      </w:r>
      <w:r>
        <w:t>se</w:t>
      </w:r>
      <w:r w:rsidR="00F268D9">
        <w:t xml:space="preserve"> podrán visualizar la información de los resultados del motor de reglas </w:t>
      </w:r>
      <w:r w:rsidR="008A6DE3">
        <w:t>en Microstrategy.</w:t>
      </w:r>
      <w:r w:rsidR="00C036BC" w:rsidRPr="00C036BC">
        <w:t xml:space="preserve"> </w:t>
      </w:r>
      <w:r w:rsidR="00C036BC">
        <w:t>La herramienta debe poder ofrecerá las siguientes vistas de los resultados para su explotación:</w:t>
      </w:r>
    </w:p>
    <w:p w14:paraId="4B2EF264" w14:textId="77777777" w:rsidR="00C036BC" w:rsidRDefault="00C036BC" w:rsidP="00D92D87">
      <w:pPr>
        <w:pStyle w:val="Prrafodelista"/>
        <w:numPr>
          <w:ilvl w:val="0"/>
          <w:numId w:val="16"/>
        </w:numPr>
        <w:spacing w:before="0" w:after="0" w:line="240" w:lineRule="auto"/>
        <w:contextualSpacing/>
        <w:rPr>
          <w:ins w:id="1036" w:author="Juan Carlos Lopez Hernandez" w:date="2022-06-28T07:37:00Z"/>
        </w:rPr>
      </w:pPr>
      <w:r w:rsidRPr="00BC60FB">
        <w:t>Visión Código Monet (concepto Cartera): Al tener resultados desagregados por prueba y vista, se debe poder mostrar resultados de todas las pruebas para un código Monet específico o grupo de Códigos Monet (esta vista realmente son 6 vistas, porque habrá una por finalidad (Regulatoria (A-IRB=1 + F-IRB=4)) y Economica=2), 3 parámetros (PD, LGD y K1), y siempre visión Pre-mitigación).</w:t>
      </w:r>
    </w:p>
    <w:p w14:paraId="78D6D349" w14:textId="77777777" w:rsidR="00D92D87" w:rsidRPr="00BC60FB" w:rsidRDefault="00D92D87" w:rsidP="00D92D87">
      <w:pPr>
        <w:pStyle w:val="Prrafodelista"/>
        <w:spacing w:before="0" w:after="0" w:line="240" w:lineRule="auto"/>
        <w:ind w:left="720" w:firstLine="0"/>
        <w:contextualSpacing/>
      </w:pPr>
    </w:p>
    <w:p w14:paraId="76D2975F" w14:textId="426583C4" w:rsidR="00D92D87" w:rsidRDefault="00C036BC" w:rsidP="00D92D87">
      <w:pPr>
        <w:pStyle w:val="Prrafodelista"/>
        <w:numPr>
          <w:ilvl w:val="0"/>
          <w:numId w:val="16"/>
        </w:numPr>
        <w:spacing w:before="0" w:after="0" w:line="240" w:lineRule="auto"/>
        <w:contextualSpacing/>
        <w:rPr>
          <w:ins w:id="1037" w:author="Juan Carlos Lopez Hernandez" w:date="2022-06-28T07:38:00Z"/>
        </w:rPr>
      </w:pPr>
      <w:r w:rsidRPr="00BC60FB">
        <w:t>Visión agrupado Sucursales: Al tener resultados desagregados por prueba y vista, se debe poder mostrar resultados de todas</w:t>
      </w:r>
      <w:r>
        <w:t xml:space="preserve"> las pruebas para cada grupo de sucursales (parametrizable por la Unidad).</w:t>
      </w:r>
    </w:p>
    <w:p w14:paraId="0D6F02FF" w14:textId="77777777" w:rsidR="00D92D87" w:rsidRDefault="00D92D87" w:rsidP="00D92D87">
      <w:pPr>
        <w:spacing w:before="0" w:after="0" w:line="240" w:lineRule="auto"/>
        <w:ind w:left="709" w:firstLine="0"/>
        <w:contextualSpacing/>
      </w:pPr>
    </w:p>
    <w:p w14:paraId="536BCF73" w14:textId="77777777" w:rsidR="00C036BC" w:rsidRDefault="00C036BC" w:rsidP="00D92D87">
      <w:pPr>
        <w:pStyle w:val="Prrafodelista"/>
        <w:numPr>
          <w:ilvl w:val="0"/>
          <w:numId w:val="16"/>
        </w:numPr>
        <w:spacing w:before="0" w:after="0" w:line="240" w:lineRule="auto"/>
        <w:contextualSpacing/>
        <w:rPr>
          <w:ins w:id="1038" w:author="Juan Carlos Lopez Hernandez" w:date="2022-06-28T07:38:00Z"/>
        </w:rPr>
      </w:pPr>
      <w:r>
        <w:t>Visión agrupado de Producto.</w:t>
      </w:r>
    </w:p>
    <w:p w14:paraId="4D58B66D" w14:textId="77777777" w:rsidR="00D92D87" w:rsidRDefault="00D92D87" w:rsidP="00D92D87">
      <w:pPr>
        <w:spacing w:before="0" w:after="0" w:line="240" w:lineRule="auto"/>
        <w:ind w:left="360" w:firstLine="0"/>
        <w:contextualSpacing/>
      </w:pPr>
    </w:p>
    <w:p w14:paraId="6A024BE9" w14:textId="77777777" w:rsidR="00C036BC" w:rsidRDefault="00C036BC" w:rsidP="00D92D87">
      <w:pPr>
        <w:pStyle w:val="Prrafodelista"/>
        <w:numPr>
          <w:ilvl w:val="0"/>
          <w:numId w:val="16"/>
        </w:numPr>
        <w:spacing w:before="0" w:after="0" w:line="240" w:lineRule="auto"/>
        <w:contextualSpacing/>
        <w:rPr>
          <w:ins w:id="1039" w:author="Juan Carlos Lopez Hernandez" w:date="2022-06-28T07:38:00Z"/>
        </w:rPr>
      </w:pPr>
      <w:r>
        <w:t>Vista Segmento Global/Local, se debe poder visualizar los resultados bajo esta visión para reportar los resultados específicos al regulador o para gestión, filtrando por prueba.</w:t>
      </w:r>
    </w:p>
    <w:p w14:paraId="062324A2" w14:textId="77777777" w:rsidR="00D92D87" w:rsidRDefault="00D92D87" w:rsidP="00D92D87">
      <w:pPr>
        <w:spacing w:before="0" w:after="0" w:line="240" w:lineRule="auto"/>
        <w:ind w:firstLine="0"/>
        <w:contextualSpacing/>
      </w:pPr>
    </w:p>
    <w:p w14:paraId="4ACD2B88" w14:textId="2A2EFAD5" w:rsidR="000A13E8" w:rsidRPr="00FE1271" w:rsidRDefault="004E26B4" w:rsidP="0008285B">
      <w:pPr>
        <w:pStyle w:val="Ttulo3"/>
      </w:pPr>
      <w:bookmarkStart w:id="1040" w:name="_Toc118981723"/>
      <w:r>
        <w:t>Modelo relacional</w:t>
      </w:r>
      <w:bookmarkEnd w:id="1040"/>
    </w:p>
    <w:p w14:paraId="3C6C656A" w14:textId="77777777" w:rsidR="00651359" w:rsidRDefault="00651359" w:rsidP="00651359">
      <w:pPr>
        <w:spacing w:before="0" w:line="240" w:lineRule="auto"/>
        <w:ind w:left="360" w:firstLine="0"/>
        <w:contextualSpacing/>
      </w:pPr>
    </w:p>
    <w:p w14:paraId="6C159771" w14:textId="3AC2EF09" w:rsidR="00606A4C" w:rsidRDefault="002B1C7A" w:rsidP="00651359">
      <w:pPr>
        <w:spacing w:before="0" w:line="240" w:lineRule="auto"/>
        <w:ind w:left="360" w:firstLine="0"/>
        <w:contextualSpacing/>
      </w:pPr>
      <w:r>
        <w:rPr>
          <w:noProof/>
        </w:rPr>
        <w:lastRenderedPageBreak/>
        <w:drawing>
          <wp:inline distT="0" distB="0" distL="0" distR="0" wp14:anchorId="1D36F6EF" wp14:editId="63590A14">
            <wp:extent cx="3204845" cy="8356600"/>
            <wp:effectExtent l="0" t="0" r="0" b="6350"/>
            <wp:docPr id="1693060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845" cy="8356600"/>
                    </a:xfrm>
                    <a:prstGeom prst="rect">
                      <a:avLst/>
                    </a:prstGeom>
                    <a:noFill/>
                    <a:ln>
                      <a:noFill/>
                    </a:ln>
                  </pic:spPr>
                </pic:pic>
              </a:graphicData>
            </a:graphic>
          </wp:inline>
        </w:drawing>
      </w:r>
    </w:p>
    <w:p w14:paraId="4C4F4FC5" w14:textId="38285592" w:rsidR="0008285B" w:rsidRPr="003F0EF5" w:rsidRDefault="0008285B" w:rsidP="0008285B">
      <w:pPr>
        <w:pStyle w:val="Ttulo3"/>
      </w:pPr>
      <w:bookmarkStart w:id="1041" w:name="_Toc95894519"/>
      <w:del w:id="1042" w:author="Juan Carlos Lopez Hernandez" w:date="2022-06-22T09:34:00Z">
        <w:r w:rsidDel="002B7FC1">
          <w:lastRenderedPageBreak/>
          <w:delText>Dashboards</w:delText>
        </w:r>
      </w:del>
      <w:bookmarkStart w:id="1043" w:name="_Toc118981724"/>
      <w:bookmarkEnd w:id="1041"/>
      <w:ins w:id="1044" w:author="Juan Carlos Lopez Hernandez" w:date="2022-06-22T09:34:00Z">
        <w:r w:rsidR="002B7FC1">
          <w:t>Dic</w:t>
        </w:r>
      </w:ins>
      <w:ins w:id="1045" w:author="Juan Carlos Lopez Hernandez" w:date="2022-06-22T09:35:00Z">
        <w:r w:rsidR="002B7FC1">
          <w:t>cionario de datos</w:t>
        </w:r>
      </w:ins>
      <w:bookmarkEnd w:id="1043"/>
    </w:p>
    <w:p w14:paraId="19B423B7" w14:textId="77777777" w:rsidR="0008285B" w:rsidRDefault="0008285B" w:rsidP="0008285B">
      <w:r>
        <w:t xml:space="preserve">Todos los resultados deben alimentar a uno o varios dashboard globales. Para la generación de dichos dashboards se contará con la suite de Informática y/o </w:t>
      </w:r>
      <w:r w:rsidRPr="00250188">
        <w:t>otras herramientas de visualización</w:t>
      </w:r>
      <w:r>
        <w:t>.</w:t>
      </w:r>
    </w:p>
    <w:p w14:paraId="04E1CC7B" w14:textId="77777777" w:rsidR="0008285B" w:rsidRDefault="0008285B" w:rsidP="0008285B">
      <w:pPr>
        <w:pStyle w:val="Prrafodelista"/>
        <w:spacing w:before="0" w:line="240" w:lineRule="auto"/>
        <w:ind w:left="720" w:firstLine="0"/>
        <w:contextualSpacing/>
      </w:pPr>
    </w:p>
    <w:p w14:paraId="6EA54917" w14:textId="75272161" w:rsidR="00745A78" w:rsidRDefault="00745A78" w:rsidP="00745A78"/>
    <w:p w14:paraId="22F2015C" w14:textId="77777777" w:rsidR="008A6DE3" w:rsidRPr="00745A78" w:rsidRDefault="008A6DE3" w:rsidP="00745A78"/>
    <w:p w14:paraId="0E399717" w14:textId="77777777" w:rsidR="00133549" w:rsidRDefault="00133549" w:rsidP="00133549"/>
    <w:p w14:paraId="73086717" w14:textId="77777777" w:rsidR="00D64E64" w:rsidRPr="00133549" w:rsidRDefault="00D64E64" w:rsidP="00133549"/>
    <w:p w14:paraId="608187EF" w14:textId="28146D48" w:rsidR="004C2AE6" w:rsidRDefault="004C2AE6">
      <w:pPr>
        <w:spacing w:before="0" w:after="0" w:line="240" w:lineRule="auto"/>
        <w:ind w:firstLine="0"/>
        <w:jc w:val="left"/>
      </w:pPr>
      <w:bookmarkStart w:id="1046" w:name="_Funcionalidades_del_sistema"/>
      <w:bookmarkStart w:id="1047" w:name="_Toc236026922"/>
      <w:bookmarkEnd w:id="1046"/>
      <w:r>
        <w:br w:type="page"/>
      </w:r>
    </w:p>
    <w:p w14:paraId="597E721A" w14:textId="6FB049B7" w:rsidR="000A7A11" w:rsidDel="004E26B4" w:rsidRDefault="000A7A11" w:rsidP="003E7CC0">
      <w:pPr>
        <w:pStyle w:val="Ttulo1"/>
        <w:rPr>
          <w:del w:id="1048" w:author="Juan Carlos Lopez Hernandez" w:date="2022-06-22T09:34:00Z"/>
        </w:rPr>
      </w:pPr>
      <w:bookmarkStart w:id="1049" w:name="_Toc106044935"/>
      <w:bookmarkStart w:id="1050" w:name="_Toc106178354"/>
      <w:bookmarkStart w:id="1051" w:name="_Toc106187767"/>
      <w:bookmarkStart w:id="1052" w:name="_Toc106044936"/>
      <w:bookmarkStart w:id="1053" w:name="_Toc106178355"/>
      <w:bookmarkStart w:id="1054" w:name="_Toc106187768"/>
      <w:bookmarkEnd w:id="1049"/>
      <w:bookmarkEnd w:id="1050"/>
      <w:bookmarkEnd w:id="1051"/>
      <w:bookmarkEnd w:id="1052"/>
      <w:bookmarkEnd w:id="1053"/>
      <w:bookmarkEnd w:id="1054"/>
      <w:del w:id="1055" w:author="Juan Carlos Lopez Hernandez" w:date="2022-06-22T09:34:00Z">
        <w:r w:rsidDel="004E26B4">
          <w:lastRenderedPageBreak/>
          <w:delText>Funcionalidades del sistema</w:delText>
        </w:r>
        <w:bookmarkStart w:id="1056" w:name="_Toc106783532"/>
        <w:bookmarkStart w:id="1057" w:name="_Toc106866390"/>
        <w:bookmarkStart w:id="1058" w:name="_Toc107180584"/>
        <w:bookmarkStart w:id="1059" w:name="_Toc107215009"/>
        <w:bookmarkStart w:id="1060" w:name="_Toc118981725"/>
        <w:bookmarkEnd w:id="1047"/>
        <w:bookmarkEnd w:id="1056"/>
        <w:bookmarkEnd w:id="1057"/>
        <w:bookmarkEnd w:id="1058"/>
        <w:bookmarkEnd w:id="1059"/>
        <w:bookmarkEnd w:id="1060"/>
      </w:del>
    </w:p>
    <w:p w14:paraId="62EC3E0A" w14:textId="67FF0CFC" w:rsidR="00BF3258" w:rsidDel="004E26B4" w:rsidRDefault="00C41406" w:rsidP="00AC5168">
      <w:pPr>
        <w:rPr>
          <w:del w:id="1061" w:author="Juan Carlos Lopez Hernandez" w:date="2022-06-22T09:34:00Z"/>
        </w:rPr>
      </w:pPr>
      <w:del w:id="1062" w:author="Juan Carlos Lopez Hernandez" w:date="2022-06-22T09:34:00Z">
        <w:r w:rsidDel="004E26B4">
          <w:delText>S</w:delText>
        </w:r>
        <w:r w:rsidR="00932282" w:rsidRPr="00366133" w:rsidDel="004E26B4">
          <w:delText xml:space="preserve">e </w:delText>
        </w:r>
        <w:r w:rsidR="00653A46" w:rsidRPr="00366133" w:rsidDel="004E26B4">
          <w:delText>presenta</w:delText>
        </w:r>
        <w:r w:rsidR="00932282" w:rsidRPr="00366133" w:rsidDel="004E26B4">
          <w:delText>rá</w:delText>
        </w:r>
        <w:r w:rsidR="00837AD9" w:rsidDel="004E26B4">
          <w:delText xml:space="preserve"> la siguiente agrupación de </w:delText>
        </w:r>
        <w:r w:rsidR="00653A46" w:rsidRPr="00366133" w:rsidDel="004E26B4">
          <w:delText>funcionalidades generales</w:delText>
        </w:r>
        <w:r w:rsidR="006E2B73" w:rsidDel="004E26B4">
          <w:delText xml:space="preserve">, que componen el menú de </w:delText>
        </w:r>
        <w:r w:rsidR="00DC2313" w:rsidDel="004E26B4">
          <w:delText>MAC</w:delText>
        </w:r>
        <w:r w:rsidR="00C24EAD" w:rsidRPr="00366133" w:rsidDel="004E26B4">
          <w:delText>:</w:delText>
        </w:r>
        <w:bookmarkStart w:id="1063" w:name="_Toc106783533"/>
        <w:bookmarkStart w:id="1064" w:name="_Toc106866391"/>
        <w:bookmarkStart w:id="1065" w:name="_Toc107180585"/>
        <w:bookmarkStart w:id="1066" w:name="_Toc107215010"/>
        <w:bookmarkStart w:id="1067" w:name="_Toc118981726"/>
        <w:bookmarkEnd w:id="1063"/>
        <w:bookmarkEnd w:id="1064"/>
        <w:bookmarkEnd w:id="1065"/>
        <w:bookmarkEnd w:id="1066"/>
        <w:bookmarkEnd w:id="1067"/>
      </w:del>
    </w:p>
    <w:tbl>
      <w:tblPr>
        <w:tblStyle w:val="Tablaconcuadrcula4-nfasis2"/>
        <w:tblW w:w="8647" w:type="dxa"/>
        <w:tblLook w:val="04A0" w:firstRow="1" w:lastRow="0" w:firstColumn="1" w:lastColumn="0" w:noHBand="0" w:noVBand="1"/>
      </w:tblPr>
      <w:tblGrid>
        <w:gridCol w:w="2816"/>
        <w:gridCol w:w="3419"/>
        <w:gridCol w:w="2412"/>
      </w:tblGrid>
      <w:tr w:rsidR="006F7468" w:rsidRPr="00E26EB6" w:rsidDel="004E26B4" w14:paraId="13E80737" w14:textId="4A79740D" w:rsidTr="006F7468">
        <w:trPr>
          <w:cnfStyle w:val="100000000000" w:firstRow="1" w:lastRow="0" w:firstColumn="0" w:lastColumn="0" w:oddVBand="0" w:evenVBand="0" w:oddHBand="0" w:evenHBand="0" w:firstRowFirstColumn="0" w:firstRowLastColumn="0" w:lastRowFirstColumn="0" w:lastRowLastColumn="0"/>
          <w:trHeight w:val="270"/>
          <w:del w:id="1068" w:author="Juan Carlos Lopez Hernandez" w:date="2022-06-22T09:34:00Z"/>
        </w:trPr>
        <w:tc>
          <w:tcPr>
            <w:cnfStyle w:val="001000000000" w:firstRow="0" w:lastRow="0" w:firstColumn="1" w:lastColumn="0" w:oddVBand="0" w:evenVBand="0" w:oddHBand="0" w:evenHBand="0" w:firstRowFirstColumn="0" w:firstRowLastColumn="0" w:lastRowFirstColumn="0" w:lastRowLastColumn="0"/>
            <w:tcW w:w="0" w:type="auto"/>
            <w:noWrap/>
            <w:hideMark/>
          </w:tcPr>
          <w:p w14:paraId="14E8FC2E" w14:textId="6CCB58DE" w:rsidR="006F7468" w:rsidRPr="006024BC" w:rsidDel="004E26B4" w:rsidRDefault="006F7468" w:rsidP="002F5F8C">
            <w:pPr>
              <w:ind w:firstLine="0"/>
              <w:jc w:val="center"/>
              <w:rPr>
                <w:del w:id="1069" w:author="Juan Carlos Lopez Hernandez" w:date="2022-06-22T09:34:00Z"/>
                <w:sz w:val="12"/>
                <w:szCs w:val="12"/>
              </w:rPr>
            </w:pPr>
            <w:del w:id="1070" w:author="Juan Carlos Lopez Hernandez" w:date="2022-06-22T09:34:00Z">
              <w:r w:rsidRPr="006024BC" w:rsidDel="004E26B4">
                <w:rPr>
                  <w:sz w:val="12"/>
                  <w:szCs w:val="12"/>
                </w:rPr>
                <w:delText>MODULO</w:delText>
              </w:r>
              <w:bookmarkStart w:id="1071" w:name="_Toc106783534"/>
              <w:bookmarkStart w:id="1072" w:name="_Toc106866392"/>
              <w:bookmarkStart w:id="1073" w:name="_Toc107180586"/>
              <w:bookmarkStart w:id="1074" w:name="_Toc107215011"/>
              <w:bookmarkStart w:id="1075" w:name="_Toc118981727"/>
              <w:bookmarkEnd w:id="1071"/>
              <w:bookmarkEnd w:id="1072"/>
              <w:bookmarkEnd w:id="1073"/>
              <w:bookmarkEnd w:id="1074"/>
              <w:bookmarkEnd w:id="1075"/>
            </w:del>
          </w:p>
        </w:tc>
        <w:tc>
          <w:tcPr>
            <w:tcW w:w="3419" w:type="dxa"/>
            <w:noWrap/>
            <w:hideMark/>
          </w:tcPr>
          <w:p w14:paraId="491F20BD" w14:textId="0AF99CDD" w:rsidR="006F7468" w:rsidRPr="006024BC" w:rsidDel="004E26B4" w:rsidRDefault="006F7468" w:rsidP="002F5F8C">
            <w:pPr>
              <w:ind w:firstLine="0"/>
              <w:jc w:val="center"/>
              <w:cnfStyle w:val="100000000000" w:firstRow="1" w:lastRow="0" w:firstColumn="0" w:lastColumn="0" w:oddVBand="0" w:evenVBand="0" w:oddHBand="0" w:evenHBand="0" w:firstRowFirstColumn="0" w:firstRowLastColumn="0" w:lastRowFirstColumn="0" w:lastRowLastColumn="0"/>
              <w:rPr>
                <w:del w:id="1076" w:author="Juan Carlos Lopez Hernandez" w:date="2022-06-22T09:34:00Z"/>
                <w:sz w:val="12"/>
                <w:szCs w:val="12"/>
              </w:rPr>
            </w:pPr>
            <w:del w:id="1077" w:author="Juan Carlos Lopez Hernandez" w:date="2022-06-22T09:34:00Z">
              <w:r w:rsidRPr="006024BC" w:rsidDel="004E26B4">
                <w:rPr>
                  <w:sz w:val="12"/>
                  <w:szCs w:val="12"/>
                </w:rPr>
                <w:delText>SUBSECCION</w:delText>
              </w:r>
              <w:bookmarkStart w:id="1078" w:name="_Toc106783535"/>
              <w:bookmarkStart w:id="1079" w:name="_Toc106866393"/>
              <w:bookmarkStart w:id="1080" w:name="_Toc107180587"/>
              <w:bookmarkStart w:id="1081" w:name="_Toc107215012"/>
              <w:bookmarkStart w:id="1082" w:name="_Toc118981728"/>
              <w:bookmarkEnd w:id="1078"/>
              <w:bookmarkEnd w:id="1079"/>
              <w:bookmarkEnd w:id="1080"/>
              <w:bookmarkEnd w:id="1081"/>
              <w:bookmarkEnd w:id="1082"/>
            </w:del>
          </w:p>
        </w:tc>
        <w:tc>
          <w:tcPr>
            <w:tcW w:w="2412" w:type="dxa"/>
            <w:noWrap/>
            <w:hideMark/>
          </w:tcPr>
          <w:p w14:paraId="5C285F97" w14:textId="1055E687" w:rsidR="006F7468" w:rsidRPr="006024BC" w:rsidDel="004E26B4" w:rsidRDefault="006F7468" w:rsidP="002F5F8C">
            <w:pPr>
              <w:ind w:firstLine="0"/>
              <w:jc w:val="center"/>
              <w:cnfStyle w:val="100000000000" w:firstRow="1" w:lastRow="0" w:firstColumn="0" w:lastColumn="0" w:oddVBand="0" w:evenVBand="0" w:oddHBand="0" w:evenHBand="0" w:firstRowFirstColumn="0" w:firstRowLastColumn="0" w:lastRowFirstColumn="0" w:lastRowLastColumn="0"/>
              <w:rPr>
                <w:del w:id="1083" w:author="Juan Carlos Lopez Hernandez" w:date="2022-06-22T09:34:00Z"/>
                <w:sz w:val="12"/>
                <w:szCs w:val="12"/>
              </w:rPr>
            </w:pPr>
            <w:del w:id="1084" w:author="Juan Carlos Lopez Hernandez" w:date="2022-06-22T09:34:00Z">
              <w:r w:rsidRPr="006024BC" w:rsidDel="004E26B4">
                <w:rPr>
                  <w:sz w:val="12"/>
                  <w:szCs w:val="12"/>
                </w:rPr>
                <w:delText>FUNCIONALIDAD</w:delText>
              </w:r>
              <w:bookmarkStart w:id="1085" w:name="_Toc106783536"/>
              <w:bookmarkStart w:id="1086" w:name="_Toc106866394"/>
              <w:bookmarkStart w:id="1087" w:name="_Toc107180588"/>
              <w:bookmarkStart w:id="1088" w:name="_Toc107215013"/>
              <w:bookmarkStart w:id="1089" w:name="_Toc118981729"/>
              <w:bookmarkEnd w:id="1085"/>
              <w:bookmarkEnd w:id="1086"/>
              <w:bookmarkEnd w:id="1087"/>
              <w:bookmarkEnd w:id="1088"/>
              <w:bookmarkEnd w:id="1089"/>
            </w:del>
          </w:p>
        </w:tc>
        <w:bookmarkStart w:id="1090" w:name="_Toc106783537"/>
        <w:bookmarkStart w:id="1091" w:name="_Toc106866395"/>
        <w:bookmarkStart w:id="1092" w:name="_Toc107180589"/>
        <w:bookmarkStart w:id="1093" w:name="_Toc107215014"/>
        <w:bookmarkStart w:id="1094" w:name="_Toc118981730"/>
        <w:bookmarkEnd w:id="1090"/>
        <w:bookmarkEnd w:id="1091"/>
        <w:bookmarkEnd w:id="1092"/>
        <w:bookmarkEnd w:id="1093"/>
        <w:bookmarkEnd w:id="1094"/>
      </w:tr>
      <w:tr w:rsidR="006F7468" w:rsidRPr="00E26EB6" w:rsidDel="004E26B4" w14:paraId="3527BBEA" w14:textId="69BDDCFD" w:rsidTr="006F7468">
        <w:trPr>
          <w:cnfStyle w:val="000000100000" w:firstRow="0" w:lastRow="0" w:firstColumn="0" w:lastColumn="0" w:oddVBand="0" w:evenVBand="0" w:oddHBand="1" w:evenHBand="0" w:firstRowFirstColumn="0" w:firstRowLastColumn="0" w:lastRowFirstColumn="0" w:lastRowLastColumn="0"/>
          <w:trHeight w:val="270"/>
          <w:del w:id="1095" w:author="Juan Carlos Lopez Hernandez" w:date="2022-06-22T09:34:00Z"/>
        </w:trPr>
        <w:tc>
          <w:tcPr>
            <w:cnfStyle w:val="001000000000" w:firstRow="0" w:lastRow="0" w:firstColumn="1" w:lastColumn="0" w:oddVBand="0" w:evenVBand="0" w:oddHBand="0" w:evenHBand="0" w:firstRowFirstColumn="0" w:firstRowLastColumn="0" w:lastRowFirstColumn="0" w:lastRowLastColumn="0"/>
            <w:tcW w:w="2816" w:type="dxa"/>
            <w:noWrap/>
            <w:hideMark/>
          </w:tcPr>
          <w:p w14:paraId="476976E9" w14:textId="534BC4A7" w:rsidR="006F7468" w:rsidRPr="006024BC" w:rsidDel="004E26B4" w:rsidRDefault="006F7468" w:rsidP="002F5F8C">
            <w:pPr>
              <w:ind w:firstLine="0"/>
              <w:jc w:val="left"/>
              <w:rPr>
                <w:del w:id="1096" w:author="Juan Carlos Lopez Hernandez" w:date="2022-06-22T09:34:00Z"/>
                <w:sz w:val="12"/>
                <w:szCs w:val="12"/>
              </w:rPr>
            </w:pPr>
            <w:del w:id="1097" w:author="Juan Carlos Lopez Hernandez" w:date="2022-06-22T09:34:00Z">
              <w:r w:rsidRPr="006024BC" w:rsidDel="004E26B4">
                <w:rPr>
                  <w:sz w:val="12"/>
                  <w:szCs w:val="12"/>
                </w:rPr>
                <w:delText>ADMINISTRATION</w:delText>
              </w:r>
              <w:bookmarkStart w:id="1098" w:name="_Toc106783538"/>
              <w:bookmarkStart w:id="1099" w:name="_Toc106866396"/>
              <w:bookmarkStart w:id="1100" w:name="_Toc107180590"/>
              <w:bookmarkStart w:id="1101" w:name="_Toc107215015"/>
              <w:bookmarkStart w:id="1102" w:name="_Toc118981731"/>
              <w:bookmarkEnd w:id="1098"/>
              <w:bookmarkEnd w:id="1099"/>
              <w:bookmarkEnd w:id="1100"/>
              <w:bookmarkEnd w:id="1101"/>
              <w:bookmarkEnd w:id="1102"/>
            </w:del>
          </w:p>
        </w:tc>
        <w:tc>
          <w:tcPr>
            <w:tcW w:w="3419" w:type="dxa"/>
            <w:noWrap/>
            <w:hideMark/>
          </w:tcPr>
          <w:p w14:paraId="3403AFBF" w14:textId="2CBD6996" w:rsidR="006F7468" w:rsidRPr="006024BC" w:rsidDel="004E26B4" w:rsidRDefault="006F7468" w:rsidP="00766E0F">
            <w:pPr>
              <w:ind w:firstLine="0"/>
              <w:jc w:val="center"/>
              <w:cnfStyle w:val="000000100000" w:firstRow="0" w:lastRow="0" w:firstColumn="0" w:lastColumn="0" w:oddVBand="0" w:evenVBand="0" w:oddHBand="1" w:evenHBand="0" w:firstRowFirstColumn="0" w:firstRowLastColumn="0" w:lastRowFirstColumn="0" w:lastRowLastColumn="0"/>
              <w:rPr>
                <w:del w:id="1103" w:author="Juan Carlos Lopez Hernandez" w:date="2022-06-22T09:34:00Z"/>
                <w:sz w:val="12"/>
                <w:szCs w:val="12"/>
              </w:rPr>
            </w:pPr>
            <w:del w:id="1104" w:author="Juan Carlos Lopez Hernandez" w:date="2022-06-22T09:34:00Z">
              <w:r w:rsidRPr="006024BC" w:rsidDel="004E26B4">
                <w:rPr>
                  <w:sz w:val="12"/>
                  <w:szCs w:val="12"/>
                </w:rPr>
                <w:delText>USERS</w:delText>
              </w:r>
              <w:bookmarkStart w:id="1105" w:name="_Toc106783539"/>
              <w:bookmarkStart w:id="1106" w:name="_Toc106866397"/>
              <w:bookmarkStart w:id="1107" w:name="_Toc107180591"/>
              <w:bookmarkStart w:id="1108" w:name="_Toc107215016"/>
              <w:bookmarkStart w:id="1109" w:name="_Toc118981732"/>
              <w:bookmarkEnd w:id="1105"/>
              <w:bookmarkEnd w:id="1106"/>
              <w:bookmarkEnd w:id="1107"/>
              <w:bookmarkEnd w:id="1108"/>
              <w:bookmarkEnd w:id="1109"/>
            </w:del>
          </w:p>
        </w:tc>
        <w:tc>
          <w:tcPr>
            <w:tcW w:w="2412" w:type="dxa"/>
            <w:noWrap/>
            <w:hideMark/>
          </w:tcPr>
          <w:p w14:paraId="40D7E2E1" w14:textId="60E91B01" w:rsidR="006F7468" w:rsidRPr="006024BC" w:rsidDel="004E26B4" w:rsidRDefault="006F7468" w:rsidP="002F5F8C">
            <w:pPr>
              <w:ind w:firstLine="0"/>
              <w:jc w:val="center"/>
              <w:cnfStyle w:val="000000100000" w:firstRow="0" w:lastRow="0" w:firstColumn="0" w:lastColumn="0" w:oddVBand="0" w:evenVBand="0" w:oddHBand="1" w:evenHBand="0" w:firstRowFirstColumn="0" w:firstRowLastColumn="0" w:lastRowFirstColumn="0" w:lastRowLastColumn="0"/>
              <w:rPr>
                <w:del w:id="1110" w:author="Juan Carlos Lopez Hernandez" w:date="2022-06-22T09:34:00Z"/>
                <w:sz w:val="12"/>
                <w:szCs w:val="12"/>
              </w:rPr>
            </w:pPr>
            <w:del w:id="1111" w:author="Juan Carlos Lopez Hernandez" w:date="2022-06-22T09:34:00Z">
              <w:r w:rsidRPr="006024BC" w:rsidDel="004E26B4">
                <w:rPr>
                  <w:sz w:val="12"/>
                  <w:szCs w:val="12"/>
                </w:rPr>
                <w:delText>F</w:delText>
              </w:r>
              <w:r w:rsidDel="004E26B4">
                <w:rPr>
                  <w:sz w:val="12"/>
                  <w:szCs w:val="12"/>
                </w:rPr>
                <w:delText>01</w:delText>
              </w:r>
              <w:bookmarkStart w:id="1112" w:name="_Toc106783540"/>
              <w:bookmarkStart w:id="1113" w:name="_Toc106866398"/>
              <w:bookmarkStart w:id="1114" w:name="_Toc107180592"/>
              <w:bookmarkStart w:id="1115" w:name="_Toc107215017"/>
              <w:bookmarkStart w:id="1116" w:name="_Toc118981733"/>
              <w:bookmarkEnd w:id="1112"/>
              <w:bookmarkEnd w:id="1113"/>
              <w:bookmarkEnd w:id="1114"/>
              <w:bookmarkEnd w:id="1115"/>
              <w:bookmarkEnd w:id="1116"/>
            </w:del>
          </w:p>
        </w:tc>
        <w:bookmarkStart w:id="1117" w:name="_Toc106783541"/>
        <w:bookmarkStart w:id="1118" w:name="_Toc106866399"/>
        <w:bookmarkStart w:id="1119" w:name="_Toc107180593"/>
        <w:bookmarkStart w:id="1120" w:name="_Toc107215018"/>
        <w:bookmarkStart w:id="1121" w:name="_Toc118981734"/>
        <w:bookmarkEnd w:id="1117"/>
        <w:bookmarkEnd w:id="1118"/>
        <w:bookmarkEnd w:id="1119"/>
        <w:bookmarkEnd w:id="1120"/>
        <w:bookmarkEnd w:id="1121"/>
      </w:tr>
      <w:tr w:rsidR="006F7468" w:rsidRPr="00E26EB6" w:rsidDel="004E26B4" w14:paraId="56A7DE89" w14:textId="49A3F2B5" w:rsidTr="006F7468">
        <w:trPr>
          <w:trHeight w:val="270"/>
          <w:del w:id="1122" w:author="Juan Carlos Lopez Hernandez" w:date="2022-06-22T09:34:00Z"/>
        </w:trPr>
        <w:tc>
          <w:tcPr>
            <w:cnfStyle w:val="001000000000" w:firstRow="0" w:lastRow="0" w:firstColumn="1" w:lastColumn="0" w:oddVBand="0" w:evenVBand="0" w:oddHBand="0" w:evenHBand="0" w:firstRowFirstColumn="0" w:firstRowLastColumn="0" w:lastRowFirstColumn="0" w:lastRowLastColumn="0"/>
            <w:tcW w:w="2816" w:type="dxa"/>
            <w:hideMark/>
          </w:tcPr>
          <w:p w14:paraId="6BDEA4DA" w14:textId="5C3DBC95" w:rsidR="006F7468" w:rsidRPr="006024BC" w:rsidDel="004E26B4" w:rsidRDefault="006F7468" w:rsidP="002F5F8C">
            <w:pPr>
              <w:ind w:firstLine="0"/>
              <w:jc w:val="left"/>
              <w:rPr>
                <w:del w:id="1123" w:author="Juan Carlos Lopez Hernandez" w:date="2022-06-22T09:34:00Z"/>
                <w:sz w:val="12"/>
                <w:szCs w:val="12"/>
              </w:rPr>
            </w:pPr>
            <w:del w:id="1124" w:author="Juan Carlos Lopez Hernandez" w:date="2022-06-22T09:34:00Z">
              <w:r w:rsidRPr="006024BC" w:rsidDel="004E26B4">
                <w:rPr>
                  <w:sz w:val="12"/>
                  <w:szCs w:val="12"/>
                </w:rPr>
                <w:delText>OVERVIEW</w:delText>
              </w:r>
              <w:bookmarkStart w:id="1125" w:name="_Toc106783542"/>
              <w:bookmarkStart w:id="1126" w:name="_Toc106866400"/>
              <w:bookmarkStart w:id="1127" w:name="_Toc107180594"/>
              <w:bookmarkStart w:id="1128" w:name="_Toc107215019"/>
              <w:bookmarkStart w:id="1129" w:name="_Toc118981735"/>
              <w:bookmarkEnd w:id="1125"/>
              <w:bookmarkEnd w:id="1126"/>
              <w:bookmarkEnd w:id="1127"/>
              <w:bookmarkEnd w:id="1128"/>
              <w:bookmarkEnd w:id="1129"/>
            </w:del>
          </w:p>
        </w:tc>
        <w:tc>
          <w:tcPr>
            <w:tcW w:w="3419" w:type="dxa"/>
            <w:noWrap/>
            <w:hideMark/>
          </w:tcPr>
          <w:p w14:paraId="57672060" w14:textId="76C3300B" w:rsidR="006F7468" w:rsidRPr="006024BC" w:rsidDel="004E26B4" w:rsidRDefault="006F7468" w:rsidP="00766E0F">
            <w:pPr>
              <w:ind w:firstLine="0"/>
              <w:jc w:val="center"/>
              <w:cnfStyle w:val="000000000000" w:firstRow="0" w:lastRow="0" w:firstColumn="0" w:lastColumn="0" w:oddVBand="0" w:evenVBand="0" w:oddHBand="0" w:evenHBand="0" w:firstRowFirstColumn="0" w:firstRowLastColumn="0" w:lastRowFirstColumn="0" w:lastRowLastColumn="0"/>
              <w:rPr>
                <w:del w:id="1130" w:author="Juan Carlos Lopez Hernandez" w:date="2022-06-22T09:34:00Z"/>
                <w:sz w:val="12"/>
                <w:szCs w:val="12"/>
              </w:rPr>
            </w:pPr>
            <w:del w:id="1131" w:author="Juan Carlos Lopez Hernandez" w:date="2022-06-22T09:34:00Z">
              <w:r w:rsidRPr="006024BC" w:rsidDel="004E26B4">
                <w:rPr>
                  <w:sz w:val="12"/>
                  <w:szCs w:val="12"/>
                </w:rPr>
                <w:delText>EXECUTION LIST</w:delText>
              </w:r>
              <w:bookmarkStart w:id="1132" w:name="_Toc106783543"/>
              <w:bookmarkStart w:id="1133" w:name="_Toc106866401"/>
              <w:bookmarkStart w:id="1134" w:name="_Toc107180595"/>
              <w:bookmarkStart w:id="1135" w:name="_Toc107215020"/>
              <w:bookmarkStart w:id="1136" w:name="_Toc118981736"/>
              <w:bookmarkEnd w:id="1132"/>
              <w:bookmarkEnd w:id="1133"/>
              <w:bookmarkEnd w:id="1134"/>
              <w:bookmarkEnd w:id="1135"/>
              <w:bookmarkEnd w:id="1136"/>
            </w:del>
          </w:p>
        </w:tc>
        <w:tc>
          <w:tcPr>
            <w:tcW w:w="2412" w:type="dxa"/>
            <w:noWrap/>
            <w:hideMark/>
          </w:tcPr>
          <w:p w14:paraId="24F14319" w14:textId="7ABD4243" w:rsidR="006F7468" w:rsidRPr="006024BC" w:rsidDel="004E26B4" w:rsidRDefault="006F7468" w:rsidP="002F5F8C">
            <w:pPr>
              <w:ind w:firstLine="0"/>
              <w:jc w:val="center"/>
              <w:cnfStyle w:val="000000000000" w:firstRow="0" w:lastRow="0" w:firstColumn="0" w:lastColumn="0" w:oddVBand="0" w:evenVBand="0" w:oddHBand="0" w:evenHBand="0" w:firstRowFirstColumn="0" w:firstRowLastColumn="0" w:lastRowFirstColumn="0" w:lastRowLastColumn="0"/>
              <w:rPr>
                <w:del w:id="1137" w:author="Juan Carlos Lopez Hernandez" w:date="2022-06-22T09:34:00Z"/>
                <w:sz w:val="12"/>
                <w:szCs w:val="12"/>
              </w:rPr>
            </w:pPr>
            <w:del w:id="1138" w:author="Juan Carlos Lopez Hernandez" w:date="2022-06-22T09:34:00Z">
              <w:r w:rsidRPr="006024BC" w:rsidDel="004E26B4">
                <w:rPr>
                  <w:sz w:val="12"/>
                  <w:szCs w:val="12"/>
                </w:rPr>
                <w:delText>F0</w:delText>
              </w:r>
              <w:r w:rsidDel="004E26B4">
                <w:rPr>
                  <w:sz w:val="12"/>
                  <w:szCs w:val="12"/>
                </w:rPr>
                <w:delText>3</w:delText>
              </w:r>
              <w:bookmarkStart w:id="1139" w:name="_Toc106783544"/>
              <w:bookmarkStart w:id="1140" w:name="_Toc106866402"/>
              <w:bookmarkStart w:id="1141" w:name="_Toc107180596"/>
              <w:bookmarkStart w:id="1142" w:name="_Toc107215021"/>
              <w:bookmarkStart w:id="1143" w:name="_Toc118981737"/>
              <w:bookmarkEnd w:id="1139"/>
              <w:bookmarkEnd w:id="1140"/>
              <w:bookmarkEnd w:id="1141"/>
              <w:bookmarkEnd w:id="1142"/>
              <w:bookmarkEnd w:id="1143"/>
            </w:del>
          </w:p>
        </w:tc>
        <w:bookmarkStart w:id="1144" w:name="_Toc106783545"/>
        <w:bookmarkStart w:id="1145" w:name="_Toc106866403"/>
        <w:bookmarkStart w:id="1146" w:name="_Toc107180597"/>
        <w:bookmarkStart w:id="1147" w:name="_Toc107215022"/>
        <w:bookmarkStart w:id="1148" w:name="_Toc118981738"/>
        <w:bookmarkEnd w:id="1144"/>
        <w:bookmarkEnd w:id="1145"/>
        <w:bookmarkEnd w:id="1146"/>
        <w:bookmarkEnd w:id="1147"/>
        <w:bookmarkEnd w:id="1148"/>
      </w:tr>
      <w:tr w:rsidR="006F7468" w:rsidRPr="00E26EB6" w:rsidDel="004E26B4" w14:paraId="71A84B10" w14:textId="1E525AC6" w:rsidTr="006F7468">
        <w:trPr>
          <w:cnfStyle w:val="000000100000" w:firstRow="0" w:lastRow="0" w:firstColumn="0" w:lastColumn="0" w:oddVBand="0" w:evenVBand="0" w:oddHBand="1" w:evenHBand="0" w:firstRowFirstColumn="0" w:firstRowLastColumn="0" w:lastRowFirstColumn="0" w:lastRowLastColumn="0"/>
          <w:trHeight w:val="270"/>
          <w:del w:id="1149" w:author="Juan Carlos Lopez Hernandez" w:date="2022-06-22T09:34:00Z"/>
        </w:trPr>
        <w:tc>
          <w:tcPr>
            <w:cnfStyle w:val="001000000000" w:firstRow="0" w:lastRow="0" w:firstColumn="1" w:lastColumn="0" w:oddVBand="0" w:evenVBand="0" w:oddHBand="0" w:evenHBand="0" w:firstRowFirstColumn="0" w:firstRowLastColumn="0" w:lastRowFirstColumn="0" w:lastRowLastColumn="0"/>
            <w:tcW w:w="2816" w:type="dxa"/>
            <w:noWrap/>
            <w:vAlign w:val="center"/>
            <w:hideMark/>
          </w:tcPr>
          <w:p w14:paraId="5F2F90AD" w14:textId="54382AE7" w:rsidR="006F7468" w:rsidRPr="006024BC" w:rsidDel="004E26B4" w:rsidRDefault="006F7468" w:rsidP="002F5F8C">
            <w:pPr>
              <w:ind w:firstLine="0"/>
              <w:jc w:val="left"/>
              <w:rPr>
                <w:del w:id="1150" w:author="Juan Carlos Lopez Hernandez" w:date="2022-06-22T09:34:00Z"/>
                <w:sz w:val="12"/>
                <w:szCs w:val="12"/>
              </w:rPr>
            </w:pPr>
            <w:del w:id="1151" w:author="Juan Carlos Lopez Hernandez" w:date="2022-06-22T09:34:00Z">
              <w:r w:rsidRPr="006024BC" w:rsidDel="004E26B4">
                <w:rPr>
                  <w:sz w:val="12"/>
                  <w:szCs w:val="12"/>
                </w:rPr>
                <w:delText>CONFIGURATION</w:delText>
              </w:r>
              <w:bookmarkStart w:id="1152" w:name="_Toc106783546"/>
              <w:bookmarkStart w:id="1153" w:name="_Toc106866404"/>
              <w:bookmarkStart w:id="1154" w:name="_Toc107180598"/>
              <w:bookmarkStart w:id="1155" w:name="_Toc107215023"/>
              <w:bookmarkStart w:id="1156" w:name="_Toc118981739"/>
              <w:bookmarkEnd w:id="1152"/>
              <w:bookmarkEnd w:id="1153"/>
              <w:bookmarkEnd w:id="1154"/>
              <w:bookmarkEnd w:id="1155"/>
              <w:bookmarkEnd w:id="1156"/>
            </w:del>
          </w:p>
        </w:tc>
        <w:tc>
          <w:tcPr>
            <w:tcW w:w="3419" w:type="dxa"/>
            <w:noWrap/>
            <w:hideMark/>
          </w:tcPr>
          <w:p w14:paraId="3ECE27B2" w14:textId="75B4078F" w:rsidR="006F7468" w:rsidRPr="006024BC" w:rsidDel="004E26B4" w:rsidRDefault="006F7468" w:rsidP="00766E0F">
            <w:pPr>
              <w:ind w:firstLine="0"/>
              <w:jc w:val="center"/>
              <w:cnfStyle w:val="000000100000" w:firstRow="0" w:lastRow="0" w:firstColumn="0" w:lastColumn="0" w:oddVBand="0" w:evenVBand="0" w:oddHBand="1" w:evenHBand="0" w:firstRowFirstColumn="0" w:firstRowLastColumn="0" w:lastRowFirstColumn="0" w:lastRowLastColumn="0"/>
              <w:rPr>
                <w:del w:id="1157" w:author="Juan Carlos Lopez Hernandez" w:date="2022-06-22T09:34:00Z"/>
                <w:sz w:val="12"/>
                <w:szCs w:val="12"/>
              </w:rPr>
            </w:pPr>
            <w:del w:id="1158" w:author="Juan Carlos Lopez Hernandez" w:date="2022-06-22T09:34:00Z">
              <w:r w:rsidRPr="006024BC" w:rsidDel="004E26B4">
                <w:rPr>
                  <w:sz w:val="12"/>
                  <w:szCs w:val="12"/>
                </w:rPr>
                <w:delText>PARAMETERS</w:delText>
              </w:r>
              <w:bookmarkStart w:id="1159" w:name="_Toc106783547"/>
              <w:bookmarkStart w:id="1160" w:name="_Toc106866405"/>
              <w:bookmarkStart w:id="1161" w:name="_Toc107180599"/>
              <w:bookmarkStart w:id="1162" w:name="_Toc107215024"/>
              <w:bookmarkStart w:id="1163" w:name="_Toc118981740"/>
              <w:bookmarkEnd w:id="1159"/>
              <w:bookmarkEnd w:id="1160"/>
              <w:bookmarkEnd w:id="1161"/>
              <w:bookmarkEnd w:id="1162"/>
              <w:bookmarkEnd w:id="1163"/>
            </w:del>
          </w:p>
        </w:tc>
        <w:tc>
          <w:tcPr>
            <w:tcW w:w="2412" w:type="dxa"/>
            <w:noWrap/>
            <w:hideMark/>
          </w:tcPr>
          <w:p w14:paraId="7224323D" w14:textId="3CD04E23" w:rsidR="006F7468" w:rsidRPr="006024BC" w:rsidDel="004E26B4" w:rsidRDefault="006F7468" w:rsidP="002F5F8C">
            <w:pPr>
              <w:ind w:firstLine="0"/>
              <w:jc w:val="center"/>
              <w:cnfStyle w:val="000000100000" w:firstRow="0" w:lastRow="0" w:firstColumn="0" w:lastColumn="0" w:oddVBand="0" w:evenVBand="0" w:oddHBand="1" w:evenHBand="0" w:firstRowFirstColumn="0" w:firstRowLastColumn="0" w:lastRowFirstColumn="0" w:lastRowLastColumn="0"/>
              <w:rPr>
                <w:del w:id="1164" w:author="Juan Carlos Lopez Hernandez" w:date="2022-06-22T09:34:00Z"/>
                <w:sz w:val="12"/>
                <w:szCs w:val="12"/>
              </w:rPr>
            </w:pPr>
            <w:del w:id="1165" w:author="Juan Carlos Lopez Hernandez" w:date="2022-06-22T09:34:00Z">
              <w:r w:rsidRPr="006024BC" w:rsidDel="004E26B4">
                <w:rPr>
                  <w:sz w:val="12"/>
                  <w:szCs w:val="12"/>
                </w:rPr>
                <w:delText>F0</w:delText>
              </w:r>
              <w:r w:rsidDel="004E26B4">
                <w:rPr>
                  <w:sz w:val="12"/>
                  <w:szCs w:val="12"/>
                </w:rPr>
                <w:delText>4</w:delText>
              </w:r>
              <w:bookmarkStart w:id="1166" w:name="_Toc106783548"/>
              <w:bookmarkStart w:id="1167" w:name="_Toc106866406"/>
              <w:bookmarkStart w:id="1168" w:name="_Toc107180600"/>
              <w:bookmarkStart w:id="1169" w:name="_Toc107215025"/>
              <w:bookmarkStart w:id="1170" w:name="_Toc118981741"/>
              <w:bookmarkEnd w:id="1166"/>
              <w:bookmarkEnd w:id="1167"/>
              <w:bookmarkEnd w:id="1168"/>
              <w:bookmarkEnd w:id="1169"/>
              <w:bookmarkEnd w:id="1170"/>
            </w:del>
          </w:p>
        </w:tc>
        <w:bookmarkStart w:id="1171" w:name="_Toc106783549"/>
        <w:bookmarkStart w:id="1172" w:name="_Toc106866407"/>
        <w:bookmarkStart w:id="1173" w:name="_Toc107180601"/>
        <w:bookmarkStart w:id="1174" w:name="_Toc107215026"/>
        <w:bookmarkStart w:id="1175" w:name="_Toc118981742"/>
        <w:bookmarkEnd w:id="1171"/>
        <w:bookmarkEnd w:id="1172"/>
        <w:bookmarkEnd w:id="1173"/>
        <w:bookmarkEnd w:id="1174"/>
        <w:bookmarkEnd w:id="1175"/>
      </w:tr>
      <w:tr w:rsidR="006F7468" w:rsidRPr="00E26EB6" w:rsidDel="004E26B4" w14:paraId="6F12DE7D" w14:textId="0EBB381C" w:rsidTr="006F7468">
        <w:trPr>
          <w:trHeight w:val="270"/>
          <w:del w:id="1176" w:author="Juan Carlos Lopez Hernandez" w:date="2022-06-22T09:34:00Z"/>
        </w:trPr>
        <w:tc>
          <w:tcPr>
            <w:cnfStyle w:val="001000000000" w:firstRow="0" w:lastRow="0" w:firstColumn="1" w:lastColumn="0" w:oddVBand="0" w:evenVBand="0" w:oddHBand="0" w:evenHBand="0" w:firstRowFirstColumn="0" w:firstRowLastColumn="0" w:lastRowFirstColumn="0" w:lastRowLastColumn="0"/>
            <w:tcW w:w="2816" w:type="dxa"/>
            <w:noWrap/>
            <w:hideMark/>
          </w:tcPr>
          <w:p w14:paraId="2210F97E" w14:textId="0980FD3C" w:rsidR="006F7468" w:rsidRPr="006024BC" w:rsidDel="004E26B4" w:rsidRDefault="006F7468" w:rsidP="002F5F8C">
            <w:pPr>
              <w:ind w:firstLine="0"/>
              <w:jc w:val="left"/>
              <w:rPr>
                <w:del w:id="1177" w:author="Juan Carlos Lopez Hernandez" w:date="2022-06-22T09:34:00Z"/>
                <w:sz w:val="12"/>
                <w:szCs w:val="12"/>
              </w:rPr>
            </w:pPr>
            <w:del w:id="1178" w:author="Juan Carlos Lopez Hernandez" w:date="2022-06-22T09:34:00Z">
              <w:r w:rsidRPr="006024BC" w:rsidDel="004E26B4">
                <w:rPr>
                  <w:sz w:val="12"/>
                  <w:szCs w:val="12"/>
                </w:rPr>
                <w:delText>PROCESS MANAGER</w:delText>
              </w:r>
              <w:bookmarkStart w:id="1179" w:name="_Toc106783550"/>
              <w:bookmarkStart w:id="1180" w:name="_Toc106866408"/>
              <w:bookmarkStart w:id="1181" w:name="_Toc107180602"/>
              <w:bookmarkStart w:id="1182" w:name="_Toc107215027"/>
              <w:bookmarkStart w:id="1183" w:name="_Toc118981743"/>
              <w:bookmarkEnd w:id="1179"/>
              <w:bookmarkEnd w:id="1180"/>
              <w:bookmarkEnd w:id="1181"/>
              <w:bookmarkEnd w:id="1182"/>
              <w:bookmarkEnd w:id="1183"/>
            </w:del>
          </w:p>
        </w:tc>
        <w:tc>
          <w:tcPr>
            <w:tcW w:w="3419" w:type="dxa"/>
            <w:noWrap/>
            <w:hideMark/>
          </w:tcPr>
          <w:p w14:paraId="0040168B" w14:textId="1EFD9937" w:rsidR="006F7468" w:rsidRPr="006024BC" w:rsidDel="004E26B4" w:rsidRDefault="006F7468" w:rsidP="00766E0F">
            <w:pPr>
              <w:ind w:firstLine="0"/>
              <w:jc w:val="center"/>
              <w:cnfStyle w:val="000000000000" w:firstRow="0" w:lastRow="0" w:firstColumn="0" w:lastColumn="0" w:oddVBand="0" w:evenVBand="0" w:oddHBand="0" w:evenHBand="0" w:firstRowFirstColumn="0" w:firstRowLastColumn="0" w:lastRowFirstColumn="0" w:lastRowLastColumn="0"/>
              <w:rPr>
                <w:del w:id="1184" w:author="Juan Carlos Lopez Hernandez" w:date="2022-06-22T09:34:00Z"/>
                <w:sz w:val="12"/>
                <w:szCs w:val="12"/>
              </w:rPr>
            </w:pPr>
            <w:del w:id="1185" w:author="Juan Carlos Lopez Hernandez" w:date="2022-06-22T09:34:00Z">
              <w:r w:rsidRPr="006024BC" w:rsidDel="004E26B4">
                <w:rPr>
                  <w:sz w:val="12"/>
                  <w:szCs w:val="12"/>
                </w:rPr>
                <w:delText>EXECUTIONS</w:delText>
              </w:r>
              <w:bookmarkStart w:id="1186" w:name="_Toc106783551"/>
              <w:bookmarkStart w:id="1187" w:name="_Toc106866409"/>
              <w:bookmarkStart w:id="1188" w:name="_Toc107180603"/>
              <w:bookmarkStart w:id="1189" w:name="_Toc107215028"/>
              <w:bookmarkStart w:id="1190" w:name="_Toc118981744"/>
              <w:bookmarkEnd w:id="1186"/>
              <w:bookmarkEnd w:id="1187"/>
              <w:bookmarkEnd w:id="1188"/>
              <w:bookmarkEnd w:id="1189"/>
              <w:bookmarkEnd w:id="1190"/>
            </w:del>
          </w:p>
        </w:tc>
        <w:tc>
          <w:tcPr>
            <w:tcW w:w="2412" w:type="dxa"/>
            <w:noWrap/>
            <w:hideMark/>
          </w:tcPr>
          <w:p w14:paraId="5A89AF31" w14:textId="63A6BD5B" w:rsidR="006F7468" w:rsidRPr="006024BC" w:rsidDel="004E26B4" w:rsidRDefault="006F7468" w:rsidP="002F5F8C">
            <w:pPr>
              <w:ind w:firstLine="0"/>
              <w:jc w:val="center"/>
              <w:cnfStyle w:val="000000000000" w:firstRow="0" w:lastRow="0" w:firstColumn="0" w:lastColumn="0" w:oddVBand="0" w:evenVBand="0" w:oddHBand="0" w:evenHBand="0" w:firstRowFirstColumn="0" w:firstRowLastColumn="0" w:lastRowFirstColumn="0" w:lastRowLastColumn="0"/>
              <w:rPr>
                <w:del w:id="1191" w:author="Juan Carlos Lopez Hernandez" w:date="2022-06-22T09:34:00Z"/>
                <w:sz w:val="12"/>
                <w:szCs w:val="12"/>
              </w:rPr>
            </w:pPr>
            <w:del w:id="1192" w:author="Juan Carlos Lopez Hernandez" w:date="2022-06-22T09:34:00Z">
              <w:r w:rsidRPr="006024BC" w:rsidDel="004E26B4">
                <w:rPr>
                  <w:sz w:val="12"/>
                  <w:szCs w:val="12"/>
                </w:rPr>
                <w:delText>F</w:delText>
              </w:r>
              <w:r w:rsidDel="004E26B4">
                <w:rPr>
                  <w:sz w:val="12"/>
                  <w:szCs w:val="12"/>
                </w:rPr>
                <w:delText>06</w:delText>
              </w:r>
              <w:bookmarkStart w:id="1193" w:name="_Toc106783552"/>
              <w:bookmarkStart w:id="1194" w:name="_Toc106866410"/>
              <w:bookmarkStart w:id="1195" w:name="_Toc107180604"/>
              <w:bookmarkStart w:id="1196" w:name="_Toc107215029"/>
              <w:bookmarkStart w:id="1197" w:name="_Toc118981745"/>
              <w:bookmarkEnd w:id="1193"/>
              <w:bookmarkEnd w:id="1194"/>
              <w:bookmarkEnd w:id="1195"/>
              <w:bookmarkEnd w:id="1196"/>
              <w:bookmarkEnd w:id="1197"/>
            </w:del>
          </w:p>
        </w:tc>
        <w:bookmarkStart w:id="1198" w:name="_Toc106783553"/>
        <w:bookmarkStart w:id="1199" w:name="_Toc106866411"/>
        <w:bookmarkStart w:id="1200" w:name="_Toc107180605"/>
        <w:bookmarkStart w:id="1201" w:name="_Toc107215030"/>
        <w:bookmarkStart w:id="1202" w:name="_Toc118981746"/>
        <w:bookmarkEnd w:id="1198"/>
        <w:bookmarkEnd w:id="1199"/>
        <w:bookmarkEnd w:id="1200"/>
        <w:bookmarkEnd w:id="1201"/>
        <w:bookmarkEnd w:id="1202"/>
      </w:tr>
    </w:tbl>
    <w:p w14:paraId="00B32E8C" w14:textId="7B72CA5C" w:rsidR="00866D71" w:rsidDel="004E26B4" w:rsidRDefault="00653A46" w:rsidP="006F7468">
      <w:pPr>
        <w:rPr>
          <w:del w:id="1203" w:author="Juan Carlos Lopez Hernandez" w:date="2022-06-22T09:34:00Z"/>
        </w:rPr>
      </w:pPr>
      <w:del w:id="1204" w:author="Juan Carlos Lopez Hernandez" w:date="2022-06-22T09:34:00Z">
        <w:r w:rsidRPr="00366133" w:rsidDel="004E26B4">
          <w:delText>Se irá desglosando cada una de estas funcionalidades en apartados posteriores.</w:delText>
        </w:r>
        <w:bookmarkStart w:id="1205" w:name="_F01:_RUs"/>
        <w:bookmarkStart w:id="1206" w:name="_Toc406498517"/>
        <w:bookmarkStart w:id="1207" w:name="_Toc406498710"/>
        <w:bookmarkStart w:id="1208" w:name="_Toc406602203"/>
        <w:bookmarkStart w:id="1209" w:name="_Toc406498518"/>
        <w:bookmarkStart w:id="1210" w:name="_Toc406498711"/>
        <w:bookmarkStart w:id="1211" w:name="_Toc406602204"/>
        <w:bookmarkStart w:id="1212" w:name="_Toc406498519"/>
        <w:bookmarkStart w:id="1213" w:name="_Toc406498712"/>
        <w:bookmarkStart w:id="1214" w:name="_Toc406602205"/>
        <w:bookmarkStart w:id="1215" w:name="_Toc406498520"/>
        <w:bookmarkStart w:id="1216" w:name="_Toc406498713"/>
        <w:bookmarkStart w:id="1217" w:name="_Toc406602206"/>
        <w:bookmarkStart w:id="1218" w:name="_Toc406498521"/>
        <w:bookmarkStart w:id="1219" w:name="_Toc406498714"/>
        <w:bookmarkStart w:id="1220" w:name="_Toc406602207"/>
        <w:bookmarkStart w:id="1221" w:name="_Toc65566498"/>
        <w:bookmarkStart w:id="1222" w:name="_F05:_Parámetros_del"/>
        <w:bookmarkStart w:id="1223" w:name="_Filtros_de_consulta"/>
        <w:bookmarkStart w:id="1224" w:name="_Detalle_de_la"/>
        <w:bookmarkStart w:id="1225" w:name="_Guardado_de_versiones"/>
        <w:bookmarkStart w:id="1226" w:name="_Anexo_Especificación_de"/>
        <w:bookmarkStart w:id="1227" w:name="_Pantallas_de_Plantillas"/>
        <w:bookmarkStart w:id="1228" w:name="_F07:_Manual_Uploads"/>
        <w:bookmarkStart w:id="1229" w:name="_Validaciones_Online"/>
        <w:bookmarkStart w:id="1230" w:name="_Relación_Riesgo_y"/>
        <w:bookmarkStart w:id="1231" w:name="_3.2.2.4.2_Informes"/>
        <w:bookmarkStart w:id="1232" w:name="_F09:_Sign_Files"/>
        <w:bookmarkStart w:id="1233" w:name="_F10:_Execution_Templates"/>
        <w:bookmarkStart w:id="1234" w:name="_Toc65566522"/>
        <w:bookmarkStart w:id="1235" w:name="_Anexo_1:_Mensajes"/>
        <w:bookmarkStart w:id="1236" w:name="_Anexo_3:_Cálculo"/>
        <w:bookmarkStart w:id="1237" w:name="_Anexo_4:_Cálculo"/>
        <w:bookmarkStart w:id="1238" w:name="_Toc65566544"/>
        <w:bookmarkStart w:id="1239" w:name="_Toc65566545"/>
        <w:bookmarkStart w:id="1240" w:name="_Toc65566546"/>
        <w:bookmarkStart w:id="1241" w:name="_Toc65566547"/>
        <w:bookmarkStart w:id="1242" w:name="_Toc65566548"/>
        <w:bookmarkStart w:id="1243" w:name="_Toc65566549"/>
        <w:bookmarkStart w:id="1244" w:name="_Toc65566598"/>
        <w:bookmarkStart w:id="1245" w:name="_Toc65566599"/>
        <w:bookmarkStart w:id="1246" w:name="_Toc65566600"/>
        <w:bookmarkStart w:id="1247" w:name="_Anexo_5:_Selección"/>
        <w:bookmarkStart w:id="1248" w:name="_Toc65566601"/>
        <w:bookmarkStart w:id="1249" w:name="_Toc65566602"/>
        <w:bookmarkStart w:id="1250" w:name="_Toc65566603"/>
        <w:bookmarkStart w:id="1251" w:name="_Toc65566640"/>
        <w:bookmarkStart w:id="1252" w:name="_Toc65566641"/>
        <w:bookmarkStart w:id="1253" w:name="_Toc106783554"/>
        <w:bookmarkStart w:id="1254" w:name="_Toc106866412"/>
        <w:bookmarkStart w:id="1255" w:name="_Toc107180606"/>
        <w:bookmarkStart w:id="1256" w:name="_Toc107215031"/>
        <w:bookmarkStart w:id="1257" w:name="_Toc118981747"/>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del>
    </w:p>
    <w:p w14:paraId="73DEE656" w14:textId="51D88C47" w:rsidR="00866D71" w:rsidRPr="00A916C2" w:rsidDel="004E26B4" w:rsidRDefault="003E7CC0" w:rsidP="003E7CC0">
      <w:pPr>
        <w:pStyle w:val="Ttulo2"/>
        <w:rPr>
          <w:del w:id="1258" w:author="Juan Carlos Lopez Hernandez" w:date="2022-06-22T09:34:00Z"/>
        </w:rPr>
      </w:pPr>
      <w:bookmarkStart w:id="1259" w:name="_Toc95894513"/>
      <w:del w:id="1260" w:author="Juan Carlos Lopez Hernandez" w:date="2022-06-22T09:34:00Z">
        <w:r w:rsidDel="004E26B4">
          <w:delText>Multidioma</w:delText>
        </w:r>
        <w:bookmarkStart w:id="1261" w:name="_Toc106783555"/>
        <w:bookmarkStart w:id="1262" w:name="_Toc106866413"/>
        <w:bookmarkStart w:id="1263" w:name="_Toc107180607"/>
        <w:bookmarkStart w:id="1264" w:name="_Toc107215032"/>
        <w:bookmarkStart w:id="1265" w:name="_Toc118981748"/>
        <w:bookmarkEnd w:id="1261"/>
        <w:bookmarkEnd w:id="1262"/>
        <w:bookmarkEnd w:id="1263"/>
        <w:bookmarkEnd w:id="1264"/>
        <w:bookmarkEnd w:id="1265"/>
      </w:del>
    </w:p>
    <w:bookmarkEnd w:id="1259"/>
    <w:p w14:paraId="3F61059F" w14:textId="47D4EB5C" w:rsidR="00FD06BB" w:rsidDel="004E26B4" w:rsidRDefault="00866D71" w:rsidP="00AC5168">
      <w:pPr>
        <w:rPr>
          <w:del w:id="1266" w:author="Juan Carlos Lopez Hernandez" w:date="2022-06-22T09:34:00Z"/>
        </w:rPr>
      </w:pPr>
      <w:del w:id="1267" w:author="Juan Carlos Lopez Hernandez" w:date="2022-06-22T09:34:00Z">
        <w:r w:rsidDel="004E26B4">
          <w:delText>La herramienta debe permitir mostrar la información en distintos idiomas. En el modelo actual se manejan 3 idiomas inglés, español y brasileño. Mínimo requerido serían inglés y español.</w:delText>
        </w:r>
        <w:bookmarkStart w:id="1268" w:name="_Toc106783556"/>
        <w:bookmarkStart w:id="1269" w:name="_Toc106866414"/>
        <w:bookmarkStart w:id="1270" w:name="_Toc107180608"/>
        <w:bookmarkStart w:id="1271" w:name="_Toc107215033"/>
        <w:bookmarkStart w:id="1272" w:name="_Toc118981749"/>
        <w:bookmarkEnd w:id="1268"/>
        <w:bookmarkEnd w:id="1269"/>
        <w:bookmarkEnd w:id="1270"/>
        <w:bookmarkEnd w:id="1271"/>
        <w:bookmarkEnd w:id="1272"/>
      </w:del>
    </w:p>
    <w:p w14:paraId="48CEDCE2" w14:textId="5829E8C1" w:rsidR="006F7468" w:rsidDel="004E26B4" w:rsidRDefault="006F7468" w:rsidP="00AC5168">
      <w:pPr>
        <w:rPr>
          <w:del w:id="1273" w:author="Juan Carlos Lopez Hernandez" w:date="2022-06-22T09:34:00Z"/>
        </w:rPr>
      </w:pPr>
      <w:del w:id="1274" w:author="Juan Carlos Lopez Hernandez" w:date="2022-06-22T09:34:00Z">
        <w:r w:rsidDel="004E26B4">
          <w:delText>Los idiomas podrán ser gestionados desde un fichero JSON para cada idioma, que contendrá un identificador único de la cadena y su texto en el idioma correspondiente del fichero.</w:delText>
        </w:r>
        <w:bookmarkStart w:id="1275" w:name="_Toc106783557"/>
        <w:bookmarkStart w:id="1276" w:name="_Toc106866415"/>
        <w:bookmarkStart w:id="1277" w:name="_Toc107180609"/>
        <w:bookmarkStart w:id="1278" w:name="_Toc107215034"/>
        <w:bookmarkStart w:id="1279" w:name="_Toc118981750"/>
        <w:bookmarkEnd w:id="1275"/>
        <w:bookmarkEnd w:id="1276"/>
        <w:bookmarkEnd w:id="1277"/>
        <w:bookmarkEnd w:id="1278"/>
        <w:bookmarkEnd w:id="1279"/>
      </w:del>
    </w:p>
    <w:p w14:paraId="49B5395D" w14:textId="79FD22BD" w:rsidR="00901908" w:rsidRPr="0029352E" w:rsidDel="004E26B4" w:rsidRDefault="00901908" w:rsidP="00901908">
      <w:pPr>
        <w:rPr>
          <w:del w:id="1280" w:author="Juan Carlos Lopez Hernandez" w:date="2022-06-22T09:34:00Z"/>
          <w:u w:val="single"/>
        </w:rPr>
      </w:pPr>
      <w:commentRangeStart w:id="1281"/>
      <w:del w:id="1282" w:author="Juan Carlos Lopez Hernandez" w:date="2022-06-22T09:34:00Z">
        <w:r w:rsidDel="004E26B4">
          <w:delText xml:space="preserve">No se ha establecido ningún </w:delText>
        </w:r>
        <w:r w:rsidR="00CC1206" w:rsidDel="004E26B4">
          <w:delText xml:space="preserve">sistema multidioma en la información que se obtiene de la base de datos, suponiendo que los datos estarán en un idioma común o en el idioma de la unidad a la </w:delText>
        </w:r>
        <w:r w:rsidR="0029352E" w:rsidDel="004E26B4">
          <w:delText>que pertenezca</w:delText>
        </w:r>
        <w:r w:rsidR="00CC1206" w:rsidDel="004E26B4">
          <w:delText xml:space="preserve"> el dato.</w:delText>
        </w:r>
        <w:commentRangeEnd w:id="1281"/>
        <w:r w:rsidR="0029352E" w:rsidDel="004E26B4">
          <w:rPr>
            <w:rStyle w:val="Refdecomentario"/>
          </w:rPr>
          <w:commentReference w:id="1281"/>
        </w:r>
        <w:bookmarkStart w:id="1283" w:name="_Toc106783558"/>
        <w:bookmarkStart w:id="1284" w:name="_Toc106866416"/>
        <w:bookmarkStart w:id="1285" w:name="_Toc107180610"/>
        <w:bookmarkStart w:id="1286" w:name="_Toc107215035"/>
        <w:bookmarkStart w:id="1287" w:name="_Toc118981751"/>
        <w:bookmarkEnd w:id="1283"/>
        <w:bookmarkEnd w:id="1284"/>
        <w:bookmarkEnd w:id="1285"/>
        <w:bookmarkEnd w:id="1286"/>
        <w:bookmarkEnd w:id="1287"/>
      </w:del>
    </w:p>
    <w:p w14:paraId="1AE92713" w14:textId="1F84B6A8" w:rsidR="00537CB9" w:rsidRPr="00A916C2" w:rsidDel="004E26B4" w:rsidRDefault="003E7CC0" w:rsidP="003E7CC0">
      <w:pPr>
        <w:pStyle w:val="Ttulo2"/>
        <w:rPr>
          <w:del w:id="1288" w:author="Juan Carlos Lopez Hernandez" w:date="2022-06-22T09:34:00Z"/>
        </w:rPr>
      </w:pPr>
      <w:bookmarkStart w:id="1289" w:name="_Toc65566529"/>
      <w:del w:id="1290" w:author="Juan Carlos Lopez Hernandez" w:date="2022-06-22T09:34:00Z">
        <w:r w:rsidDel="004E26B4">
          <w:delText>Administración</w:delText>
        </w:r>
        <w:bookmarkStart w:id="1291" w:name="_Toc106783559"/>
        <w:bookmarkStart w:id="1292" w:name="_Toc106866417"/>
        <w:bookmarkStart w:id="1293" w:name="_Toc107180611"/>
        <w:bookmarkStart w:id="1294" w:name="_Toc107215036"/>
        <w:bookmarkStart w:id="1295" w:name="_Toc118981752"/>
        <w:bookmarkEnd w:id="1291"/>
        <w:bookmarkEnd w:id="1292"/>
        <w:bookmarkEnd w:id="1293"/>
        <w:bookmarkEnd w:id="1294"/>
        <w:bookmarkEnd w:id="1295"/>
      </w:del>
    </w:p>
    <w:p w14:paraId="7D8CD199" w14:textId="0F284C54" w:rsidR="00537CB9" w:rsidRPr="00A916C2" w:rsidDel="004E26B4" w:rsidRDefault="00537CB9" w:rsidP="00AC5168">
      <w:pPr>
        <w:rPr>
          <w:del w:id="1296" w:author="Juan Carlos Lopez Hernandez" w:date="2022-06-22T09:34:00Z"/>
        </w:rPr>
      </w:pPr>
      <w:del w:id="1297" w:author="Juan Carlos Lopez Hernandez" w:date="2022-06-22T09:34:00Z">
        <w:r w:rsidRPr="00AC5168" w:rsidDel="004E26B4">
          <w:delText xml:space="preserve">Este módulo permite la gestión de usuarios que tienen acceso a </w:delText>
        </w:r>
        <w:r w:rsidR="00D750C7" w:rsidRPr="00AC5168" w:rsidDel="004E26B4">
          <w:delText>MAC</w:delText>
        </w:r>
        <w:r w:rsidRPr="00264B53" w:rsidDel="004E26B4">
          <w:delText>.</w:delText>
        </w:r>
        <w:bookmarkStart w:id="1298" w:name="_Toc106783560"/>
        <w:bookmarkStart w:id="1299" w:name="_Toc106866418"/>
        <w:bookmarkStart w:id="1300" w:name="_Toc107180612"/>
        <w:bookmarkStart w:id="1301" w:name="_Toc107215037"/>
        <w:bookmarkStart w:id="1302" w:name="_Toc118981753"/>
        <w:bookmarkEnd w:id="1298"/>
        <w:bookmarkEnd w:id="1299"/>
        <w:bookmarkEnd w:id="1300"/>
        <w:bookmarkEnd w:id="1301"/>
        <w:bookmarkEnd w:id="1302"/>
      </w:del>
    </w:p>
    <w:p w14:paraId="1E51E8A6" w14:textId="24891436" w:rsidR="00537CB9" w:rsidRPr="00A916C2" w:rsidDel="004E26B4" w:rsidRDefault="00537CB9" w:rsidP="003E7CC0">
      <w:pPr>
        <w:pStyle w:val="Ttulo3"/>
        <w:rPr>
          <w:del w:id="1303" w:author="Juan Carlos Lopez Hernandez" w:date="2022-06-22T09:34:00Z"/>
        </w:rPr>
      </w:pPr>
      <w:del w:id="1304" w:author="Juan Carlos Lopez Hernandez" w:date="2022-06-22T09:34:00Z">
        <w:r w:rsidDel="004E26B4">
          <w:delText>F</w:delText>
        </w:r>
        <w:r w:rsidR="005C6DE8" w:rsidDel="004E26B4">
          <w:delText>01</w:delText>
        </w:r>
        <w:r w:rsidDel="004E26B4">
          <w:delText xml:space="preserve">: </w:delText>
        </w:r>
        <w:r w:rsidRPr="00A916C2" w:rsidDel="004E26B4">
          <w:delText>Users</w:delText>
        </w:r>
        <w:bookmarkStart w:id="1305" w:name="_Toc106783561"/>
        <w:bookmarkStart w:id="1306" w:name="_Toc106866419"/>
        <w:bookmarkStart w:id="1307" w:name="_Toc107180613"/>
        <w:bookmarkStart w:id="1308" w:name="_Toc107215038"/>
        <w:bookmarkStart w:id="1309" w:name="_Toc118981754"/>
        <w:bookmarkEnd w:id="1305"/>
        <w:bookmarkEnd w:id="1306"/>
        <w:bookmarkEnd w:id="1307"/>
        <w:bookmarkEnd w:id="1308"/>
        <w:bookmarkEnd w:id="1309"/>
      </w:del>
    </w:p>
    <w:p w14:paraId="351E4F8D" w14:textId="5A2FDA58" w:rsidR="007246C2" w:rsidRPr="00D75995" w:rsidDel="004E26B4" w:rsidRDefault="007246C2" w:rsidP="007246C2">
      <w:pPr>
        <w:spacing w:before="240" w:after="240"/>
        <w:rPr>
          <w:del w:id="1310" w:author="Juan Carlos Lopez Hernandez" w:date="2022-06-22T09:34:00Z"/>
          <w:szCs w:val="20"/>
        </w:rPr>
      </w:pPr>
      <w:del w:id="1311" w:author="Juan Carlos Lopez Hernandez" w:date="2022-06-22T09:34:00Z">
        <w:r w:rsidRPr="00D75995" w:rsidDel="004E26B4">
          <w:rPr>
            <w:szCs w:val="20"/>
          </w:rPr>
          <w:delText xml:space="preserve">El alta de usuarios solo podrá ser realizado por el administrador de usuarios. </w:delText>
        </w:r>
        <w:bookmarkStart w:id="1312" w:name="_Toc106783562"/>
        <w:bookmarkStart w:id="1313" w:name="_Toc106866420"/>
        <w:bookmarkStart w:id="1314" w:name="_Toc107180614"/>
        <w:bookmarkStart w:id="1315" w:name="_Toc107215039"/>
        <w:bookmarkStart w:id="1316" w:name="_Toc118981755"/>
        <w:bookmarkEnd w:id="1312"/>
        <w:bookmarkEnd w:id="1313"/>
        <w:bookmarkEnd w:id="1314"/>
        <w:bookmarkEnd w:id="1315"/>
        <w:bookmarkEnd w:id="1316"/>
      </w:del>
    </w:p>
    <w:p w14:paraId="02847F0B" w14:textId="38B11C72" w:rsidR="00537CB9" w:rsidDel="004E26B4" w:rsidRDefault="00537CB9" w:rsidP="00AC5168">
      <w:pPr>
        <w:rPr>
          <w:del w:id="1317" w:author="Juan Carlos Lopez Hernandez" w:date="2022-06-22T09:34:00Z"/>
        </w:rPr>
      </w:pPr>
      <w:del w:id="1318" w:author="Juan Carlos Lopez Hernandez" w:date="2022-06-22T09:34:00Z">
        <w:r w:rsidDel="004E26B4">
          <w:delText xml:space="preserve">Esta funcionalidad </w:delText>
        </w:r>
        <w:r w:rsidR="00653195" w:rsidDel="004E26B4">
          <w:delText xml:space="preserve">para MAC </w:delText>
        </w:r>
        <w:r w:rsidRPr="00A43244" w:rsidDel="004E26B4">
          <w:delText>se ubica</w:delText>
        </w:r>
        <w:r w:rsidDel="004E26B4">
          <w:delText xml:space="preserve"> en la sección de menú Adminstration/User</w:delText>
        </w:r>
        <w:r w:rsidR="00E93CA7" w:rsidDel="004E26B4">
          <w:delText>, dicha</w:delText>
        </w:r>
        <w:r w:rsidDel="004E26B4">
          <w:delText xml:space="preserve"> </w:delText>
        </w:r>
        <w:r w:rsidR="00653195" w:rsidDel="004E26B4">
          <w:delText>pantalla</w:delText>
        </w:r>
        <w:r w:rsidDel="004E26B4">
          <w:delText xml:space="preserve"> de usuarios se compone de:</w:delText>
        </w:r>
        <w:bookmarkStart w:id="1319" w:name="_Toc106783563"/>
        <w:bookmarkStart w:id="1320" w:name="_Toc106866421"/>
        <w:bookmarkStart w:id="1321" w:name="_Toc107180615"/>
        <w:bookmarkStart w:id="1322" w:name="_Toc107215040"/>
        <w:bookmarkStart w:id="1323" w:name="_Toc118981756"/>
        <w:bookmarkEnd w:id="1319"/>
        <w:bookmarkEnd w:id="1320"/>
        <w:bookmarkEnd w:id="1321"/>
        <w:bookmarkEnd w:id="1322"/>
        <w:bookmarkEnd w:id="1323"/>
      </w:del>
    </w:p>
    <w:p w14:paraId="300A6F23" w14:textId="0E4E083F" w:rsidR="00537CB9" w:rsidDel="004E26B4" w:rsidRDefault="00537CB9" w:rsidP="00AC5168">
      <w:pPr>
        <w:rPr>
          <w:del w:id="1324" w:author="Juan Carlos Lopez Hernandez" w:date="2022-06-22T09:34:00Z"/>
          <w:szCs w:val="20"/>
        </w:rPr>
      </w:pPr>
      <w:del w:id="1325" w:author="Juan Carlos Lopez Hernandez" w:date="2022-06-22T09:34:00Z">
        <w:r w:rsidDel="004E26B4">
          <w:rPr>
            <w:noProof/>
          </w:rPr>
          <w:lastRenderedPageBreak/>
          <w:drawing>
            <wp:inline distT="0" distB="0" distL="0" distR="0" wp14:anchorId="1313F03E" wp14:editId="1BC01D8B">
              <wp:extent cx="4931283" cy="1208437"/>
              <wp:effectExtent l="0" t="0" r="317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 118"/>
                      <pic:cNvPicPr/>
                    </pic:nvPicPr>
                    <pic:blipFill>
                      <a:blip r:embed="rId21" cstate="print">
                        <a:extLst>
                          <a:ext uri="{28A0092B-C50C-407E-A947-70E740481C1C}">
                            <a14:useLocalDpi xmlns:a14="http://schemas.microsoft.com/office/drawing/2010/main" val="0"/>
                          </a:ext>
                        </a:extLst>
                      </a:blip>
                      <a:srcRect t="6422" b="6422"/>
                      <a:stretch>
                        <a:fillRect/>
                      </a:stretch>
                    </pic:blipFill>
                    <pic:spPr bwMode="auto">
                      <a:xfrm>
                        <a:off x="0" y="0"/>
                        <a:ext cx="4931283" cy="1208437"/>
                      </a:xfrm>
                      <a:prstGeom prst="rect">
                        <a:avLst/>
                      </a:prstGeom>
                      <a:ln>
                        <a:noFill/>
                      </a:ln>
                      <a:extLst>
                        <a:ext uri="{53640926-AAD7-44D8-BBD7-CCE9431645EC}">
                          <a14:shadowObscured xmlns:a14="http://schemas.microsoft.com/office/drawing/2010/main"/>
                        </a:ext>
                      </a:extLst>
                    </pic:spPr>
                  </pic:pic>
                </a:graphicData>
              </a:graphic>
            </wp:inline>
          </w:drawing>
        </w:r>
        <w:bookmarkStart w:id="1326" w:name="_Toc106783564"/>
        <w:bookmarkStart w:id="1327" w:name="_Toc106866422"/>
        <w:bookmarkStart w:id="1328" w:name="_Toc107180616"/>
        <w:bookmarkStart w:id="1329" w:name="_Toc107215041"/>
        <w:bookmarkStart w:id="1330" w:name="_Toc118981757"/>
        <w:bookmarkEnd w:id="1326"/>
        <w:bookmarkEnd w:id="1327"/>
        <w:bookmarkEnd w:id="1328"/>
        <w:bookmarkEnd w:id="1329"/>
        <w:bookmarkEnd w:id="1330"/>
      </w:del>
    </w:p>
    <w:p w14:paraId="1B5656A7" w14:textId="6171784E" w:rsidR="00537CB9" w:rsidDel="004E26B4" w:rsidRDefault="00537CB9" w:rsidP="0053437F">
      <w:pPr>
        <w:pStyle w:val="Prrafodelista"/>
        <w:numPr>
          <w:ilvl w:val="0"/>
          <w:numId w:val="12"/>
        </w:numPr>
        <w:rPr>
          <w:del w:id="1331" w:author="Juan Carlos Lopez Hernandez" w:date="2022-06-22T09:34:00Z"/>
        </w:rPr>
      </w:pPr>
      <w:del w:id="1332" w:author="Juan Carlos Lopez Hernandez" w:date="2022-06-22T09:34:00Z">
        <w:r w:rsidDel="004E26B4">
          <w:delText xml:space="preserve">Un buscador “global” para realizar un filtro predictivo sobre cualquier información contenida en alguna de las columnas relativas al usuario. Este componente presenta una casilla de entrada de texto (se puede dejar vacía) y un icono de Lupa, que es el botón que lanza la acción de filtrar los usuarios que se encuentran en las tablas de </w:delText>
        </w:r>
        <w:r w:rsidR="00E12CCA" w:rsidDel="004E26B4">
          <w:delText>MAC</w:delText>
        </w:r>
        <w:r w:rsidDel="004E26B4">
          <w:delText>.</w:delText>
        </w:r>
        <w:bookmarkStart w:id="1333" w:name="_Toc106783565"/>
        <w:bookmarkStart w:id="1334" w:name="_Toc106866423"/>
        <w:bookmarkStart w:id="1335" w:name="_Toc107180617"/>
        <w:bookmarkStart w:id="1336" w:name="_Toc107215042"/>
        <w:bookmarkStart w:id="1337" w:name="_Toc118981758"/>
        <w:bookmarkEnd w:id="1333"/>
        <w:bookmarkEnd w:id="1334"/>
        <w:bookmarkEnd w:id="1335"/>
        <w:bookmarkEnd w:id="1336"/>
        <w:bookmarkEnd w:id="1337"/>
      </w:del>
    </w:p>
    <w:p w14:paraId="5A471357" w14:textId="76601E26" w:rsidR="00537CB9" w:rsidDel="004E26B4" w:rsidRDefault="00537CB9" w:rsidP="0053437F">
      <w:pPr>
        <w:pStyle w:val="Prrafodelista"/>
        <w:numPr>
          <w:ilvl w:val="0"/>
          <w:numId w:val="12"/>
        </w:numPr>
        <w:rPr>
          <w:del w:id="1338" w:author="Juan Carlos Lopez Hernandez" w:date="2022-06-22T09:34:00Z"/>
        </w:rPr>
      </w:pPr>
      <w:del w:id="1339" w:author="Juan Carlos Lopez Hernandez" w:date="2022-06-22T09:34:00Z">
        <w:r w:rsidDel="004E26B4">
          <w:delText>U</w:delText>
        </w:r>
        <w:r w:rsidRPr="00B66083" w:rsidDel="004E26B4">
          <w:delText>na tabla sobre la que se mostrarán los usuarios que corresponden al filtro de búsqueda</w:delText>
        </w:r>
        <w:r w:rsidDel="004E26B4">
          <w:delText xml:space="preserve"> mencionado en el párrafo anterior</w:delText>
        </w:r>
        <w:r w:rsidRPr="00B66083" w:rsidDel="004E26B4">
          <w:delText>.</w:delText>
        </w:r>
        <w:r w:rsidDel="004E26B4">
          <w:delText xml:space="preserve"> Las columnas identificativas de la tabla son:</w:delText>
        </w:r>
        <w:bookmarkStart w:id="1340" w:name="_Toc106783566"/>
        <w:bookmarkStart w:id="1341" w:name="_Toc106866424"/>
        <w:bookmarkStart w:id="1342" w:name="_Toc107180618"/>
        <w:bookmarkStart w:id="1343" w:name="_Toc107215043"/>
        <w:bookmarkStart w:id="1344" w:name="_Toc118981759"/>
        <w:bookmarkEnd w:id="1340"/>
        <w:bookmarkEnd w:id="1341"/>
        <w:bookmarkEnd w:id="1342"/>
        <w:bookmarkEnd w:id="1343"/>
        <w:bookmarkEnd w:id="1344"/>
      </w:del>
    </w:p>
    <w:p w14:paraId="73BDE62A" w14:textId="161C3FD3" w:rsidR="00537CB9" w:rsidDel="004E26B4" w:rsidRDefault="00537CB9" w:rsidP="0053437F">
      <w:pPr>
        <w:pStyle w:val="Prrafodelista"/>
        <w:numPr>
          <w:ilvl w:val="1"/>
          <w:numId w:val="12"/>
        </w:numPr>
        <w:rPr>
          <w:del w:id="1345" w:author="Juan Carlos Lopez Hernandez" w:date="2022-06-22T09:34:00Z"/>
        </w:rPr>
      </w:pPr>
      <w:del w:id="1346" w:author="Juan Carlos Lopez Hernandez" w:date="2022-06-22T09:34:00Z">
        <w:r w:rsidDel="004E26B4">
          <w:delText>‘</w:delText>
        </w:r>
        <w:r w:rsidRPr="00B66083" w:rsidDel="004E26B4">
          <w:rPr>
            <w:b/>
          </w:rPr>
          <w:delText>USER’</w:delText>
        </w:r>
      </w:del>
      <w:ins w:id="1347" w:author="Alejandro Aranda Moreno" w:date="2022-06-15T17:55:00Z">
        <w:del w:id="1348" w:author="Juan Carlos Lopez Hernandez" w:date="2022-06-22T09:34:00Z">
          <w:r w:rsidR="006E6463" w:rsidDel="004E26B4">
            <w:rPr>
              <w:szCs w:val="20"/>
            </w:rPr>
            <w:delText xml:space="preserve">: </w:delText>
          </w:r>
        </w:del>
      </w:ins>
      <w:del w:id="1349" w:author="Juan Carlos Lopez Hernandez" w:date="2022-06-22T09:34:00Z">
        <w:r w:rsidDel="004E26B4">
          <w:delText>: Identificador del usuario.</w:delText>
        </w:r>
      </w:del>
      <w:bookmarkStart w:id="1350" w:name="_Toc106783567"/>
      <w:bookmarkStart w:id="1351" w:name="_Toc106866425"/>
      <w:bookmarkStart w:id="1352" w:name="_Toc107180619"/>
      <w:bookmarkStart w:id="1353" w:name="_Toc107215044"/>
      <w:bookmarkEnd w:id="1350"/>
      <w:bookmarkEnd w:id="1351"/>
      <w:bookmarkEnd w:id="1352"/>
      <w:bookmarkEnd w:id="1353"/>
      <w:ins w:id="1354" w:author="Alejandro Aranda Moreno" w:date="2022-06-15T17:55:00Z">
        <w:del w:id="1355" w:author="Juan Carlos Lopez Hernandez" w:date="2022-06-22T09:34:00Z">
          <w:r w:rsidR="006E6463" w:rsidDel="004E26B4">
            <w:delText>Identificador del usuario.</w:delText>
          </w:r>
        </w:del>
      </w:ins>
      <w:bookmarkStart w:id="1356" w:name="_Toc118981760"/>
      <w:bookmarkEnd w:id="1356"/>
    </w:p>
    <w:p w14:paraId="55DAE3AC" w14:textId="5796C3F2" w:rsidR="006E6463" w:rsidDel="004E26B4" w:rsidRDefault="00537CB9" w:rsidP="006E6463">
      <w:pPr>
        <w:pStyle w:val="Prrafodelista"/>
        <w:numPr>
          <w:ilvl w:val="1"/>
          <w:numId w:val="12"/>
        </w:numPr>
        <w:rPr>
          <w:ins w:id="1357" w:author="Alejandro Aranda Moreno" w:date="2022-06-15T17:55:00Z"/>
          <w:del w:id="1358" w:author="Juan Carlos Lopez Hernandez" w:date="2022-06-22T09:34:00Z"/>
        </w:rPr>
      </w:pPr>
      <w:del w:id="1359" w:author="Juan Carlos Lopez Hernandez" w:date="2022-06-22T09:34:00Z">
        <w:r w:rsidDel="004E26B4">
          <w:delText>‘</w:delText>
        </w:r>
        <w:r w:rsidRPr="00B66083" w:rsidDel="004E26B4">
          <w:rPr>
            <w:b/>
          </w:rPr>
          <w:delText>NAME</w:delText>
        </w:r>
        <w:r w:rsidDel="004E26B4">
          <w:delText>’: Nombre y apellidos del usuar</w:delText>
        </w:r>
        <w:r w:rsidR="00E12CCA" w:rsidDel="004E26B4">
          <w:delText>i</w:delText>
        </w:r>
        <w:r w:rsidDel="004E26B4">
          <w:delText xml:space="preserve">o registrado </w:delText>
        </w:r>
        <w:r w:rsidR="00E12CCA" w:rsidDel="004E26B4">
          <w:delText>en MAC</w:delText>
        </w:r>
        <w:r w:rsidDel="004E26B4">
          <w:delText>.</w:delText>
        </w:r>
      </w:del>
      <w:bookmarkStart w:id="1360" w:name="_Toc106783569"/>
      <w:bookmarkStart w:id="1361" w:name="_Toc106866427"/>
      <w:bookmarkStart w:id="1362" w:name="_Toc107180621"/>
      <w:bookmarkStart w:id="1363" w:name="_Toc107215046"/>
      <w:bookmarkEnd w:id="1360"/>
      <w:bookmarkEnd w:id="1361"/>
      <w:bookmarkEnd w:id="1362"/>
      <w:bookmarkEnd w:id="1363"/>
      <w:ins w:id="1364" w:author="Alejandro Aranda Moreno" w:date="2022-06-15T17:55:00Z">
        <w:del w:id="1365" w:author="Juan Carlos Lopez Hernandez" w:date="2022-06-22T09:34:00Z">
          <w:r w:rsidR="006E6463" w:rsidRPr="006E6463" w:rsidDel="004E26B4">
            <w:delText xml:space="preserve"> </w:delText>
          </w:r>
          <w:r w:rsidR="006E6463" w:rsidDel="004E26B4">
            <w:rPr>
              <w:szCs w:val="20"/>
            </w:rPr>
            <w:delText>Nombre del usuario.</w:delText>
          </w:r>
          <w:bookmarkStart w:id="1366" w:name="_Toc106783568"/>
          <w:bookmarkStart w:id="1367" w:name="_Toc106866426"/>
          <w:bookmarkStart w:id="1368" w:name="_Toc107180620"/>
          <w:bookmarkStart w:id="1369" w:name="_Toc107215045"/>
          <w:bookmarkStart w:id="1370" w:name="_Toc118981761"/>
          <w:bookmarkEnd w:id="1366"/>
          <w:bookmarkEnd w:id="1367"/>
          <w:bookmarkEnd w:id="1368"/>
          <w:bookmarkEnd w:id="1369"/>
          <w:bookmarkEnd w:id="1370"/>
        </w:del>
      </w:ins>
    </w:p>
    <w:p w14:paraId="5733D93C" w14:textId="4DE7F3DA" w:rsidR="00537CB9" w:rsidDel="004E26B4" w:rsidRDefault="00537CB9" w:rsidP="0053437F">
      <w:pPr>
        <w:pStyle w:val="Prrafodelista"/>
        <w:numPr>
          <w:ilvl w:val="1"/>
          <w:numId w:val="12"/>
        </w:numPr>
        <w:rPr>
          <w:del w:id="1371" w:author="Juan Carlos Lopez Hernandez" w:date="2022-06-22T09:34:00Z"/>
        </w:rPr>
      </w:pPr>
      <w:bookmarkStart w:id="1372" w:name="_Toc118981762"/>
      <w:bookmarkEnd w:id="1372"/>
    </w:p>
    <w:p w14:paraId="329A1437" w14:textId="4C3A24CD" w:rsidR="00C07466" w:rsidDel="004E26B4" w:rsidRDefault="00537CB9" w:rsidP="00C07466">
      <w:pPr>
        <w:pStyle w:val="Prrafodelista"/>
        <w:numPr>
          <w:ilvl w:val="1"/>
          <w:numId w:val="12"/>
        </w:numPr>
        <w:rPr>
          <w:ins w:id="1373" w:author="Alejandro Aranda Moreno" w:date="2022-06-15T17:50:00Z"/>
          <w:del w:id="1374" w:author="Juan Carlos Lopez Hernandez" w:date="2022-06-22T09:34:00Z"/>
        </w:rPr>
      </w:pPr>
      <w:del w:id="1375" w:author="Juan Carlos Lopez Hernandez" w:date="2022-06-22T09:34:00Z">
        <w:r w:rsidRPr="00A20BF7" w:rsidDel="004E26B4">
          <w:delText>‘</w:delText>
        </w:r>
        <w:r w:rsidDel="004E26B4">
          <w:rPr>
            <w:b/>
          </w:rPr>
          <w:delText>EMAIL’</w:delText>
        </w:r>
        <w:r w:rsidRPr="00A20BF7" w:rsidDel="004E26B4">
          <w:delText xml:space="preserve">: </w:delText>
        </w:r>
      </w:del>
      <w:ins w:id="1376" w:author="Alejandro Aranda Moreno" w:date="2022-06-15T17:55:00Z">
        <w:del w:id="1377" w:author="Juan Carlos Lopez Hernandez" w:date="2022-06-22T09:34:00Z">
          <w:r w:rsidR="006E6463" w:rsidDel="004E26B4">
            <w:delText>Correo electrónico del usuario.</w:delText>
          </w:r>
        </w:del>
      </w:ins>
      <w:bookmarkStart w:id="1378" w:name="_Toc106783570"/>
      <w:bookmarkStart w:id="1379" w:name="_Toc106866428"/>
      <w:bookmarkStart w:id="1380" w:name="_Toc107180622"/>
      <w:bookmarkStart w:id="1381" w:name="_Toc107215047"/>
      <w:bookmarkStart w:id="1382" w:name="_Toc118981763"/>
      <w:bookmarkEnd w:id="1378"/>
      <w:bookmarkEnd w:id="1379"/>
      <w:bookmarkEnd w:id="1380"/>
      <w:bookmarkEnd w:id="1381"/>
      <w:bookmarkEnd w:id="1382"/>
    </w:p>
    <w:p w14:paraId="7B21B5EC" w14:textId="752CC43A" w:rsidR="00537CB9" w:rsidRPr="00A20BF7" w:rsidDel="004E26B4" w:rsidRDefault="00537CB9" w:rsidP="00C07466">
      <w:pPr>
        <w:ind w:left="1789" w:firstLine="0"/>
        <w:rPr>
          <w:del w:id="1383" w:author="Juan Carlos Lopez Hernandez" w:date="2022-06-22T09:34:00Z"/>
        </w:rPr>
      </w:pPr>
      <w:del w:id="1384" w:author="Juan Carlos Lopez Hernandez" w:date="2022-06-22T09:34:00Z">
        <w:r w:rsidRPr="00A20BF7" w:rsidDel="004E26B4">
          <w:delText>Email corporativo</w:delText>
        </w:r>
        <w:r w:rsidRPr="00C07466" w:rsidDel="004E26B4">
          <w:rPr>
            <w:b/>
          </w:rPr>
          <w:delText>.</w:delText>
        </w:r>
        <w:bookmarkStart w:id="1385" w:name="_Toc106783571"/>
        <w:bookmarkStart w:id="1386" w:name="_Toc106866429"/>
        <w:bookmarkStart w:id="1387" w:name="_Toc107180623"/>
        <w:bookmarkStart w:id="1388" w:name="_Toc107215048"/>
        <w:bookmarkStart w:id="1389" w:name="_Toc118981764"/>
        <w:bookmarkEnd w:id="1385"/>
        <w:bookmarkEnd w:id="1386"/>
        <w:bookmarkEnd w:id="1387"/>
        <w:bookmarkEnd w:id="1388"/>
        <w:bookmarkEnd w:id="1389"/>
      </w:del>
    </w:p>
    <w:p w14:paraId="574D2AD9" w14:textId="2AC0C941" w:rsidR="00537CB9" w:rsidDel="004E26B4" w:rsidRDefault="00537CB9" w:rsidP="0053437F">
      <w:pPr>
        <w:pStyle w:val="Prrafodelista"/>
        <w:numPr>
          <w:ilvl w:val="1"/>
          <w:numId w:val="12"/>
        </w:numPr>
        <w:rPr>
          <w:del w:id="1390" w:author="Juan Carlos Lopez Hernandez" w:date="2022-06-22T09:34:00Z"/>
        </w:rPr>
      </w:pPr>
      <w:del w:id="1391" w:author="Juan Carlos Lopez Hernandez" w:date="2022-06-22T09:34:00Z">
        <w:r w:rsidDel="004E26B4">
          <w:delText>‘</w:delText>
        </w:r>
        <w:r w:rsidRPr="00A20BF7" w:rsidDel="004E26B4">
          <w:rPr>
            <w:b/>
          </w:rPr>
          <w:delText>PROFILE’</w:delText>
        </w:r>
        <w:r w:rsidDel="004E26B4">
          <w:delText>: Perfil al que el usuario está asignado.</w:delText>
        </w:r>
        <w:bookmarkStart w:id="1392" w:name="_Toc106783572"/>
        <w:bookmarkStart w:id="1393" w:name="_Toc106866430"/>
        <w:bookmarkStart w:id="1394" w:name="_Toc107180624"/>
        <w:bookmarkStart w:id="1395" w:name="_Toc107215049"/>
        <w:bookmarkStart w:id="1396" w:name="_Toc118981765"/>
        <w:bookmarkEnd w:id="1392"/>
        <w:bookmarkEnd w:id="1393"/>
        <w:bookmarkEnd w:id="1394"/>
        <w:bookmarkEnd w:id="1395"/>
        <w:bookmarkEnd w:id="1396"/>
      </w:del>
    </w:p>
    <w:p w14:paraId="6B24DC6A" w14:textId="6B535FBB" w:rsidR="00813A8E" w:rsidDel="004E26B4" w:rsidRDefault="00537CB9" w:rsidP="00813A8E">
      <w:pPr>
        <w:pStyle w:val="Prrafodelista"/>
        <w:numPr>
          <w:ilvl w:val="1"/>
          <w:numId w:val="12"/>
        </w:numPr>
        <w:rPr>
          <w:ins w:id="1397" w:author="Alejandro Aranda Moreno" w:date="2022-06-15T17:50:00Z"/>
          <w:del w:id="1398" w:author="Juan Carlos Lopez Hernandez" w:date="2022-06-22T09:34:00Z"/>
        </w:rPr>
      </w:pPr>
      <w:del w:id="1399" w:author="Juan Carlos Lopez Hernandez" w:date="2022-06-22T09:34:00Z">
        <w:r w:rsidDel="004E26B4">
          <w:delText>‘</w:delText>
        </w:r>
        <w:r w:rsidRPr="00BE66F7" w:rsidDel="004E26B4">
          <w:rPr>
            <w:b/>
          </w:rPr>
          <w:delText>UNIT’</w:delText>
        </w:r>
        <w:r w:rsidDel="004E26B4">
          <w:rPr>
            <w:b/>
          </w:rPr>
          <w:delText xml:space="preserve">: </w:delText>
        </w:r>
        <w:r w:rsidDel="004E26B4">
          <w:delText xml:space="preserve">Unidad a la que pertenece al usuario. </w:delText>
        </w:r>
      </w:del>
      <w:bookmarkStart w:id="1400" w:name="_Toc106783573"/>
      <w:bookmarkStart w:id="1401" w:name="_Toc106866431"/>
      <w:bookmarkStart w:id="1402" w:name="_Toc107180625"/>
      <w:bookmarkStart w:id="1403" w:name="_Toc107215050"/>
      <w:bookmarkStart w:id="1404" w:name="_Toc106783574"/>
      <w:bookmarkStart w:id="1405" w:name="_Toc106866432"/>
      <w:bookmarkStart w:id="1406" w:name="_Toc107180626"/>
      <w:bookmarkStart w:id="1407" w:name="_Toc107215051"/>
      <w:bookmarkStart w:id="1408" w:name="_Toc118981766"/>
      <w:bookmarkEnd w:id="1400"/>
      <w:bookmarkEnd w:id="1401"/>
      <w:bookmarkEnd w:id="1402"/>
      <w:bookmarkEnd w:id="1403"/>
      <w:bookmarkEnd w:id="1404"/>
      <w:bookmarkEnd w:id="1405"/>
      <w:bookmarkEnd w:id="1406"/>
      <w:bookmarkEnd w:id="1407"/>
      <w:bookmarkEnd w:id="1408"/>
    </w:p>
    <w:p w14:paraId="723BD9F6" w14:textId="1C999F88" w:rsidR="00813A8E" w:rsidDel="004E26B4" w:rsidRDefault="00813A8E" w:rsidP="00601536">
      <w:pPr>
        <w:pStyle w:val="Prrafodelista"/>
        <w:numPr>
          <w:ilvl w:val="1"/>
          <w:numId w:val="12"/>
        </w:numPr>
        <w:rPr>
          <w:del w:id="1409" w:author="Juan Carlos Lopez Hernandez" w:date="2022-06-22T09:34:00Z"/>
        </w:rPr>
      </w:pPr>
      <w:del w:id="1410" w:author="Juan Carlos Lopez Hernandez" w:date="2022-06-22T09:34:00Z">
        <w:r w:rsidDel="004E26B4">
          <w:rPr>
            <w:b/>
          </w:rPr>
          <w:delText>‘</w:delText>
        </w:r>
        <w:r w:rsidR="00E60B6F" w:rsidDel="004E26B4">
          <w:rPr>
            <w:b/>
          </w:rPr>
          <w:delText>LANGUAGE</w:delText>
        </w:r>
        <w:r w:rsidRPr="00D75995" w:rsidDel="004E26B4">
          <w:delText>, los posibles serán inglés</w:delText>
        </w:r>
        <w:r w:rsidDel="004E26B4">
          <w:delText>,</w:delText>
        </w:r>
        <w:r w:rsidRPr="00D75995" w:rsidDel="004E26B4">
          <w:delText xml:space="preserve"> español</w:delText>
        </w:r>
        <w:r w:rsidDel="004E26B4">
          <w:delText xml:space="preserve"> y portugués</w:delText>
        </w:r>
        <w:r w:rsidRPr="00D75995" w:rsidDel="004E26B4">
          <w:delText>. Al seleccionar un idioma, el usuario accederá siempre al aplicativo con este idioma por defecto. Si lo cambia en el combo de idiomas, solo cambiará temporalmente (duración de sesión) sin cambiar su idioma por defecto.</w:delText>
        </w:r>
        <w:bookmarkStart w:id="1411" w:name="_Toc118981767"/>
        <w:bookmarkEnd w:id="1411"/>
      </w:del>
    </w:p>
    <w:p w14:paraId="140A8BAC" w14:textId="63FFD329" w:rsidR="00537CB9" w:rsidDel="004E26B4" w:rsidRDefault="00537CB9" w:rsidP="00AC5168">
      <w:pPr>
        <w:rPr>
          <w:del w:id="1412" w:author="Juan Carlos Lopez Hernandez" w:date="2022-06-22T09:34:00Z"/>
        </w:rPr>
      </w:pPr>
      <w:del w:id="1413" w:author="Juan Carlos Lopez Hernandez" w:date="2022-06-22T09:34:00Z">
        <w:r w:rsidDel="004E26B4">
          <w:delText>Esta tabla, al igual que el resto de las tablas de la aplicación, tiene ordenación y filtrado por columnas.</w:delText>
        </w:r>
        <w:bookmarkStart w:id="1414" w:name="_Toc106783575"/>
        <w:bookmarkStart w:id="1415" w:name="_Toc106866433"/>
        <w:bookmarkStart w:id="1416" w:name="_Toc107180627"/>
        <w:bookmarkStart w:id="1417" w:name="_Toc107215052"/>
        <w:bookmarkStart w:id="1418" w:name="_Toc118981768"/>
        <w:bookmarkEnd w:id="1414"/>
        <w:bookmarkEnd w:id="1415"/>
        <w:bookmarkEnd w:id="1416"/>
        <w:bookmarkEnd w:id="1417"/>
        <w:bookmarkEnd w:id="1418"/>
      </w:del>
    </w:p>
    <w:p w14:paraId="739CFA4E" w14:textId="52233CDF" w:rsidR="00537CB9" w:rsidDel="004E26B4" w:rsidRDefault="00537CB9" w:rsidP="00AC5168">
      <w:pPr>
        <w:rPr>
          <w:del w:id="1419" w:author="Juan Carlos Lopez Hernandez" w:date="2022-06-22T09:34:00Z"/>
        </w:rPr>
      </w:pPr>
      <w:del w:id="1420" w:author="Juan Carlos Lopez Hernandez" w:date="2022-06-22T09:34:00Z">
        <w:r w:rsidDel="004E26B4">
          <w:delText>Sobre cada uno de los resultados (usuarios) de esta tabla se podrá acceder a un conjunto de acciones a través del icono distintivo:</w:delText>
        </w:r>
        <w:bookmarkStart w:id="1421" w:name="_Toc106783576"/>
        <w:bookmarkStart w:id="1422" w:name="_Toc106866434"/>
        <w:bookmarkStart w:id="1423" w:name="_Toc107180628"/>
        <w:bookmarkStart w:id="1424" w:name="_Toc107215053"/>
        <w:bookmarkStart w:id="1425" w:name="_Toc118981769"/>
        <w:bookmarkEnd w:id="1421"/>
        <w:bookmarkEnd w:id="1422"/>
        <w:bookmarkEnd w:id="1423"/>
        <w:bookmarkEnd w:id="1424"/>
        <w:bookmarkEnd w:id="1425"/>
      </w:del>
    </w:p>
    <w:p w14:paraId="683B84B6" w14:textId="21F57FBC" w:rsidR="00537CB9" w:rsidDel="004E26B4" w:rsidRDefault="00537CB9" w:rsidP="00AC5168">
      <w:pPr>
        <w:rPr>
          <w:del w:id="1426" w:author="Juan Carlos Lopez Hernandez" w:date="2022-06-22T09:34:00Z"/>
          <w:szCs w:val="20"/>
        </w:rPr>
      </w:pPr>
      <w:del w:id="1427" w:author="Juan Carlos Lopez Hernandez" w:date="2022-06-22T09:34:00Z">
        <w:r w:rsidDel="004E26B4">
          <w:rPr>
            <w:noProof/>
          </w:rPr>
          <w:lastRenderedPageBreak/>
          <w:drawing>
            <wp:inline distT="0" distB="0" distL="0" distR="0" wp14:anchorId="7B55C7FC" wp14:editId="24E6022A">
              <wp:extent cx="4511389" cy="1071118"/>
              <wp:effectExtent l="0" t="0" r="3810" b="0"/>
              <wp:docPr id="119"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4" descr="Interfaz de usuario gráfica, Texto, Aplicación, Correo electrónic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11389" cy="1071118"/>
                      </a:xfrm>
                      <a:prstGeom prst="rect">
                        <a:avLst/>
                      </a:prstGeom>
                    </pic:spPr>
                  </pic:pic>
                </a:graphicData>
              </a:graphic>
            </wp:inline>
          </w:drawing>
        </w:r>
        <w:bookmarkStart w:id="1428" w:name="_Toc106783577"/>
        <w:bookmarkStart w:id="1429" w:name="_Toc106866435"/>
        <w:bookmarkStart w:id="1430" w:name="_Toc107180629"/>
        <w:bookmarkStart w:id="1431" w:name="_Toc107215054"/>
        <w:bookmarkStart w:id="1432" w:name="_Toc118981770"/>
        <w:bookmarkEnd w:id="1428"/>
        <w:bookmarkEnd w:id="1429"/>
        <w:bookmarkEnd w:id="1430"/>
        <w:bookmarkEnd w:id="1431"/>
        <w:bookmarkEnd w:id="1432"/>
      </w:del>
    </w:p>
    <w:p w14:paraId="4E5F160E" w14:textId="367E36A0" w:rsidR="00537CB9" w:rsidDel="004E26B4" w:rsidRDefault="00537CB9" w:rsidP="00AC5168">
      <w:pPr>
        <w:rPr>
          <w:del w:id="1433" w:author="Juan Carlos Lopez Hernandez" w:date="2022-06-22T09:34:00Z"/>
        </w:rPr>
      </w:pPr>
      <w:del w:id="1434" w:author="Juan Carlos Lopez Hernandez" w:date="2022-06-22T09:34:00Z">
        <w:r w:rsidDel="004E26B4">
          <w:delText>Estas acciones son:</w:delText>
        </w:r>
        <w:bookmarkStart w:id="1435" w:name="_Toc106783578"/>
        <w:bookmarkStart w:id="1436" w:name="_Toc106866436"/>
        <w:bookmarkStart w:id="1437" w:name="_Toc107180630"/>
        <w:bookmarkStart w:id="1438" w:name="_Toc107215055"/>
        <w:bookmarkStart w:id="1439" w:name="_Toc118981771"/>
        <w:bookmarkEnd w:id="1435"/>
        <w:bookmarkEnd w:id="1436"/>
        <w:bookmarkEnd w:id="1437"/>
        <w:bookmarkEnd w:id="1438"/>
        <w:bookmarkEnd w:id="1439"/>
      </w:del>
    </w:p>
    <w:p w14:paraId="30DDEC0E" w14:textId="46229374" w:rsidR="00537CB9" w:rsidDel="004E26B4" w:rsidRDefault="00537CB9" w:rsidP="0053437F">
      <w:pPr>
        <w:pStyle w:val="Prrafodelista"/>
        <w:numPr>
          <w:ilvl w:val="0"/>
          <w:numId w:val="13"/>
        </w:numPr>
        <w:rPr>
          <w:del w:id="1440" w:author="Juan Carlos Lopez Hernandez" w:date="2022-06-22T09:34:00Z"/>
        </w:rPr>
      </w:pPr>
      <w:del w:id="1441" w:author="Juan Carlos Lopez Hernandez" w:date="2022-06-22T09:34:00Z">
        <w:r w:rsidDel="004E26B4">
          <w:delText>‘</w:delText>
        </w:r>
        <w:r w:rsidRPr="00667BAE" w:rsidDel="004E26B4">
          <w:rPr>
            <w:b/>
          </w:rPr>
          <w:delText>EDIT’</w:delText>
        </w:r>
        <w:r w:rsidDel="004E26B4">
          <w:delText>: Permite la edición del registro que corresponde al usuario.</w:delText>
        </w:r>
        <w:bookmarkStart w:id="1442" w:name="_Toc106783579"/>
        <w:bookmarkStart w:id="1443" w:name="_Toc106866437"/>
        <w:bookmarkStart w:id="1444" w:name="_Toc107180631"/>
        <w:bookmarkStart w:id="1445" w:name="_Toc107215056"/>
        <w:bookmarkStart w:id="1446" w:name="_Toc118981772"/>
        <w:bookmarkEnd w:id="1442"/>
        <w:bookmarkEnd w:id="1443"/>
        <w:bookmarkEnd w:id="1444"/>
        <w:bookmarkEnd w:id="1445"/>
        <w:bookmarkEnd w:id="1446"/>
      </w:del>
    </w:p>
    <w:p w14:paraId="4CB5AE2D" w14:textId="13F485E0" w:rsidR="00537CB9" w:rsidDel="004E26B4" w:rsidRDefault="00537CB9" w:rsidP="0053437F">
      <w:pPr>
        <w:pStyle w:val="Prrafodelista"/>
        <w:numPr>
          <w:ilvl w:val="0"/>
          <w:numId w:val="13"/>
        </w:numPr>
        <w:rPr>
          <w:del w:id="1447" w:author="Juan Carlos Lopez Hernandez" w:date="2022-06-22T09:34:00Z"/>
        </w:rPr>
      </w:pPr>
      <w:del w:id="1448" w:author="Juan Carlos Lopez Hernandez" w:date="2022-06-22T09:34:00Z">
        <w:r w:rsidDel="004E26B4">
          <w:delText>‘</w:delText>
        </w:r>
        <w:r w:rsidRPr="00667BAE" w:rsidDel="004E26B4">
          <w:rPr>
            <w:b/>
          </w:rPr>
          <w:delText>DELETE</w:delText>
        </w:r>
        <w:r w:rsidDel="004E26B4">
          <w:delText xml:space="preserve">’: Realiza el borrado (lógico) del registro del usuario en </w:delText>
        </w:r>
        <w:r w:rsidR="00E12CCA" w:rsidDel="004E26B4">
          <w:delText>MAC</w:delText>
        </w:r>
        <w:r w:rsidDel="004E26B4">
          <w:delText>, desasignándolo del perfil al que estuviera vinculado e impidiendo el login en la herramienta.</w:delText>
        </w:r>
        <w:bookmarkStart w:id="1449" w:name="_Toc106783580"/>
        <w:bookmarkStart w:id="1450" w:name="_Toc106866438"/>
        <w:bookmarkStart w:id="1451" w:name="_Toc107180632"/>
        <w:bookmarkStart w:id="1452" w:name="_Toc107215057"/>
        <w:bookmarkStart w:id="1453" w:name="_Toc118981773"/>
        <w:bookmarkEnd w:id="1449"/>
        <w:bookmarkEnd w:id="1450"/>
        <w:bookmarkEnd w:id="1451"/>
        <w:bookmarkEnd w:id="1452"/>
        <w:bookmarkEnd w:id="1453"/>
      </w:del>
    </w:p>
    <w:p w14:paraId="70E7CD0F" w14:textId="573760A3" w:rsidR="00537CB9" w:rsidDel="004E26B4" w:rsidRDefault="00537CB9" w:rsidP="0053437F">
      <w:pPr>
        <w:pStyle w:val="Prrafodelista"/>
        <w:numPr>
          <w:ilvl w:val="0"/>
          <w:numId w:val="13"/>
        </w:numPr>
        <w:rPr>
          <w:del w:id="1454" w:author="Juan Carlos Lopez Hernandez" w:date="2022-06-22T09:34:00Z"/>
        </w:rPr>
      </w:pPr>
      <w:del w:id="1455" w:author="Juan Carlos Lopez Hernandez" w:date="2022-06-22T09:34:00Z">
        <w:r w:rsidDel="004E26B4">
          <w:delText>‘</w:delText>
        </w:r>
        <w:r w:rsidRPr="00667BAE" w:rsidDel="004E26B4">
          <w:rPr>
            <w:b/>
          </w:rPr>
          <w:delText>DETAIL</w:delText>
        </w:r>
        <w:r w:rsidDel="004E26B4">
          <w:delText xml:space="preserve">’: Levanta un popup con el resto de los campos invormativos asociados al usuario. </w:delText>
        </w:r>
        <w:bookmarkStart w:id="1456" w:name="_Toc106783581"/>
        <w:bookmarkStart w:id="1457" w:name="_Toc106866439"/>
        <w:bookmarkStart w:id="1458" w:name="_Toc107180633"/>
        <w:bookmarkStart w:id="1459" w:name="_Toc107215058"/>
        <w:bookmarkStart w:id="1460" w:name="_Toc118981774"/>
        <w:bookmarkEnd w:id="1456"/>
        <w:bookmarkEnd w:id="1457"/>
        <w:bookmarkEnd w:id="1458"/>
        <w:bookmarkEnd w:id="1459"/>
        <w:bookmarkEnd w:id="1460"/>
      </w:del>
    </w:p>
    <w:p w14:paraId="07B2BB0E" w14:textId="7D4D0C71" w:rsidR="00537CB9" w:rsidRPr="002C121C" w:rsidDel="004E26B4" w:rsidRDefault="00537CB9" w:rsidP="00AC5168">
      <w:pPr>
        <w:pStyle w:val="Prrafodelista"/>
        <w:rPr>
          <w:del w:id="1461" w:author="Juan Carlos Lopez Hernandez" w:date="2022-06-22T09:34:00Z"/>
          <w:szCs w:val="20"/>
        </w:rPr>
      </w:pPr>
      <w:del w:id="1462" w:author="Juan Carlos Lopez Hernandez" w:date="2022-06-22T09:34:00Z">
        <w:r w:rsidDel="004E26B4">
          <w:rPr>
            <w:noProof/>
          </w:rPr>
          <w:drawing>
            <wp:inline distT="0" distB="0" distL="0" distR="0" wp14:anchorId="26EDC33A" wp14:editId="0A6743DE">
              <wp:extent cx="3752697" cy="2450633"/>
              <wp:effectExtent l="0" t="0" r="635" b="6985"/>
              <wp:docPr id="12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752697" cy="2450633"/>
                      </a:xfrm>
                      <a:prstGeom prst="rect">
                        <a:avLst/>
                      </a:prstGeom>
                    </pic:spPr>
                  </pic:pic>
                </a:graphicData>
              </a:graphic>
            </wp:inline>
          </w:drawing>
        </w:r>
        <w:bookmarkStart w:id="1463" w:name="_Toc106783582"/>
        <w:bookmarkStart w:id="1464" w:name="_Toc106866440"/>
        <w:bookmarkStart w:id="1465" w:name="_Toc107180634"/>
        <w:bookmarkStart w:id="1466" w:name="_Toc107215059"/>
        <w:bookmarkStart w:id="1467" w:name="_Toc118981775"/>
        <w:bookmarkEnd w:id="1463"/>
        <w:bookmarkEnd w:id="1464"/>
        <w:bookmarkEnd w:id="1465"/>
        <w:bookmarkEnd w:id="1466"/>
        <w:bookmarkEnd w:id="1467"/>
      </w:del>
    </w:p>
    <w:p w14:paraId="6EBEAC46" w14:textId="0FE35500" w:rsidR="00537CB9" w:rsidDel="004E26B4" w:rsidRDefault="00537CB9" w:rsidP="00AC5168">
      <w:pPr>
        <w:rPr>
          <w:del w:id="1468" w:author="Juan Carlos Lopez Hernandez" w:date="2022-06-22T09:34:00Z"/>
        </w:rPr>
      </w:pPr>
      <w:bookmarkStart w:id="1469" w:name="_Toc106783583"/>
      <w:bookmarkStart w:id="1470" w:name="_Toc106866441"/>
      <w:bookmarkStart w:id="1471" w:name="_Toc107180635"/>
      <w:bookmarkStart w:id="1472" w:name="_Toc107215060"/>
      <w:bookmarkStart w:id="1473" w:name="_Toc118981776"/>
      <w:bookmarkEnd w:id="1469"/>
      <w:bookmarkEnd w:id="1470"/>
      <w:bookmarkEnd w:id="1471"/>
      <w:bookmarkEnd w:id="1472"/>
      <w:bookmarkEnd w:id="1473"/>
    </w:p>
    <w:p w14:paraId="23E3EF5E" w14:textId="5C0A9C4C" w:rsidR="00537CB9" w:rsidDel="004E26B4" w:rsidRDefault="00537CB9" w:rsidP="00AC5168">
      <w:pPr>
        <w:rPr>
          <w:del w:id="1474" w:author="Juan Carlos Lopez Hernandez" w:date="2022-06-22T09:34:00Z"/>
        </w:rPr>
      </w:pPr>
      <w:del w:id="1475" w:author="Juan Carlos Lopez Hernandez" w:date="2022-06-22T09:34:00Z">
        <w:r w:rsidDel="004E26B4">
          <w:delText xml:space="preserve">Existen dos </w:delText>
        </w:r>
        <w:r w:rsidRPr="002C121C" w:rsidDel="004E26B4">
          <w:delText>acciones generales</w:delText>
        </w:r>
        <w:r w:rsidDel="004E26B4">
          <w:delText xml:space="preserve"> en la pestaña el usuario, que se encuentran ubicadas en la parte superior derecha de la tabla.  Estas son:</w:delText>
        </w:r>
        <w:bookmarkStart w:id="1476" w:name="_Toc106783584"/>
        <w:bookmarkStart w:id="1477" w:name="_Toc106866442"/>
        <w:bookmarkStart w:id="1478" w:name="_Toc107180636"/>
        <w:bookmarkStart w:id="1479" w:name="_Toc107215061"/>
        <w:bookmarkStart w:id="1480" w:name="_Toc118981777"/>
        <w:bookmarkEnd w:id="1476"/>
        <w:bookmarkEnd w:id="1477"/>
        <w:bookmarkEnd w:id="1478"/>
        <w:bookmarkEnd w:id="1479"/>
        <w:bookmarkEnd w:id="1480"/>
      </w:del>
    </w:p>
    <w:p w14:paraId="7A62BF63" w14:textId="7AA5655A" w:rsidR="00537CB9" w:rsidDel="004E26B4" w:rsidRDefault="00537CB9" w:rsidP="0053437F">
      <w:pPr>
        <w:pStyle w:val="Prrafodelista"/>
        <w:numPr>
          <w:ilvl w:val="0"/>
          <w:numId w:val="12"/>
        </w:numPr>
        <w:rPr>
          <w:del w:id="1481" w:author="Juan Carlos Lopez Hernandez" w:date="2022-06-22T09:34:00Z"/>
        </w:rPr>
      </w:pPr>
      <w:del w:id="1482" w:author="Juan Carlos Lopez Hernandez" w:date="2022-06-22T09:34:00Z">
        <w:r w:rsidDel="004E26B4">
          <w:delText>‘</w:delText>
        </w:r>
        <w:r w:rsidRPr="00663D8C" w:rsidDel="004E26B4">
          <w:rPr>
            <w:b/>
          </w:rPr>
          <w:delText>New User</w:delText>
        </w:r>
        <w:r w:rsidDel="004E26B4">
          <w:delText>’: Creación de nuevos usuarios. Esta acción se describe con más detalle a continuación.</w:delText>
        </w:r>
        <w:bookmarkStart w:id="1483" w:name="_Toc106783585"/>
        <w:bookmarkStart w:id="1484" w:name="_Toc106866443"/>
        <w:bookmarkStart w:id="1485" w:name="_Toc107180637"/>
        <w:bookmarkStart w:id="1486" w:name="_Toc107215062"/>
        <w:bookmarkStart w:id="1487" w:name="_Toc118981778"/>
        <w:bookmarkEnd w:id="1483"/>
        <w:bookmarkEnd w:id="1484"/>
        <w:bookmarkEnd w:id="1485"/>
        <w:bookmarkEnd w:id="1486"/>
        <w:bookmarkEnd w:id="1487"/>
      </w:del>
    </w:p>
    <w:p w14:paraId="15E393EB" w14:textId="518D2CF6" w:rsidR="00537CB9" w:rsidRPr="002C121C" w:rsidDel="004E26B4" w:rsidRDefault="00537CB9">
      <w:pPr>
        <w:pStyle w:val="Prrafodelista"/>
        <w:numPr>
          <w:ilvl w:val="0"/>
          <w:numId w:val="12"/>
        </w:numPr>
        <w:rPr>
          <w:del w:id="1488" w:author="Juan Carlos Lopez Hernandez" w:date="2022-06-22T09:34:00Z"/>
        </w:rPr>
      </w:pPr>
      <w:del w:id="1489" w:author="Juan Carlos Lopez Hernandez" w:date="2022-06-22T09:34:00Z">
        <w:r w:rsidDel="004E26B4">
          <w:delText>‘</w:delText>
        </w:r>
        <w:commentRangeStart w:id="1490"/>
        <w:commentRangeStart w:id="1491"/>
        <w:r w:rsidRPr="00D94092" w:rsidDel="004E26B4">
          <w:rPr>
            <w:b/>
          </w:rPr>
          <w:delText>Export</w:delText>
        </w:r>
        <w:r w:rsidDel="004E26B4">
          <w:delText xml:space="preserve">’: Exportación del listado de usuario a Excel a efectos de requerimiento de audiotoría.  Esta Excel mantendrá la traza de los diferentes cambios de estado </w:delText>
        </w:r>
        <w:r w:rsidDel="004E26B4">
          <w:lastRenderedPageBreak/>
          <w:delText xml:space="preserve">(cambios de perfil, eliminación…) que ha tenido un usuario a lo largo del tiempo. </w:delText>
        </w:r>
        <w:bookmarkStart w:id="1492" w:name="_MON_1716374932"/>
        <w:bookmarkEnd w:id="1492"/>
        <w:r w:rsidR="007B4A32" w:rsidDel="004E26B4">
          <w:object w:dxaOrig="1596" w:dyaOrig="1033" w14:anchorId="1A8FD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2.05pt" o:ole="">
              <v:imagedata r:id="rId24" o:title=""/>
            </v:shape>
            <o:OLEObject Type="Embed" ProgID="Excel.Sheet.8" ShapeID="_x0000_i1025" DrawAspect="Icon" ObjectID="_1787733913" r:id="rId25"/>
          </w:object>
        </w:r>
        <w:commentRangeEnd w:id="1490"/>
        <w:r w:rsidR="00D94092" w:rsidDel="004E26B4">
          <w:rPr>
            <w:rStyle w:val="Refdecomentario"/>
          </w:rPr>
          <w:commentReference w:id="1490"/>
        </w:r>
        <w:commentRangeEnd w:id="1491"/>
        <w:r w:rsidR="00457694" w:rsidDel="004E26B4">
          <w:rPr>
            <w:rStyle w:val="Refdecomentario"/>
          </w:rPr>
          <w:commentReference w:id="1491"/>
        </w:r>
        <w:bookmarkStart w:id="1493" w:name="_Toc106783586"/>
        <w:bookmarkStart w:id="1494" w:name="_Toc106866444"/>
        <w:bookmarkStart w:id="1495" w:name="_Toc107180638"/>
        <w:bookmarkStart w:id="1496" w:name="_Toc107215063"/>
        <w:bookmarkStart w:id="1497" w:name="_Toc118981779"/>
        <w:bookmarkEnd w:id="1493"/>
        <w:bookmarkEnd w:id="1494"/>
        <w:bookmarkEnd w:id="1495"/>
        <w:bookmarkEnd w:id="1496"/>
        <w:bookmarkEnd w:id="1497"/>
      </w:del>
    </w:p>
    <w:p w14:paraId="56AE688D" w14:textId="3002ABF1" w:rsidR="00537CB9" w:rsidRPr="002C121C" w:rsidDel="004E26B4" w:rsidRDefault="00537CB9" w:rsidP="00AC5168">
      <w:pPr>
        <w:rPr>
          <w:del w:id="1498" w:author="Juan Carlos Lopez Hernandez" w:date="2022-06-22T09:34:00Z"/>
        </w:rPr>
      </w:pPr>
      <w:bookmarkStart w:id="1499" w:name="_Toc106783587"/>
      <w:bookmarkStart w:id="1500" w:name="_Toc106866445"/>
      <w:bookmarkStart w:id="1501" w:name="_Toc107180639"/>
      <w:bookmarkStart w:id="1502" w:name="_Toc107215064"/>
      <w:bookmarkStart w:id="1503" w:name="_Toc118981780"/>
      <w:bookmarkEnd w:id="1499"/>
      <w:bookmarkEnd w:id="1500"/>
      <w:bookmarkEnd w:id="1501"/>
      <w:bookmarkEnd w:id="1502"/>
      <w:bookmarkEnd w:id="1503"/>
    </w:p>
    <w:p w14:paraId="7BEDBC51" w14:textId="7B1E4317" w:rsidR="00537CB9" w:rsidDel="004E26B4" w:rsidRDefault="00537CB9" w:rsidP="00126E6F">
      <w:pPr>
        <w:pStyle w:val="Ttulo4"/>
        <w:rPr>
          <w:del w:id="1504" w:author="Juan Carlos Lopez Hernandez" w:date="2022-06-22T09:34:00Z"/>
        </w:rPr>
      </w:pPr>
      <w:del w:id="1505" w:author="Juan Carlos Lopez Hernandez" w:date="2022-06-22T09:34:00Z">
        <w:r w:rsidDel="004E26B4">
          <w:delText>New User</w:delText>
        </w:r>
        <w:bookmarkStart w:id="1506" w:name="_Toc106783588"/>
        <w:bookmarkStart w:id="1507" w:name="_Toc106866446"/>
        <w:bookmarkStart w:id="1508" w:name="_Toc107180640"/>
        <w:bookmarkStart w:id="1509" w:name="_Toc107215065"/>
        <w:bookmarkStart w:id="1510" w:name="_Toc118981781"/>
        <w:bookmarkEnd w:id="1506"/>
        <w:bookmarkEnd w:id="1507"/>
        <w:bookmarkEnd w:id="1508"/>
        <w:bookmarkEnd w:id="1509"/>
        <w:bookmarkEnd w:id="1510"/>
      </w:del>
    </w:p>
    <w:p w14:paraId="6A5E5A1F" w14:textId="683088DE" w:rsidR="00537CB9" w:rsidDel="004E26B4" w:rsidRDefault="00537CB9" w:rsidP="00AC5168">
      <w:pPr>
        <w:rPr>
          <w:del w:id="1511" w:author="Juan Carlos Lopez Hernandez" w:date="2022-06-22T09:34:00Z"/>
        </w:rPr>
      </w:pPr>
      <w:del w:id="1512" w:author="Juan Carlos Lopez Hernandez" w:date="2022-06-22T09:34:00Z">
        <w:r w:rsidRPr="00594C1D" w:rsidDel="004E26B4">
          <w:delText>La acción “New Us</w:delText>
        </w:r>
        <w:r w:rsidDel="004E26B4">
          <w:delText xml:space="preserve">er” traslada a una nueva pantalla de </w:delText>
        </w:r>
        <w:r w:rsidR="00E12CCA" w:rsidDel="004E26B4">
          <w:delText xml:space="preserve">MAC </w:delText>
        </w:r>
        <w:r w:rsidRPr="00594C1D" w:rsidDel="004E26B4">
          <w:delText>donde poder dar de alta a nuevos</w:delText>
        </w:r>
      </w:del>
      <w:ins w:id="1513" w:author="Alejandro Aranda Moreno" w:date="2022-06-15T17:57:00Z">
        <w:del w:id="1514" w:author="Juan Carlos Lopez Hernandez" w:date="2022-06-22T09:34:00Z">
          <w:r w:rsidR="00F6773E" w:rsidDel="004E26B4">
            <w:delText xml:space="preserve">, la información se </w:delText>
          </w:r>
        </w:del>
      </w:ins>
      <w:del w:id="1515" w:author="Juan Carlos Lopez Hernandez" w:date="2022-06-22T09:34:00Z">
        <w:r w:rsidRPr="00594C1D" w:rsidDel="004E26B4">
          <w:delText xml:space="preserve"> </w:delText>
        </w:r>
      </w:del>
      <w:ins w:id="1516" w:author="Alejandro Aranda Moreno" w:date="2022-06-15T17:56:00Z">
        <w:del w:id="1517" w:author="Juan Carlos Lopez Hernandez" w:date="2022-06-22T09:34:00Z">
          <w:r w:rsidR="00F6773E" w:rsidRPr="00D75995" w:rsidDel="004E26B4">
            <w:rPr>
              <w:szCs w:val="20"/>
            </w:rPr>
            <w:delText>validará contra el LDAP corporativo</w:delText>
          </w:r>
          <w:r w:rsidR="00F6773E" w:rsidRPr="00594C1D" w:rsidDel="004E26B4">
            <w:delText xml:space="preserve"> </w:delText>
          </w:r>
        </w:del>
      </w:ins>
      <w:del w:id="1518" w:author="Juan Carlos Lopez Hernandez" w:date="2022-06-22T09:34:00Z">
        <w:r w:rsidRPr="00594C1D" w:rsidDel="004E26B4">
          <w:delText xml:space="preserve">usuarios en el ámbito </w:delText>
        </w:r>
        <w:r w:rsidDel="004E26B4">
          <w:delText xml:space="preserve">de esta y </w:delText>
        </w:r>
        <w:r w:rsidRPr="00594C1D" w:rsidDel="004E26B4">
          <w:delText xml:space="preserve">siempre que se encuentren en el entorno de sharepoint </w:delText>
        </w:r>
        <w:r w:rsidDel="004E26B4">
          <w:delText xml:space="preserve">(Azure AD) </w:delText>
        </w:r>
        <w:r w:rsidRPr="00594C1D" w:rsidDel="004E26B4">
          <w:delText>de Microsoft (usuario Santander).</w:delText>
        </w:r>
      </w:del>
      <w:ins w:id="1519" w:author="Alejandro Aranda Moreno" w:date="2022-06-15T17:57:00Z">
        <w:del w:id="1520" w:author="Juan Carlos Lopez Hernandez" w:date="2022-06-22T09:34:00Z">
          <w:r w:rsidR="00F6773E" w:rsidDel="004E26B4">
            <w:delText>.</w:delText>
          </w:r>
        </w:del>
      </w:ins>
      <w:del w:id="1521" w:author="Juan Carlos Lopez Hernandez" w:date="2022-06-22T09:34:00Z">
        <w:r w:rsidDel="004E26B4">
          <w:delText xml:space="preserve"> </w:delText>
        </w:r>
        <w:bookmarkStart w:id="1522" w:name="_Toc106783589"/>
        <w:bookmarkStart w:id="1523" w:name="_Toc106866447"/>
        <w:bookmarkStart w:id="1524" w:name="_Toc107180641"/>
        <w:bookmarkStart w:id="1525" w:name="_Toc107215066"/>
        <w:bookmarkStart w:id="1526" w:name="_Toc118981782"/>
        <w:bookmarkEnd w:id="1522"/>
        <w:bookmarkEnd w:id="1523"/>
        <w:bookmarkEnd w:id="1524"/>
        <w:bookmarkEnd w:id="1525"/>
        <w:bookmarkEnd w:id="1526"/>
      </w:del>
    </w:p>
    <w:p w14:paraId="40B44A47" w14:textId="28FF9E64" w:rsidR="00537CB9" w:rsidDel="004E26B4" w:rsidRDefault="00537CB9" w:rsidP="00AC5168">
      <w:pPr>
        <w:rPr>
          <w:del w:id="1527" w:author="Juan Carlos Lopez Hernandez" w:date="2022-06-22T09:34:00Z"/>
        </w:rPr>
      </w:pPr>
      <w:bookmarkStart w:id="1528" w:name="_Toc106783590"/>
      <w:bookmarkStart w:id="1529" w:name="_Toc106866448"/>
      <w:bookmarkStart w:id="1530" w:name="_Toc107180642"/>
      <w:bookmarkStart w:id="1531" w:name="_Toc107215067"/>
      <w:bookmarkStart w:id="1532" w:name="_Toc118981783"/>
      <w:bookmarkEnd w:id="1528"/>
      <w:bookmarkEnd w:id="1529"/>
      <w:bookmarkEnd w:id="1530"/>
      <w:bookmarkEnd w:id="1531"/>
      <w:bookmarkEnd w:id="1532"/>
    </w:p>
    <w:p w14:paraId="5F9258A9" w14:textId="43880853" w:rsidR="00537CB9" w:rsidDel="004E26B4" w:rsidRDefault="006E6463" w:rsidP="006E6463">
      <w:pPr>
        <w:jc w:val="center"/>
        <w:rPr>
          <w:del w:id="1533" w:author="Juan Carlos Lopez Hernandez" w:date="2022-06-22T09:34:00Z"/>
          <w:szCs w:val="20"/>
        </w:rPr>
      </w:pPr>
      <w:ins w:id="1534" w:author="Alejandro Aranda Moreno" w:date="2022-06-15T17:52:00Z">
        <w:del w:id="1535" w:author="Juan Carlos Lopez Hernandez" w:date="2022-06-22T09:34:00Z">
          <w:r w:rsidDel="004E26B4">
            <w:rPr>
              <w:noProof/>
              <w:szCs w:val="20"/>
            </w:rPr>
            <w:lastRenderedPageBreak/>
            <w:drawing>
              <wp:inline distT="0" distB="0" distL="0" distR="0" wp14:anchorId="7749DDA9" wp14:editId="0B5AB98D">
                <wp:extent cx="3839084" cy="2556922"/>
                <wp:effectExtent l="0" t="0" r="0" b="0"/>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5092" cy="2560924"/>
                        </a:xfrm>
                        <a:prstGeom prst="rect">
                          <a:avLst/>
                        </a:prstGeom>
                        <a:noFill/>
                        <a:ln>
                          <a:noFill/>
                        </a:ln>
                      </pic:spPr>
                    </pic:pic>
                  </a:graphicData>
                </a:graphic>
              </wp:inline>
            </w:drawing>
          </w:r>
        </w:del>
      </w:ins>
      <w:del w:id="1536" w:author="Juan Carlos Lopez Hernandez" w:date="2022-06-22T09:34:00Z">
        <w:r w:rsidR="00537CB9" w:rsidDel="004E26B4">
          <w:rPr>
            <w:noProof/>
          </w:rPr>
          <w:drawing>
            <wp:inline distT="0" distB="0" distL="0" distR="0" wp14:anchorId="36A34D2D" wp14:editId="06CCE399">
              <wp:extent cx="4696358" cy="2988166"/>
              <wp:effectExtent l="0" t="0" r="0" b="3175"/>
              <wp:docPr id="121"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3" descr="Interfaz de usuario gráfica, Texto, Aplicación, Correo electrónic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96358" cy="2988166"/>
                      </a:xfrm>
                      <a:prstGeom prst="rect">
                        <a:avLst/>
                      </a:prstGeom>
                    </pic:spPr>
                  </pic:pic>
                </a:graphicData>
              </a:graphic>
            </wp:inline>
          </w:drawing>
        </w:r>
        <w:bookmarkStart w:id="1537" w:name="_Toc106783591"/>
        <w:bookmarkStart w:id="1538" w:name="_Toc106866449"/>
        <w:bookmarkStart w:id="1539" w:name="_Toc107180643"/>
        <w:bookmarkStart w:id="1540" w:name="_Toc107215068"/>
        <w:bookmarkStart w:id="1541" w:name="_Toc118981784"/>
        <w:bookmarkEnd w:id="1537"/>
        <w:bookmarkEnd w:id="1538"/>
        <w:bookmarkEnd w:id="1539"/>
        <w:bookmarkEnd w:id="1540"/>
        <w:bookmarkEnd w:id="1541"/>
      </w:del>
    </w:p>
    <w:p w14:paraId="0C60478E" w14:textId="5612A1E2" w:rsidR="00537CB9" w:rsidDel="004E26B4" w:rsidRDefault="00537CB9" w:rsidP="00AC5168">
      <w:pPr>
        <w:rPr>
          <w:del w:id="1542" w:author="Juan Carlos Lopez Hernandez" w:date="2022-06-22T09:34:00Z"/>
        </w:rPr>
      </w:pPr>
      <w:del w:id="1543" w:author="Juan Carlos Lopez Hernandez" w:date="2022-06-22T09:34:00Z">
        <w:r w:rsidDel="004E26B4">
          <w:delText>Se compone de:</w:delText>
        </w:r>
        <w:bookmarkStart w:id="1544" w:name="_Toc106783592"/>
        <w:bookmarkStart w:id="1545" w:name="_Toc106866450"/>
        <w:bookmarkStart w:id="1546" w:name="_Toc107180644"/>
        <w:bookmarkStart w:id="1547" w:name="_Toc107215069"/>
        <w:bookmarkStart w:id="1548" w:name="_Toc118981785"/>
        <w:bookmarkEnd w:id="1544"/>
        <w:bookmarkEnd w:id="1545"/>
        <w:bookmarkEnd w:id="1546"/>
        <w:bookmarkEnd w:id="1547"/>
        <w:bookmarkEnd w:id="1548"/>
      </w:del>
    </w:p>
    <w:p w14:paraId="28230126" w14:textId="46159365" w:rsidR="006E6463" w:rsidDel="004E26B4" w:rsidRDefault="006E6463" w:rsidP="006E6463">
      <w:pPr>
        <w:pStyle w:val="Prrafodelista"/>
        <w:numPr>
          <w:ilvl w:val="1"/>
          <w:numId w:val="14"/>
        </w:numPr>
        <w:rPr>
          <w:ins w:id="1549" w:author="Alejandro Aranda Moreno" w:date="2022-06-15T17:53:00Z"/>
          <w:del w:id="1550" w:author="Juan Carlos Lopez Hernandez" w:date="2022-06-22T09:34:00Z"/>
        </w:rPr>
      </w:pPr>
      <w:ins w:id="1551" w:author="Alejandro Aranda Moreno" w:date="2022-06-15T17:53:00Z">
        <w:del w:id="1552" w:author="Juan Carlos Lopez Hernandez" w:date="2022-06-22T09:34:00Z">
          <w:r w:rsidDel="004E26B4">
            <w:delText>‘</w:delText>
          </w:r>
          <w:r w:rsidRPr="00B66083" w:rsidDel="004E26B4">
            <w:rPr>
              <w:b/>
            </w:rPr>
            <w:delText>USER’</w:delText>
          </w:r>
          <w:r w:rsidRPr="00C07466" w:rsidDel="004E26B4">
            <w:rPr>
              <w:szCs w:val="20"/>
            </w:rPr>
            <w:delText xml:space="preserve"> </w:delText>
          </w:r>
          <w:r w:rsidRPr="00D75995" w:rsidDel="004E26B4">
            <w:rPr>
              <w:szCs w:val="20"/>
            </w:rPr>
            <w:delText xml:space="preserve">Código de usuario del banco </w:delText>
          </w:r>
          <w:r w:rsidRPr="00D75995" w:rsidDel="004E26B4">
            <w:rPr>
              <w:color w:val="000000"/>
              <w:szCs w:val="20"/>
            </w:rPr>
            <w:delText>(n000000 o x000000)</w:delText>
          </w:r>
          <w:r w:rsidRPr="00D75995" w:rsidDel="004E26B4">
            <w:rPr>
              <w:szCs w:val="20"/>
            </w:rPr>
            <w:delText xml:space="preserve"> que la aplicación validará contra el LDAP corporativo. </w:delText>
          </w:r>
          <w:r w:rsidRPr="003C2E53" w:rsidDel="004E26B4">
            <w:rPr>
              <w:szCs w:val="20"/>
            </w:rPr>
            <w:delText>Si el usuario está dado de alta en el LDAP, se arrastrarán los campos nombre y correo electrónico. En el caso de que el usuario no esté dado de alta se informará el siguiente error: “Usuario sin acceso a LDAP” y no le dejará continuar.</w:delText>
          </w:r>
          <w:bookmarkStart w:id="1553" w:name="_Toc106783593"/>
          <w:bookmarkStart w:id="1554" w:name="_Toc106866451"/>
          <w:bookmarkStart w:id="1555" w:name="_Toc107180645"/>
          <w:bookmarkStart w:id="1556" w:name="_Toc107215070"/>
          <w:bookmarkStart w:id="1557" w:name="_Toc118981786"/>
          <w:bookmarkEnd w:id="1553"/>
          <w:bookmarkEnd w:id="1554"/>
          <w:bookmarkEnd w:id="1555"/>
          <w:bookmarkEnd w:id="1556"/>
          <w:bookmarkEnd w:id="1557"/>
        </w:del>
      </w:ins>
    </w:p>
    <w:p w14:paraId="61EFC700" w14:textId="689A43E9" w:rsidR="006E6463" w:rsidDel="004E26B4" w:rsidRDefault="006E6463" w:rsidP="006E6463">
      <w:pPr>
        <w:pStyle w:val="Prrafodelista"/>
        <w:numPr>
          <w:ilvl w:val="1"/>
          <w:numId w:val="14"/>
        </w:numPr>
        <w:rPr>
          <w:ins w:id="1558" w:author="Alejandro Aranda Moreno" w:date="2022-06-15T17:53:00Z"/>
          <w:del w:id="1559" w:author="Juan Carlos Lopez Hernandez" w:date="2022-06-22T09:34:00Z"/>
        </w:rPr>
      </w:pPr>
      <w:ins w:id="1560" w:author="Alejandro Aranda Moreno" w:date="2022-06-15T17:53:00Z">
        <w:del w:id="1561" w:author="Juan Carlos Lopez Hernandez" w:date="2022-06-22T09:34:00Z">
          <w:r w:rsidDel="004E26B4">
            <w:delText>‘</w:delText>
          </w:r>
          <w:r w:rsidRPr="00B66083" w:rsidDel="004E26B4">
            <w:rPr>
              <w:b/>
            </w:rPr>
            <w:delText>NAME</w:delText>
          </w:r>
          <w:r w:rsidDel="004E26B4">
            <w:delText>’: Obtenido de LDAP.</w:delText>
          </w:r>
          <w:bookmarkStart w:id="1562" w:name="_Toc106783594"/>
          <w:bookmarkStart w:id="1563" w:name="_Toc106866452"/>
          <w:bookmarkStart w:id="1564" w:name="_Toc107180646"/>
          <w:bookmarkStart w:id="1565" w:name="_Toc107215071"/>
          <w:bookmarkStart w:id="1566" w:name="_Toc118981787"/>
          <w:bookmarkEnd w:id="1562"/>
          <w:bookmarkEnd w:id="1563"/>
          <w:bookmarkEnd w:id="1564"/>
          <w:bookmarkEnd w:id="1565"/>
          <w:bookmarkEnd w:id="1566"/>
        </w:del>
      </w:ins>
    </w:p>
    <w:p w14:paraId="46B22DAE" w14:textId="102D247E" w:rsidR="006E6463" w:rsidDel="004E26B4" w:rsidRDefault="006E6463" w:rsidP="006E6463">
      <w:pPr>
        <w:pStyle w:val="Prrafodelista"/>
        <w:numPr>
          <w:ilvl w:val="1"/>
          <w:numId w:val="14"/>
        </w:numPr>
        <w:rPr>
          <w:ins w:id="1567" w:author="Alejandro Aranda Moreno" w:date="2022-06-15T17:53:00Z"/>
          <w:del w:id="1568" w:author="Juan Carlos Lopez Hernandez" w:date="2022-06-22T09:34:00Z"/>
        </w:rPr>
      </w:pPr>
      <w:ins w:id="1569" w:author="Alejandro Aranda Moreno" w:date="2022-06-15T17:53:00Z">
        <w:del w:id="1570" w:author="Juan Carlos Lopez Hernandez" w:date="2022-06-22T09:34:00Z">
          <w:r w:rsidRPr="00A20BF7" w:rsidDel="004E26B4">
            <w:delText>‘</w:delText>
          </w:r>
          <w:r w:rsidDel="004E26B4">
            <w:rPr>
              <w:b/>
            </w:rPr>
            <w:delText>EMAIL’</w:delText>
          </w:r>
          <w:r w:rsidRPr="00A20BF7" w:rsidDel="004E26B4">
            <w:delText xml:space="preserve">: </w:delText>
          </w:r>
          <w:r w:rsidDel="004E26B4">
            <w:delText>Obtenido de LDAP.</w:delText>
          </w:r>
          <w:bookmarkStart w:id="1571" w:name="_Toc106783595"/>
          <w:bookmarkStart w:id="1572" w:name="_Toc106866453"/>
          <w:bookmarkStart w:id="1573" w:name="_Toc107180647"/>
          <w:bookmarkStart w:id="1574" w:name="_Toc107215072"/>
          <w:bookmarkStart w:id="1575" w:name="_Toc118981788"/>
          <w:bookmarkEnd w:id="1571"/>
          <w:bookmarkEnd w:id="1572"/>
          <w:bookmarkEnd w:id="1573"/>
          <w:bookmarkEnd w:id="1574"/>
          <w:bookmarkEnd w:id="1575"/>
        </w:del>
      </w:ins>
    </w:p>
    <w:p w14:paraId="3C8F4E84" w14:textId="4CB1C1CF" w:rsidR="006E6463" w:rsidDel="004E26B4" w:rsidRDefault="006E6463" w:rsidP="006E6463">
      <w:pPr>
        <w:pStyle w:val="Prrafodelista"/>
        <w:numPr>
          <w:ilvl w:val="1"/>
          <w:numId w:val="14"/>
        </w:numPr>
        <w:rPr>
          <w:ins w:id="1576" w:author="Alejandro Aranda Moreno" w:date="2022-06-15T17:53:00Z"/>
          <w:del w:id="1577" w:author="Juan Carlos Lopez Hernandez" w:date="2022-06-22T09:34:00Z"/>
        </w:rPr>
      </w:pPr>
      <w:ins w:id="1578" w:author="Alejandro Aranda Moreno" w:date="2022-06-15T17:53:00Z">
        <w:del w:id="1579" w:author="Juan Carlos Lopez Hernandez" w:date="2022-06-22T09:34:00Z">
          <w:r w:rsidDel="004E26B4">
            <w:lastRenderedPageBreak/>
            <w:delText>‘</w:delText>
          </w:r>
          <w:r w:rsidRPr="00A20BF7" w:rsidDel="004E26B4">
            <w:rPr>
              <w:b/>
            </w:rPr>
            <w:delText>PROFILE’</w:delText>
          </w:r>
          <w:r w:rsidDel="004E26B4">
            <w:delText xml:space="preserve">: </w:delText>
          </w:r>
        </w:del>
      </w:ins>
      <w:ins w:id="1580" w:author="Alejandro Aranda Moreno" w:date="2022-06-15T17:54:00Z">
        <w:del w:id="1581" w:author="Juan Carlos Lopez Hernandez" w:date="2022-06-22T09:34:00Z">
          <w:r w:rsidDel="004E26B4">
            <w:delText>Perfil en el que se encuadrará al usuario, podrán ser usuario, administrador o auditor.</w:delText>
          </w:r>
        </w:del>
      </w:ins>
      <w:bookmarkStart w:id="1582" w:name="_Toc106783596"/>
      <w:bookmarkStart w:id="1583" w:name="_Toc106866454"/>
      <w:bookmarkStart w:id="1584" w:name="_Toc107180648"/>
      <w:bookmarkStart w:id="1585" w:name="_Toc107215073"/>
      <w:bookmarkStart w:id="1586" w:name="_Toc118981789"/>
      <w:bookmarkEnd w:id="1582"/>
      <w:bookmarkEnd w:id="1583"/>
      <w:bookmarkEnd w:id="1584"/>
      <w:bookmarkEnd w:id="1585"/>
      <w:bookmarkEnd w:id="1586"/>
    </w:p>
    <w:p w14:paraId="60C403C7" w14:textId="51C65488" w:rsidR="006E6463" w:rsidDel="004E26B4" w:rsidRDefault="006E6463" w:rsidP="006E6463">
      <w:pPr>
        <w:pStyle w:val="Prrafodelista"/>
        <w:numPr>
          <w:ilvl w:val="1"/>
          <w:numId w:val="14"/>
        </w:numPr>
        <w:rPr>
          <w:ins w:id="1587" w:author="Alejandro Aranda Moreno" w:date="2022-06-15T17:53:00Z"/>
          <w:del w:id="1588" w:author="Juan Carlos Lopez Hernandez" w:date="2022-06-22T09:34:00Z"/>
        </w:rPr>
      </w:pPr>
      <w:ins w:id="1589" w:author="Alejandro Aranda Moreno" w:date="2022-06-15T17:53:00Z">
        <w:del w:id="1590" w:author="Juan Carlos Lopez Hernandez" w:date="2022-06-22T09:34:00Z">
          <w:r w:rsidDel="004E26B4">
            <w:delText>‘</w:delText>
          </w:r>
          <w:r w:rsidRPr="00BE66F7" w:rsidDel="004E26B4">
            <w:rPr>
              <w:b/>
            </w:rPr>
            <w:delText>UNIT’</w:delText>
          </w:r>
        </w:del>
      </w:ins>
      <w:ins w:id="1591" w:author="Alejandro Aranda Moreno" w:date="2022-06-15T17:54:00Z">
        <w:del w:id="1592" w:author="Juan Carlos Lopez Hernandez" w:date="2022-06-22T09:34:00Z">
          <w:r w:rsidDel="004E26B4">
            <w:delText xml:space="preserve">: </w:delText>
          </w:r>
          <w:r w:rsidRPr="00497472" w:rsidDel="004E26B4">
            <w:delText>Unidad a la que pertenece el usuario, que se tendrá en consideración en multimodelos, juego de versiones de parámetros, etc.</w:delText>
          </w:r>
          <w:r w:rsidDel="004E26B4">
            <w:delText xml:space="preserve"> En ciertos casos,</w:delText>
          </w:r>
        </w:del>
      </w:ins>
      <w:ins w:id="1593" w:author="Alejandro Aranda Moreno" w:date="2022-06-15T17:53:00Z">
        <w:del w:id="1594" w:author="Juan Carlos Lopez Hernandez" w:date="2022-06-22T09:34:00Z">
          <w:r w:rsidDel="004E26B4">
            <w:delText xml:space="preserve">. </w:delText>
          </w:r>
          <w:bookmarkStart w:id="1595" w:name="_Toc106783597"/>
          <w:bookmarkStart w:id="1596" w:name="_Toc106866455"/>
          <w:bookmarkStart w:id="1597" w:name="_Toc107180649"/>
          <w:bookmarkStart w:id="1598" w:name="_Toc107215074"/>
          <w:bookmarkStart w:id="1599" w:name="_Toc118981790"/>
          <w:bookmarkEnd w:id="1595"/>
          <w:bookmarkEnd w:id="1596"/>
          <w:bookmarkEnd w:id="1597"/>
          <w:bookmarkEnd w:id="1598"/>
          <w:bookmarkEnd w:id="1599"/>
        </w:del>
      </w:ins>
    </w:p>
    <w:p w14:paraId="64A5C53C" w14:textId="41D0E03E" w:rsidR="00537CB9" w:rsidRPr="00541C44" w:rsidDel="004E26B4" w:rsidRDefault="006E6463" w:rsidP="006E6463">
      <w:pPr>
        <w:pStyle w:val="Prrafodelista"/>
        <w:numPr>
          <w:ilvl w:val="1"/>
          <w:numId w:val="14"/>
        </w:numPr>
        <w:rPr>
          <w:del w:id="1600" w:author="Juan Carlos Lopez Hernandez" w:date="2022-06-22T09:34:00Z"/>
          <w:strike/>
        </w:rPr>
      </w:pPr>
      <w:del w:id="1601" w:author="Juan Carlos Lopez Hernandez" w:date="2022-06-22T09:34:00Z">
        <w:r w:rsidDel="004E26B4">
          <w:rPr>
            <w:b/>
          </w:rPr>
          <w:delText>‘LANGUAGE</w:delText>
        </w:r>
        <w:r w:rsidRPr="00D75995" w:rsidDel="004E26B4">
          <w:delText>, los posibles serán inglés</w:delText>
        </w:r>
        <w:r w:rsidDel="004E26B4">
          <w:delText>,</w:delText>
        </w:r>
        <w:r w:rsidRPr="00D75995" w:rsidDel="004E26B4">
          <w:delText xml:space="preserve"> español</w:delText>
        </w:r>
        <w:r w:rsidDel="004E26B4">
          <w:delText xml:space="preserve"> y portugués</w:delText>
        </w:r>
        <w:r w:rsidRPr="00D75995" w:rsidDel="004E26B4">
          <w:delText>. Al seleccionar un idioma, el usuario accederá siempre al aplicativo con este idioma por defecto. Si lo cambia en el combo de idiomas, solo cambiará temporalmente (duración de sesión) sin cambiar su idioma por defecto.</w:delText>
        </w:r>
        <w:r w:rsidR="00537CB9" w:rsidRPr="00541C44" w:rsidDel="004E26B4">
          <w:rPr>
            <w:strike/>
          </w:rPr>
          <w:delText>Una cabecera de búsqueda que contiene un cuadro de texto, donde el usuario debe establecer el nombre o ID del usuario que quiera agregar y un botón representado por el icono de lupa que realizará la búsqueda de usuarios dentro de Azure AD. Los candidatos aparecerán sobre la tabla.</w:delText>
        </w:r>
        <w:bookmarkStart w:id="1602" w:name="_Toc106783598"/>
        <w:bookmarkStart w:id="1603" w:name="_Toc106866456"/>
        <w:bookmarkStart w:id="1604" w:name="_Toc107180650"/>
        <w:bookmarkStart w:id="1605" w:name="_Toc107215075"/>
        <w:bookmarkStart w:id="1606" w:name="_Toc118981791"/>
        <w:bookmarkEnd w:id="1602"/>
        <w:bookmarkEnd w:id="1603"/>
        <w:bookmarkEnd w:id="1604"/>
        <w:bookmarkEnd w:id="1605"/>
        <w:bookmarkEnd w:id="1606"/>
      </w:del>
    </w:p>
    <w:p w14:paraId="468C86E8" w14:textId="55801DE3" w:rsidR="00537CB9" w:rsidRPr="00541C44" w:rsidDel="004E26B4" w:rsidRDefault="00537CB9" w:rsidP="006E6463">
      <w:pPr>
        <w:pStyle w:val="Prrafodelista"/>
        <w:numPr>
          <w:ilvl w:val="1"/>
          <w:numId w:val="14"/>
        </w:numPr>
        <w:rPr>
          <w:del w:id="1607" w:author="Juan Carlos Lopez Hernandez" w:date="2022-06-22T09:34:00Z"/>
          <w:strike/>
        </w:rPr>
      </w:pPr>
      <w:del w:id="1608" w:author="Juan Carlos Lopez Hernandez" w:date="2022-06-22T09:34:00Z">
        <w:r w:rsidRPr="00541C44" w:rsidDel="004E26B4">
          <w:rPr>
            <w:strike/>
          </w:rPr>
          <w:delText xml:space="preserve">Tabla con los resultados obtenidos en la búsqueda, que presenta las columnas USER, NAME y EMAIL. Sobre esta tabla se deberá al seleccionar el candidato elegido para dar de alta en </w:delText>
        </w:r>
        <w:r w:rsidR="00E12CCA" w:rsidRPr="00541C44" w:rsidDel="004E26B4">
          <w:rPr>
            <w:strike/>
          </w:rPr>
          <w:delText>MAC</w:delText>
        </w:r>
        <w:r w:rsidRPr="00541C44" w:rsidDel="004E26B4">
          <w:rPr>
            <w:strike/>
          </w:rPr>
          <w:delText xml:space="preserve"> mediante el check correspondiente, automáticamente se muestra otra región para donde cumplimetar el resto de información relativa al usuario que no viene desde Azure y es específica de </w:delText>
        </w:r>
        <w:r w:rsidR="00E12CCA" w:rsidRPr="00541C44" w:rsidDel="004E26B4">
          <w:rPr>
            <w:strike/>
          </w:rPr>
          <w:delText>MAC</w:delText>
        </w:r>
        <w:r w:rsidRPr="00541C44" w:rsidDel="004E26B4">
          <w:rPr>
            <w:strike/>
          </w:rPr>
          <w:delText>:</w:delText>
        </w:r>
        <w:bookmarkStart w:id="1609" w:name="_Toc106783599"/>
        <w:bookmarkStart w:id="1610" w:name="_Toc106866457"/>
        <w:bookmarkStart w:id="1611" w:name="_Toc107180651"/>
        <w:bookmarkStart w:id="1612" w:name="_Toc107215076"/>
        <w:bookmarkStart w:id="1613" w:name="_Toc118981792"/>
        <w:bookmarkEnd w:id="1609"/>
        <w:bookmarkEnd w:id="1610"/>
        <w:bookmarkEnd w:id="1611"/>
        <w:bookmarkEnd w:id="1612"/>
        <w:bookmarkEnd w:id="1613"/>
      </w:del>
    </w:p>
    <w:p w14:paraId="182052A4" w14:textId="693A699D" w:rsidR="00537CB9" w:rsidDel="004E26B4" w:rsidRDefault="00537CB9" w:rsidP="006E6463">
      <w:pPr>
        <w:pStyle w:val="Prrafodelista"/>
        <w:numPr>
          <w:ilvl w:val="1"/>
          <w:numId w:val="14"/>
        </w:numPr>
        <w:rPr>
          <w:del w:id="1614" w:author="Juan Carlos Lopez Hernandez" w:date="2022-06-22T09:34:00Z"/>
        </w:rPr>
      </w:pPr>
      <w:del w:id="1615" w:author="Juan Carlos Lopez Hernandez" w:date="2022-06-22T09:34:00Z">
        <w:r w:rsidDel="004E26B4">
          <w:delText>‘</w:delText>
        </w:r>
        <w:r w:rsidRPr="006E6463" w:rsidDel="004E26B4">
          <w:rPr>
            <w:b/>
          </w:rPr>
          <w:delText>Profile’</w:delText>
        </w:r>
        <w:r w:rsidDel="004E26B4">
          <w:delText>: Perfil en el que se encuadrará al usuario que se va a dar de alta.</w:delText>
        </w:r>
        <w:bookmarkStart w:id="1616" w:name="_Toc106783600"/>
        <w:bookmarkStart w:id="1617" w:name="_Toc106866458"/>
        <w:bookmarkStart w:id="1618" w:name="_Toc107180652"/>
        <w:bookmarkStart w:id="1619" w:name="_Toc107215077"/>
        <w:bookmarkStart w:id="1620" w:name="_Toc118981793"/>
        <w:bookmarkEnd w:id="1616"/>
        <w:bookmarkEnd w:id="1617"/>
        <w:bookmarkEnd w:id="1618"/>
        <w:bookmarkEnd w:id="1619"/>
        <w:bookmarkEnd w:id="1620"/>
      </w:del>
    </w:p>
    <w:p w14:paraId="5AC331D8" w14:textId="189EE7DC" w:rsidR="00537CB9" w:rsidDel="004E26B4" w:rsidRDefault="00537CB9" w:rsidP="006E6463">
      <w:pPr>
        <w:pStyle w:val="Prrafodelista"/>
        <w:numPr>
          <w:ilvl w:val="1"/>
          <w:numId w:val="14"/>
        </w:numPr>
        <w:rPr>
          <w:del w:id="1621" w:author="Juan Carlos Lopez Hernandez" w:date="2022-06-22T09:34:00Z"/>
        </w:rPr>
      </w:pPr>
      <w:del w:id="1622" w:author="Juan Carlos Lopez Hernandez" w:date="2022-06-22T09:34:00Z">
        <w:r w:rsidDel="004E26B4">
          <w:delText>‘</w:delText>
        </w:r>
        <w:r w:rsidRPr="006E6463" w:rsidDel="004E26B4">
          <w:rPr>
            <w:b/>
          </w:rPr>
          <w:delText>Unit</w:delText>
        </w:r>
        <w:r w:rsidDel="004E26B4">
          <w:delText xml:space="preserve">’: </w:delText>
        </w:r>
        <w:r w:rsidRPr="00497472" w:rsidDel="004E26B4">
          <w:delText>Unidad a la que pertenece el usuario, que se tendrá en consideración en multimodelos, juego de versiones de parámetros, etc.</w:delText>
        </w:r>
        <w:r w:rsidDel="004E26B4">
          <w:delText xml:space="preserve"> En ciertos casos, </w:delText>
        </w:r>
        <w:bookmarkStart w:id="1623" w:name="_Toc106783601"/>
        <w:bookmarkStart w:id="1624" w:name="_Toc106866459"/>
        <w:bookmarkStart w:id="1625" w:name="_Toc107180653"/>
        <w:bookmarkStart w:id="1626" w:name="_Toc107215078"/>
        <w:bookmarkStart w:id="1627" w:name="_Toc118981794"/>
        <w:bookmarkEnd w:id="1623"/>
        <w:bookmarkEnd w:id="1624"/>
        <w:bookmarkEnd w:id="1625"/>
        <w:bookmarkEnd w:id="1626"/>
        <w:bookmarkEnd w:id="1627"/>
      </w:del>
    </w:p>
    <w:p w14:paraId="0D5C1E30" w14:textId="4058193E" w:rsidR="00537CB9" w:rsidDel="004E26B4" w:rsidRDefault="00537CB9" w:rsidP="0053437F">
      <w:pPr>
        <w:pStyle w:val="Prrafodelista"/>
        <w:numPr>
          <w:ilvl w:val="0"/>
          <w:numId w:val="14"/>
        </w:numPr>
        <w:rPr>
          <w:del w:id="1628" w:author="Juan Carlos Lopez Hernandez" w:date="2022-06-22T09:34:00Z"/>
        </w:rPr>
      </w:pPr>
      <w:del w:id="1629" w:author="Juan Carlos Lopez Hernandez" w:date="2022-06-22T09:34:00Z">
        <w:r w:rsidDel="004E26B4">
          <w:delText>Un pie de pagina con dos botones:</w:delText>
        </w:r>
        <w:bookmarkStart w:id="1630" w:name="_Toc106783602"/>
        <w:bookmarkStart w:id="1631" w:name="_Toc106866460"/>
        <w:bookmarkStart w:id="1632" w:name="_Toc107180654"/>
        <w:bookmarkStart w:id="1633" w:name="_Toc107215079"/>
        <w:bookmarkStart w:id="1634" w:name="_Toc118981795"/>
        <w:bookmarkEnd w:id="1630"/>
        <w:bookmarkEnd w:id="1631"/>
        <w:bookmarkEnd w:id="1632"/>
        <w:bookmarkEnd w:id="1633"/>
        <w:bookmarkEnd w:id="1634"/>
      </w:del>
    </w:p>
    <w:p w14:paraId="21FECE70" w14:textId="5A720DE2" w:rsidR="00537CB9" w:rsidDel="004E26B4" w:rsidRDefault="00537CB9" w:rsidP="0053437F">
      <w:pPr>
        <w:pStyle w:val="Prrafodelista"/>
        <w:numPr>
          <w:ilvl w:val="1"/>
          <w:numId w:val="14"/>
        </w:numPr>
        <w:rPr>
          <w:del w:id="1635" w:author="Juan Carlos Lopez Hernandez" w:date="2022-06-22T09:34:00Z"/>
        </w:rPr>
      </w:pPr>
      <w:del w:id="1636" w:author="Juan Carlos Lopez Hernandez" w:date="2022-06-22T09:34:00Z">
        <w:r w:rsidDel="004E26B4">
          <w:delText>‘</w:delText>
        </w:r>
        <w:r w:rsidRPr="006154FC" w:rsidDel="004E26B4">
          <w:rPr>
            <w:b/>
          </w:rPr>
          <w:delText>Cancel</w:delText>
        </w:r>
        <w:r w:rsidDel="004E26B4">
          <w:delText>’: Cancela los cambios en curso y navega a la pantalla anterior.</w:delText>
        </w:r>
        <w:bookmarkStart w:id="1637" w:name="_Toc106783603"/>
        <w:bookmarkStart w:id="1638" w:name="_Toc106866461"/>
        <w:bookmarkStart w:id="1639" w:name="_Toc107180655"/>
        <w:bookmarkStart w:id="1640" w:name="_Toc107215080"/>
        <w:bookmarkStart w:id="1641" w:name="_Toc118981796"/>
        <w:bookmarkEnd w:id="1637"/>
        <w:bookmarkEnd w:id="1638"/>
        <w:bookmarkEnd w:id="1639"/>
        <w:bookmarkEnd w:id="1640"/>
        <w:bookmarkEnd w:id="1641"/>
      </w:del>
    </w:p>
    <w:p w14:paraId="47425E9A" w14:textId="3EB4F9F3" w:rsidR="00537CB9" w:rsidDel="004E26B4" w:rsidRDefault="00537CB9" w:rsidP="0053437F">
      <w:pPr>
        <w:pStyle w:val="Prrafodelista"/>
        <w:numPr>
          <w:ilvl w:val="1"/>
          <w:numId w:val="14"/>
        </w:numPr>
        <w:rPr>
          <w:del w:id="1642" w:author="Juan Carlos Lopez Hernandez" w:date="2022-06-22T09:34:00Z"/>
        </w:rPr>
      </w:pPr>
      <w:del w:id="1643" w:author="Juan Carlos Lopez Hernandez" w:date="2022-06-22T09:34:00Z">
        <w:r w:rsidDel="004E26B4">
          <w:delText>‘</w:delText>
        </w:r>
        <w:r w:rsidRPr="009F169F" w:rsidDel="004E26B4">
          <w:rPr>
            <w:b/>
          </w:rPr>
          <w:delText>Add User</w:delText>
        </w:r>
        <w:r w:rsidDel="004E26B4">
          <w:delText>’: Guarda los cambios efectuados, previa confirmación a través del siguiente modal:</w:delText>
        </w:r>
        <w:bookmarkStart w:id="1644" w:name="_Toc106783604"/>
        <w:bookmarkStart w:id="1645" w:name="_Toc106866462"/>
        <w:bookmarkStart w:id="1646" w:name="_Toc107180656"/>
        <w:bookmarkStart w:id="1647" w:name="_Toc107215081"/>
        <w:bookmarkStart w:id="1648" w:name="_Toc118981797"/>
        <w:bookmarkEnd w:id="1644"/>
        <w:bookmarkEnd w:id="1645"/>
        <w:bookmarkEnd w:id="1646"/>
        <w:bookmarkEnd w:id="1647"/>
        <w:bookmarkEnd w:id="1648"/>
      </w:del>
    </w:p>
    <w:p w14:paraId="58341176" w14:textId="68F33CFA" w:rsidR="00537CB9" w:rsidDel="004E26B4" w:rsidRDefault="00537CB9" w:rsidP="00AC5168">
      <w:pPr>
        <w:pStyle w:val="Prrafodelista"/>
        <w:rPr>
          <w:ins w:id="1649" w:author="Alejandro Aranda Moreno" w:date="2022-06-15T17:58:00Z"/>
          <w:del w:id="1650" w:author="Juan Carlos Lopez Hernandez" w:date="2022-06-22T09:34:00Z"/>
          <w:szCs w:val="20"/>
        </w:rPr>
      </w:pPr>
      <w:del w:id="1651" w:author="Juan Carlos Lopez Hernandez" w:date="2022-06-22T09:34:00Z">
        <w:r w:rsidDel="004E26B4">
          <w:rPr>
            <w:noProof/>
          </w:rPr>
          <w:lastRenderedPageBreak/>
          <w:drawing>
            <wp:inline distT="0" distB="0" distL="0" distR="0" wp14:anchorId="43318BD7" wp14:editId="5ECEA1F4">
              <wp:extent cx="3181350" cy="2086430"/>
              <wp:effectExtent l="0" t="0" r="0" b="9525"/>
              <wp:docPr id="122" name="Imagen 1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 122" descr="Interfaz de usuario gráfica,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181350" cy="2086430"/>
                      </a:xfrm>
                      <a:prstGeom prst="rect">
                        <a:avLst/>
                      </a:prstGeom>
                    </pic:spPr>
                  </pic:pic>
                </a:graphicData>
              </a:graphic>
            </wp:inline>
          </w:drawing>
        </w:r>
      </w:del>
      <w:bookmarkStart w:id="1652" w:name="_Toc118981798"/>
      <w:bookmarkEnd w:id="1652"/>
    </w:p>
    <w:p w14:paraId="7F2D8903" w14:textId="0B633C68" w:rsidR="002D73FD" w:rsidDel="004E26B4" w:rsidRDefault="000E3974" w:rsidP="002D73FD">
      <w:pPr>
        <w:pStyle w:val="Ttulo4"/>
        <w:rPr>
          <w:ins w:id="1653" w:author="Alejandro Aranda Moreno" w:date="2022-06-15T17:58:00Z"/>
          <w:del w:id="1654" w:author="Juan Carlos Lopez Hernandez" w:date="2022-06-22T09:34:00Z"/>
        </w:rPr>
      </w:pPr>
      <w:ins w:id="1655" w:author="Alejandro Aranda Moreno" w:date="2022-06-15T17:58:00Z">
        <w:del w:id="1656" w:author="Juan Carlos Lopez Hernandez" w:date="2022-06-22T09:34:00Z">
          <w:r w:rsidDel="004E26B4">
            <w:delText>Edit</w:delText>
          </w:r>
          <w:r w:rsidR="002D73FD" w:rsidDel="004E26B4">
            <w:delText xml:space="preserve"> User</w:delText>
          </w:r>
          <w:bookmarkStart w:id="1657" w:name="_Toc106783606"/>
          <w:bookmarkStart w:id="1658" w:name="_Toc106866464"/>
          <w:bookmarkStart w:id="1659" w:name="_Toc107180658"/>
          <w:bookmarkStart w:id="1660" w:name="_Toc107215083"/>
          <w:bookmarkStart w:id="1661" w:name="_Toc118981799"/>
          <w:bookmarkEnd w:id="1657"/>
          <w:bookmarkEnd w:id="1658"/>
          <w:bookmarkEnd w:id="1659"/>
          <w:bookmarkEnd w:id="1660"/>
          <w:bookmarkEnd w:id="1661"/>
        </w:del>
      </w:ins>
    </w:p>
    <w:p w14:paraId="00C680BE" w14:textId="357506E3" w:rsidR="00DB7205" w:rsidRPr="00D75995" w:rsidDel="004E26B4" w:rsidRDefault="00DB7205" w:rsidP="00DB7205">
      <w:pPr>
        <w:spacing w:before="240" w:after="240"/>
        <w:rPr>
          <w:ins w:id="1662" w:author="Alejandro Aranda Moreno" w:date="2022-06-15T17:58:00Z"/>
          <w:del w:id="1663" w:author="Juan Carlos Lopez Hernandez" w:date="2022-06-22T09:34:00Z"/>
          <w:szCs w:val="20"/>
        </w:rPr>
      </w:pPr>
      <w:ins w:id="1664" w:author="Alejandro Aranda Moreno" w:date="2022-06-15T17:58:00Z">
        <w:del w:id="1665" w:author="Juan Carlos Lopez Hernandez" w:date="2022-06-22T09:34:00Z">
          <w:r w:rsidRPr="00D75995" w:rsidDel="004E26B4">
            <w:rPr>
              <w:szCs w:val="20"/>
            </w:rPr>
            <w:delText xml:space="preserve">En la </w:delText>
          </w:r>
          <w:r w:rsidRPr="00D75995" w:rsidDel="004E26B4">
            <w:rPr>
              <w:b/>
              <w:szCs w:val="20"/>
            </w:rPr>
            <w:delText>edición</w:delText>
          </w:r>
          <w:r w:rsidRPr="00D75995" w:rsidDel="004E26B4">
            <w:rPr>
              <w:szCs w:val="20"/>
            </w:rPr>
            <w:delText xml:space="preserve"> se podrán modificar los siguientes campos:</w:delText>
          </w:r>
          <w:bookmarkStart w:id="1666" w:name="_Toc106783607"/>
          <w:bookmarkStart w:id="1667" w:name="_Toc106866465"/>
          <w:bookmarkStart w:id="1668" w:name="_Toc107180659"/>
          <w:bookmarkStart w:id="1669" w:name="_Toc107215084"/>
          <w:bookmarkStart w:id="1670" w:name="_Toc118981800"/>
          <w:bookmarkEnd w:id="1666"/>
          <w:bookmarkEnd w:id="1667"/>
          <w:bookmarkEnd w:id="1668"/>
          <w:bookmarkEnd w:id="1669"/>
          <w:bookmarkEnd w:id="1670"/>
        </w:del>
      </w:ins>
    </w:p>
    <w:p w14:paraId="5A45AB4D" w14:textId="4515C408" w:rsidR="00DB7205" w:rsidRPr="00D75995" w:rsidDel="004E26B4" w:rsidRDefault="00DB7205" w:rsidP="00DB7205">
      <w:pPr>
        <w:pStyle w:val="Prrafodelista"/>
        <w:numPr>
          <w:ilvl w:val="0"/>
          <w:numId w:val="20"/>
        </w:numPr>
        <w:spacing w:before="240" w:after="240"/>
        <w:contextualSpacing/>
        <w:rPr>
          <w:ins w:id="1671" w:author="Alejandro Aranda Moreno" w:date="2022-06-15T17:58:00Z"/>
          <w:del w:id="1672" w:author="Juan Carlos Lopez Hernandez" w:date="2022-06-22T09:34:00Z"/>
          <w:rFonts w:eastAsiaTheme="minorHAnsi"/>
          <w:szCs w:val="20"/>
        </w:rPr>
      </w:pPr>
      <w:ins w:id="1673" w:author="Alejandro Aranda Moreno" w:date="2022-06-15T17:58:00Z">
        <w:del w:id="1674" w:author="Juan Carlos Lopez Hernandez" w:date="2022-06-22T09:34:00Z">
          <w:r w:rsidRPr="00D75995" w:rsidDel="004E26B4">
            <w:rPr>
              <w:rFonts w:eastAsiaTheme="minorHAnsi"/>
              <w:szCs w:val="20"/>
            </w:rPr>
            <w:delText>Perfil</w:delText>
          </w:r>
          <w:bookmarkStart w:id="1675" w:name="_Toc106783608"/>
          <w:bookmarkStart w:id="1676" w:name="_Toc106866466"/>
          <w:bookmarkStart w:id="1677" w:name="_Toc107180660"/>
          <w:bookmarkStart w:id="1678" w:name="_Toc107215085"/>
          <w:bookmarkStart w:id="1679" w:name="_Toc118981801"/>
          <w:bookmarkEnd w:id="1675"/>
          <w:bookmarkEnd w:id="1676"/>
          <w:bookmarkEnd w:id="1677"/>
          <w:bookmarkEnd w:id="1678"/>
          <w:bookmarkEnd w:id="1679"/>
        </w:del>
      </w:ins>
    </w:p>
    <w:p w14:paraId="3DC97E3E" w14:textId="0E5E4D83" w:rsidR="00DB7205" w:rsidDel="004E26B4" w:rsidRDefault="00DB7205" w:rsidP="00DB7205">
      <w:pPr>
        <w:pStyle w:val="Prrafodelista"/>
        <w:numPr>
          <w:ilvl w:val="0"/>
          <w:numId w:val="20"/>
        </w:numPr>
        <w:spacing w:before="240" w:after="240"/>
        <w:contextualSpacing/>
        <w:rPr>
          <w:ins w:id="1680" w:author="Alejandro Aranda Moreno" w:date="2022-06-15T17:59:00Z"/>
          <w:del w:id="1681" w:author="Juan Carlos Lopez Hernandez" w:date="2022-06-22T09:34:00Z"/>
          <w:rFonts w:eastAsiaTheme="minorHAnsi"/>
          <w:szCs w:val="20"/>
        </w:rPr>
      </w:pPr>
      <w:ins w:id="1682" w:author="Alejandro Aranda Moreno" w:date="2022-06-15T17:58:00Z">
        <w:del w:id="1683" w:author="Juan Carlos Lopez Hernandez" w:date="2022-06-22T09:34:00Z">
          <w:r w:rsidRPr="00D75995" w:rsidDel="004E26B4">
            <w:rPr>
              <w:rFonts w:eastAsiaTheme="minorHAnsi"/>
              <w:szCs w:val="20"/>
            </w:rPr>
            <w:delText>Idioma</w:delText>
          </w:r>
        </w:del>
      </w:ins>
      <w:bookmarkStart w:id="1684" w:name="_Toc106783609"/>
      <w:bookmarkStart w:id="1685" w:name="_Toc106866467"/>
      <w:bookmarkStart w:id="1686" w:name="_Toc107180661"/>
      <w:bookmarkStart w:id="1687" w:name="_Toc107215086"/>
      <w:bookmarkStart w:id="1688" w:name="_Toc118981802"/>
      <w:bookmarkEnd w:id="1684"/>
      <w:bookmarkEnd w:id="1685"/>
      <w:bookmarkEnd w:id="1686"/>
      <w:bookmarkEnd w:id="1687"/>
      <w:bookmarkEnd w:id="1688"/>
    </w:p>
    <w:p w14:paraId="1049A246" w14:textId="1FE78A77" w:rsidR="00DB7205" w:rsidRPr="00D75995" w:rsidDel="004E26B4" w:rsidRDefault="00DB7205" w:rsidP="00DB7205">
      <w:pPr>
        <w:pStyle w:val="Prrafodelista"/>
        <w:numPr>
          <w:ilvl w:val="0"/>
          <w:numId w:val="20"/>
        </w:numPr>
        <w:spacing w:before="240" w:after="240"/>
        <w:contextualSpacing/>
        <w:rPr>
          <w:ins w:id="1689" w:author="Alejandro Aranda Moreno" w:date="2022-06-15T17:58:00Z"/>
          <w:del w:id="1690" w:author="Juan Carlos Lopez Hernandez" w:date="2022-06-22T09:34:00Z"/>
          <w:rFonts w:eastAsiaTheme="minorHAnsi"/>
          <w:szCs w:val="20"/>
        </w:rPr>
      </w:pPr>
      <w:ins w:id="1691" w:author="Alejandro Aranda Moreno" w:date="2022-06-15T17:59:00Z">
        <w:del w:id="1692" w:author="Juan Carlos Lopez Hernandez" w:date="2022-06-22T09:34:00Z">
          <w:r w:rsidDel="004E26B4">
            <w:rPr>
              <w:rFonts w:eastAsiaTheme="minorHAnsi"/>
              <w:szCs w:val="20"/>
            </w:rPr>
            <w:delText>Unidad a la que pertenece.</w:delText>
          </w:r>
        </w:del>
      </w:ins>
      <w:bookmarkStart w:id="1693" w:name="_Toc106783610"/>
      <w:bookmarkStart w:id="1694" w:name="_Toc106866468"/>
      <w:bookmarkStart w:id="1695" w:name="_Toc107180662"/>
      <w:bookmarkStart w:id="1696" w:name="_Toc107215087"/>
      <w:bookmarkStart w:id="1697" w:name="_Toc118981803"/>
      <w:bookmarkEnd w:id="1693"/>
      <w:bookmarkEnd w:id="1694"/>
      <w:bookmarkEnd w:id="1695"/>
      <w:bookmarkEnd w:id="1696"/>
      <w:bookmarkEnd w:id="1697"/>
    </w:p>
    <w:p w14:paraId="24B880AA" w14:textId="10B7C23D" w:rsidR="002D73FD" w:rsidDel="004E26B4" w:rsidRDefault="002D73FD" w:rsidP="00AC5168">
      <w:pPr>
        <w:pStyle w:val="Prrafodelista"/>
        <w:rPr>
          <w:del w:id="1698" w:author="Juan Carlos Lopez Hernandez" w:date="2022-06-22T09:34:00Z"/>
          <w:szCs w:val="20"/>
        </w:rPr>
      </w:pPr>
      <w:bookmarkStart w:id="1699" w:name="_Toc106783605"/>
      <w:bookmarkStart w:id="1700" w:name="_Toc106866463"/>
      <w:bookmarkStart w:id="1701" w:name="_Toc107180657"/>
      <w:bookmarkStart w:id="1702" w:name="_Toc107215082"/>
      <w:bookmarkStart w:id="1703" w:name="_Toc106783611"/>
      <w:bookmarkStart w:id="1704" w:name="_Toc106866469"/>
      <w:bookmarkStart w:id="1705" w:name="_Toc107180663"/>
      <w:bookmarkStart w:id="1706" w:name="_Toc107215088"/>
      <w:bookmarkStart w:id="1707" w:name="_Toc118981804"/>
      <w:bookmarkEnd w:id="1699"/>
      <w:bookmarkEnd w:id="1700"/>
      <w:bookmarkEnd w:id="1701"/>
      <w:bookmarkEnd w:id="1702"/>
      <w:bookmarkEnd w:id="1703"/>
      <w:bookmarkEnd w:id="1704"/>
      <w:bookmarkEnd w:id="1705"/>
      <w:bookmarkEnd w:id="1706"/>
      <w:bookmarkEnd w:id="1707"/>
    </w:p>
    <w:p w14:paraId="2FB6489E" w14:textId="76608933" w:rsidR="002768DB" w:rsidRPr="002768DB" w:rsidDel="004E26B4" w:rsidRDefault="002768DB" w:rsidP="002768DB">
      <w:pPr>
        <w:pStyle w:val="Prrafodelista"/>
        <w:keepNext/>
        <w:numPr>
          <w:ilvl w:val="0"/>
          <w:numId w:val="11"/>
        </w:numPr>
        <w:spacing w:before="0" w:after="0" w:line="240" w:lineRule="auto"/>
        <w:jc w:val="left"/>
        <w:outlineLvl w:val="1"/>
        <w:rPr>
          <w:del w:id="1708" w:author="Juan Carlos Lopez Hernandez" w:date="2022-06-22T09:34:00Z"/>
          <w:b/>
          <w:bCs/>
          <w:vanish/>
          <w:color w:val="000080"/>
          <w:sz w:val="32"/>
          <w:szCs w:val="20"/>
        </w:rPr>
      </w:pPr>
      <w:bookmarkStart w:id="1709" w:name="_Toc106178361"/>
      <w:bookmarkStart w:id="1710" w:name="_Toc106187774"/>
      <w:bookmarkStart w:id="1711" w:name="_Toc106783612"/>
      <w:bookmarkStart w:id="1712" w:name="_Toc106866470"/>
      <w:bookmarkStart w:id="1713" w:name="_Toc107180664"/>
      <w:bookmarkStart w:id="1714" w:name="_Toc107215089"/>
      <w:bookmarkStart w:id="1715" w:name="_Toc118981805"/>
      <w:bookmarkEnd w:id="1289"/>
      <w:bookmarkEnd w:id="1709"/>
      <w:bookmarkEnd w:id="1710"/>
      <w:bookmarkEnd w:id="1711"/>
      <w:bookmarkEnd w:id="1712"/>
      <w:bookmarkEnd w:id="1713"/>
      <w:bookmarkEnd w:id="1714"/>
      <w:bookmarkEnd w:id="1715"/>
    </w:p>
    <w:p w14:paraId="2435AE23" w14:textId="707C6515" w:rsidR="002768DB" w:rsidRPr="002768DB" w:rsidDel="004E26B4" w:rsidRDefault="002768DB" w:rsidP="002768DB">
      <w:pPr>
        <w:pStyle w:val="Prrafodelista"/>
        <w:keepNext/>
        <w:numPr>
          <w:ilvl w:val="1"/>
          <w:numId w:val="11"/>
        </w:numPr>
        <w:spacing w:before="0" w:after="0" w:line="240" w:lineRule="auto"/>
        <w:jc w:val="left"/>
        <w:outlineLvl w:val="1"/>
        <w:rPr>
          <w:del w:id="1716" w:author="Juan Carlos Lopez Hernandez" w:date="2022-06-22T09:34:00Z"/>
          <w:b/>
          <w:bCs/>
          <w:vanish/>
          <w:color w:val="000080"/>
          <w:sz w:val="32"/>
          <w:szCs w:val="20"/>
        </w:rPr>
      </w:pPr>
      <w:bookmarkStart w:id="1717" w:name="_Toc106178362"/>
      <w:bookmarkStart w:id="1718" w:name="_Toc106187775"/>
      <w:bookmarkStart w:id="1719" w:name="_Toc106783613"/>
      <w:bookmarkStart w:id="1720" w:name="_Toc106866471"/>
      <w:bookmarkStart w:id="1721" w:name="_Toc107180665"/>
      <w:bookmarkStart w:id="1722" w:name="_Toc107215090"/>
      <w:bookmarkStart w:id="1723" w:name="_Toc118981806"/>
      <w:bookmarkEnd w:id="1717"/>
      <w:bookmarkEnd w:id="1718"/>
      <w:bookmarkEnd w:id="1719"/>
      <w:bookmarkEnd w:id="1720"/>
      <w:bookmarkEnd w:id="1721"/>
      <w:bookmarkEnd w:id="1722"/>
      <w:bookmarkEnd w:id="1723"/>
    </w:p>
    <w:p w14:paraId="692EA14A" w14:textId="26801A97" w:rsidR="0059748B" w:rsidRPr="002E6D27" w:rsidDel="004E26B4" w:rsidRDefault="0059748B" w:rsidP="00126E6F">
      <w:pPr>
        <w:pStyle w:val="Ttulo3"/>
        <w:rPr>
          <w:del w:id="1724" w:author="Juan Carlos Lopez Hernandez" w:date="2022-06-22T09:34:00Z"/>
        </w:rPr>
      </w:pPr>
      <w:del w:id="1725" w:author="Juan Carlos Lopez Hernandez" w:date="2022-06-22T09:34:00Z">
        <w:r w:rsidRPr="002768DB" w:rsidDel="004E26B4">
          <w:delText>Definición</w:delText>
        </w:r>
        <w:bookmarkStart w:id="1726" w:name="_Toc65566533"/>
        <w:r w:rsidRPr="002E6D27" w:rsidDel="004E26B4">
          <w:delText xml:space="preserve"> de roles</w:delText>
        </w:r>
        <w:bookmarkEnd w:id="1726"/>
        <w:r w:rsidR="00335CE9" w:rsidDel="004E26B4">
          <w:delText xml:space="preserve"> de usuario</w:delText>
        </w:r>
        <w:bookmarkStart w:id="1727" w:name="_Toc106783614"/>
        <w:bookmarkStart w:id="1728" w:name="_Toc106866472"/>
        <w:bookmarkStart w:id="1729" w:name="_Toc107180666"/>
        <w:bookmarkStart w:id="1730" w:name="_Toc107215091"/>
        <w:bookmarkStart w:id="1731" w:name="_Toc118981807"/>
        <w:bookmarkEnd w:id="1727"/>
        <w:bookmarkEnd w:id="1728"/>
        <w:bookmarkEnd w:id="1729"/>
        <w:bookmarkEnd w:id="1730"/>
        <w:bookmarkEnd w:id="1731"/>
      </w:del>
    </w:p>
    <w:p w14:paraId="751D82BF" w14:textId="0ADEE5FF" w:rsidR="00CA5535" w:rsidDel="004E26B4" w:rsidRDefault="000B2BA4" w:rsidP="00623818">
      <w:pPr>
        <w:rPr>
          <w:del w:id="1732" w:author="Juan Carlos Lopez Hernandez" w:date="2022-06-22T09:34:00Z"/>
        </w:rPr>
      </w:pPr>
      <w:del w:id="1733" w:author="Juan Carlos Lopez Hernandez" w:date="2022-06-22T09:34:00Z">
        <w:r w:rsidDel="004E26B4">
          <w:delText xml:space="preserve">La aplicación MAC contará con tres roles definidos previamente, </w:delText>
        </w:r>
        <w:r w:rsidR="00C248A3" w:rsidDel="004E26B4">
          <w:delText>cada usuario pertenercerá a un único tipo de rol.</w:delText>
        </w:r>
        <w:bookmarkStart w:id="1734" w:name="_Toc106783615"/>
        <w:bookmarkStart w:id="1735" w:name="_Toc106866473"/>
        <w:bookmarkStart w:id="1736" w:name="_Toc107180667"/>
        <w:bookmarkStart w:id="1737" w:name="_Toc107215092"/>
        <w:bookmarkStart w:id="1738" w:name="_Toc118981808"/>
        <w:bookmarkEnd w:id="1734"/>
        <w:bookmarkEnd w:id="1735"/>
        <w:bookmarkEnd w:id="1736"/>
        <w:bookmarkEnd w:id="1737"/>
        <w:bookmarkEnd w:id="1738"/>
      </w:del>
    </w:p>
    <w:p w14:paraId="0027889F" w14:textId="242A2228" w:rsidR="002768DB" w:rsidRPr="002768DB" w:rsidDel="004E26B4" w:rsidRDefault="002768DB" w:rsidP="002768DB">
      <w:pPr>
        <w:pStyle w:val="Prrafodelista"/>
        <w:keepNext/>
        <w:numPr>
          <w:ilvl w:val="1"/>
          <w:numId w:val="3"/>
        </w:numPr>
        <w:spacing w:before="0" w:after="0" w:line="240" w:lineRule="auto"/>
        <w:jc w:val="left"/>
        <w:outlineLvl w:val="1"/>
        <w:rPr>
          <w:del w:id="1739" w:author="Juan Carlos Lopez Hernandez" w:date="2022-06-22T09:34:00Z"/>
          <w:b/>
          <w:bCs/>
          <w:vanish/>
          <w:color w:val="000080"/>
          <w:sz w:val="32"/>
          <w:szCs w:val="20"/>
        </w:rPr>
      </w:pPr>
      <w:bookmarkStart w:id="1740" w:name="_Toc106178364"/>
      <w:bookmarkStart w:id="1741" w:name="_Toc106187777"/>
      <w:bookmarkStart w:id="1742" w:name="_Toc106783616"/>
      <w:bookmarkStart w:id="1743" w:name="_Toc106866474"/>
      <w:bookmarkStart w:id="1744" w:name="_Toc107180668"/>
      <w:bookmarkStart w:id="1745" w:name="_Toc107215093"/>
      <w:bookmarkStart w:id="1746" w:name="_Toc118981809"/>
      <w:bookmarkEnd w:id="1740"/>
      <w:bookmarkEnd w:id="1741"/>
      <w:bookmarkEnd w:id="1742"/>
      <w:bookmarkEnd w:id="1743"/>
      <w:bookmarkEnd w:id="1744"/>
      <w:bookmarkEnd w:id="1745"/>
      <w:bookmarkEnd w:id="1746"/>
    </w:p>
    <w:p w14:paraId="41922814" w14:textId="19A4AFEE" w:rsidR="00C248A3" w:rsidDel="004E26B4" w:rsidRDefault="005C242B" w:rsidP="00126E6F">
      <w:pPr>
        <w:pStyle w:val="Ttulo4"/>
        <w:rPr>
          <w:del w:id="1747" w:author="Juan Carlos Lopez Hernandez" w:date="2022-06-22T09:34:00Z"/>
        </w:rPr>
      </w:pPr>
      <w:del w:id="1748" w:author="Juan Carlos Lopez Hernandez" w:date="2022-06-22T09:34:00Z">
        <w:r w:rsidDel="004E26B4">
          <w:delText>Rol Usuario</w:delText>
        </w:r>
        <w:bookmarkStart w:id="1749" w:name="_Toc106783617"/>
        <w:bookmarkStart w:id="1750" w:name="_Toc106866475"/>
        <w:bookmarkStart w:id="1751" w:name="_Toc107180669"/>
        <w:bookmarkStart w:id="1752" w:name="_Toc107215094"/>
        <w:bookmarkStart w:id="1753" w:name="_Toc118981810"/>
        <w:bookmarkEnd w:id="1749"/>
        <w:bookmarkEnd w:id="1750"/>
        <w:bookmarkEnd w:id="1751"/>
        <w:bookmarkEnd w:id="1752"/>
        <w:bookmarkEnd w:id="1753"/>
      </w:del>
    </w:p>
    <w:p w14:paraId="6B7DBAC1" w14:textId="7450B707" w:rsidR="004E0E5C" w:rsidDel="004E26B4" w:rsidRDefault="005C242B" w:rsidP="002768DB">
      <w:pPr>
        <w:rPr>
          <w:del w:id="1754" w:author="Juan Carlos Lopez Hernandez" w:date="2022-06-22T09:34:00Z"/>
        </w:rPr>
      </w:pPr>
      <w:del w:id="1755" w:author="Juan Carlos Lopez Hernandez" w:date="2022-06-22T09:34:00Z">
        <w:r w:rsidDel="004E26B4">
          <w:delText xml:space="preserve">Los </w:delText>
        </w:r>
        <w:r w:rsidR="00335CE9" w:rsidDel="004E26B4">
          <w:delText>clientes</w:delText>
        </w:r>
        <w:r w:rsidDel="004E26B4">
          <w:delText xml:space="preserve"> de rol usuario tendrán acceso a las parametrizaciones y ejecuciones de su Unidad</w:delText>
        </w:r>
        <w:r w:rsidR="004E0E5C" w:rsidDel="004E26B4">
          <w:delText>, o a todos en caso de pertenecer a la Unidad Global.</w:delText>
        </w:r>
        <w:bookmarkStart w:id="1756" w:name="_Toc106783618"/>
        <w:bookmarkStart w:id="1757" w:name="_Toc106866476"/>
        <w:bookmarkStart w:id="1758" w:name="_Toc107180670"/>
        <w:bookmarkStart w:id="1759" w:name="_Toc107215095"/>
        <w:bookmarkStart w:id="1760" w:name="_Toc118981811"/>
        <w:bookmarkEnd w:id="1756"/>
        <w:bookmarkEnd w:id="1757"/>
        <w:bookmarkEnd w:id="1758"/>
        <w:bookmarkEnd w:id="1759"/>
        <w:bookmarkEnd w:id="1760"/>
      </w:del>
    </w:p>
    <w:p w14:paraId="01BE486F" w14:textId="2B552DAB" w:rsidR="00CA5535" w:rsidDel="004E26B4" w:rsidRDefault="00CA5535" w:rsidP="00126E6F">
      <w:pPr>
        <w:pStyle w:val="Ttulo4"/>
        <w:rPr>
          <w:del w:id="1761" w:author="Juan Carlos Lopez Hernandez" w:date="2022-06-22T09:34:00Z"/>
        </w:rPr>
      </w:pPr>
      <w:del w:id="1762" w:author="Juan Carlos Lopez Hernandez" w:date="2022-06-22T09:34:00Z">
        <w:r w:rsidDel="004E26B4">
          <w:delText>Rol Administrador</w:delText>
        </w:r>
        <w:bookmarkStart w:id="1763" w:name="_Toc106783619"/>
        <w:bookmarkStart w:id="1764" w:name="_Toc106866477"/>
        <w:bookmarkStart w:id="1765" w:name="_Toc107180671"/>
        <w:bookmarkStart w:id="1766" w:name="_Toc107215096"/>
        <w:bookmarkStart w:id="1767" w:name="_Toc118981812"/>
        <w:bookmarkEnd w:id="1763"/>
        <w:bookmarkEnd w:id="1764"/>
        <w:bookmarkEnd w:id="1765"/>
        <w:bookmarkEnd w:id="1766"/>
        <w:bookmarkEnd w:id="1767"/>
      </w:del>
    </w:p>
    <w:p w14:paraId="51C7AD68" w14:textId="365C4F4A" w:rsidR="00CA5535" w:rsidDel="004E26B4" w:rsidRDefault="004E0E5C" w:rsidP="002768DB">
      <w:pPr>
        <w:rPr>
          <w:del w:id="1768" w:author="Juan Carlos Lopez Hernandez" w:date="2022-06-22T09:34:00Z"/>
        </w:rPr>
      </w:pPr>
      <w:del w:id="1769" w:author="Juan Carlos Lopez Hernandez" w:date="2022-06-22T09:34:00Z">
        <w:r w:rsidDel="004E26B4">
          <w:delText>Tendrá acceso a la administración de usuarios, para dar de alta, modificar y borrar</w:delText>
        </w:r>
        <w:r w:rsidR="004B3BEA" w:rsidDel="004E26B4">
          <w:delText xml:space="preserve"> </w:delText>
        </w:r>
        <w:r w:rsidDel="004E26B4">
          <w:delText>(</w:delText>
        </w:r>
        <w:r w:rsidR="004B3BEA" w:rsidDel="004E26B4">
          <w:delText>borrado</w:delText>
        </w:r>
        <w:r w:rsidR="00623818" w:rsidDel="004E26B4">
          <w:delText xml:space="preserve"> lógico</w:delText>
        </w:r>
        <w:r w:rsidR="004B3BEA" w:rsidDel="004E26B4">
          <w:delText>)</w:delText>
        </w:r>
        <w:r w:rsidR="00186F17" w:rsidDel="004E26B4">
          <w:delText xml:space="preserve">, tendrá </w:delText>
        </w:r>
        <w:r w:rsidR="000D38CA" w:rsidDel="004E26B4">
          <w:delText>acceso a</w:delText>
        </w:r>
        <w:r w:rsidR="00186F17" w:rsidDel="004E26B4">
          <w:delText xml:space="preserve"> todas las </w:delText>
        </w:r>
        <w:r w:rsidR="00186F17" w:rsidRPr="007A3ED9" w:rsidDel="004E26B4">
          <w:delText>unidades</w:delText>
        </w:r>
        <w:r w:rsidR="00186F17" w:rsidDel="004E26B4">
          <w:delText xml:space="preserve"> de parametrización y ejecución</w:delText>
        </w:r>
        <w:r w:rsidR="00335CE9" w:rsidDel="004E26B4">
          <w:delText>, independientemente de la unidad que tenga asignada.</w:delText>
        </w:r>
        <w:bookmarkStart w:id="1770" w:name="_Toc106783620"/>
        <w:bookmarkStart w:id="1771" w:name="_Toc106866478"/>
        <w:bookmarkStart w:id="1772" w:name="_Toc107180672"/>
        <w:bookmarkStart w:id="1773" w:name="_Toc107215097"/>
        <w:bookmarkStart w:id="1774" w:name="_Toc118981813"/>
        <w:bookmarkEnd w:id="1770"/>
        <w:bookmarkEnd w:id="1771"/>
        <w:bookmarkEnd w:id="1772"/>
        <w:bookmarkEnd w:id="1773"/>
        <w:bookmarkEnd w:id="1774"/>
      </w:del>
    </w:p>
    <w:p w14:paraId="74544B77" w14:textId="220C3A26" w:rsidR="00CA5535" w:rsidDel="004E26B4" w:rsidRDefault="00CA5535" w:rsidP="00126E6F">
      <w:pPr>
        <w:pStyle w:val="Ttulo4"/>
        <w:rPr>
          <w:del w:id="1775" w:author="Juan Carlos Lopez Hernandez" w:date="2022-06-22T09:34:00Z"/>
        </w:rPr>
      </w:pPr>
      <w:del w:id="1776" w:author="Juan Carlos Lopez Hernandez" w:date="2022-06-22T09:34:00Z">
        <w:r w:rsidDel="004E26B4">
          <w:delText>Rol Auditor</w:delText>
        </w:r>
        <w:bookmarkStart w:id="1777" w:name="_Toc106783621"/>
        <w:bookmarkStart w:id="1778" w:name="_Toc106866479"/>
        <w:bookmarkStart w:id="1779" w:name="_Toc107180673"/>
        <w:bookmarkStart w:id="1780" w:name="_Toc107215098"/>
        <w:bookmarkStart w:id="1781" w:name="_Toc118981814"/>
        <w:bookmarkEnd w:id="1777"/>
        <w:bookmarkEnd w:id="1778"/>
        <w:bookmarkEnd w:id="1779"/>
        <w:bookmarkEnd w:id="1780"/>
        <w:bookmarkEnd w:id="1781"/>
      </w:del>
    </w:p>
    <w:p w14:paraId="27064FCB" w14:textId="08FCA277" w:rsidR="00195F95" w:rsidDel="004E26B4" w:rsidRDefault="004B3BEA" w:rsidP="003643B1">
      <w:pPr>
        <w:rPr>
          <w:del w:id="1782" w:author="Juan Carlos Lopez Hernandez" w:date="2022-06-22T09:34:00Z"/>
        </w:rPr>
      </w:pPr>
      <w:del w:id="1783" w:author="Juan Carlos Lopez Hernandez" w:date="2022-06-22T09:34:00Z">
        <w:r w:rsidDel="004E26B4">
          <w:delText>Tendrá acceso</w:delText>
        </w:r>
        <w:r w:rsidR="003643B1" w:rsidDel="004E26B4">
          <w:delText xml:space="preserve"> en modo consulta</w:delText>
        </w:r>
        <w:r w:rsidDel="004E26B4">
          <w:delText xml:space="preserve"> </w:delText>
        </w:r>
        <w:r w:rsidR="00186F17" w:rsidDel="004E26B4">
          <w:delText xml:space="preserve">a la </w:delText>
        </w:r>
        <w:r w:rsidR="0085083E" w:rsidDel="004E26B4">
          <w:delText>administración de usuarios, a la parametrización</w:delText>
        </w:r>
        <w:r w:rsidR="003643B1" w:rsidDel="004E26B4">
          <w:delText>,</w:delText>
        </w:r>
        <w:r w:rsidR="0085083E" w:rsidDel="004E26B4">
          <w:delText xml:space="preserve"> ejecución</w:delText>
        </w:r>
        <w:r w:rsidR="003643B1" w:rsidDel="004E26B4">
          <w:delText>es e historico</w:delText>
        </w:r>
        <w:r w:rsidR="0085083E" w:rsidDel="004E26B4">
          <w:delText xml:space="preserve"> de</w:delText>
        </w:r>
        <w:r w:rsidR="000D38CA" w:rsidDel="004E26B4">
          <w:delText xml:space="preserve"> la unidad local/global a la que pertene</w:delText>
        </w:r>
        <w:r w:rsidR="003643B1" w:rsidDel="004E26B4">
          <w:delText>zca.</w:delText>
        </w:r>
        <w:r w:rsidR="00195F95" w:rsidDel="004E26B4">
          <w:delText xml:space="preserve"> </w:delText>
        </w:r>
        <w:r w:rsidR="003643B1" w:rsidDel="004E26B4">
          <w:delText xml:space="preserve">En principio </w:delText>
        </w:r>
        <w:r w:rsidR="00851E72" w:rsidDel="004E26B4">
          <w:delText>los</w:delText>
        </w:r>
        <w:r w:rsidR="003643B1" w:rsidDel="004E26B4">
          <w:delText xml:space="preserve"> </w:delText>
        </w:r>
        <w:r w:rsidR="00851E72" w:rsidDel="004E26B4">
          <w:delText>a</w:delText>
        </w:r>
        <w:r w:rsidR="003643B1" w:rsidDel="004E26B4">
          <w:delText>uditor</w:delText>
        </w:r>
        <w:r w:rsidR="00851E72" w:rsidDel="004E26B4">
          <w:delText>es</w:delText>
        </w:r>
        <w:r w:rsidR="003643B1" w:rsidDel="004E26B4">
          <w:delText xml:space="preserve"> </w:delText>
        </w:r>
        <w:r w:rsidR="00851E72" w:rsidDel="004E26B4">
          <w:delText xml:space="preserve">parecen ser globales, pero la posibilidad de poder jugar con la unidad/global permite mayores posibilidades futuras para este perfil, y no implica una mayor complejidad, ya que es una funcionalidad </w:delText>
        </w:r>
        <w:r w:rsidR="00335CE9" w:rsidDel="004E26B4">
          <w:delText>desarrollada.</w:delText>
        </w:r>
        <w:bookmarkStart w:id="1784" w:name="_Toc106783622"/>
        <w:bookmarkStart w:id="1785" w:name="_Toc106866480"/>
        <w:bookmarkStart w:id="1786" w:name="_Toc107180674"/>
        <w:bookmarkStart w:id="1787" w:name="_Toc107215099"/>
        <w:bookmarkStart w:id="1788" w:name="_Toc118981815"/>
        <w:bookmarkEnd w:id="1784"/>
        <w:bookmarkEnd w:id="1785"/>
        <w:bookmarkEnd w:id="1786"/>
        <w:bookmarkEnd w:id="1787"/>
        <w:bookmarkEnd w:id="1788"/>
      </w:del>
    </w:p>
    <w:p w14:paraId="3A45DFD6" w14:textId="5EF166FA" w:rsidR="000D38CA" w:rsidRPr="004B3BEA" w:rsidDel="004E26B4" w:rsidRDefault="000D38CA" w:rsidP="004B3BEA">
      <w:pPr>
        <w:rPr>
          <w:del w:id="1789" w:author="Juan Carlos Lopez Hernandez" w:date="2022-06-22T09:34:00Z"/>
        </w:rPr>
      </w:pPr>
      <w:bookmarkStart w:id="1790" w:name="_Toc106783623"/>
      <w:bookmarkStart w:id="1791" w:name="_Toc106866481"/>
      <w:bookmarkStart w:id="1792" w:name="_Toc107180675"/>
      <w:bookmarkStart w:id="1793" w:name="_Toc107215100"/>
      <w:bookmarkStart w:id="1794" w:name="_Toc118981816"/>
      <w:bookmarkEnd w:id="1790"/>
      <w:bookmarkEnd w:id="1791"/>
      <w:bookmarkEnd w:id="1792"/>
      <w:bookmarkEnd w:id="1793"/>
      <w:bookmarkEnd w:id="1794"/>
    </w:p>
    <w:p w14:paraId="2A9DCEE6" w14:textId="3C72509C" w:rsidR="00335CE9" w:rsidDel="004E26B4" w:rsidRDefault="00335CE9" w:rsidP="00335CE9">
      <w:pPr>
        <w:pStyle w:val="Ttulo2"/>
        <w:rPr>
          <w:del w:id="1795" w:author="Juan Carlos Lopez Hernandez" w:date="2022-06-22T09:34:00Z"/>
        </w:rPr>
      </w:pPr>
      <w:del w:id="1796" w:author="Juan Carlos Lopez Hernandez" w:date="2022-06-22T09:34:00Z">
        <w:r w:rsidDel="004E26B4">
          <w:delText>Overview</w:delText>
        </w:r>
        <w:bookmarkStart w:id="1797" w:name="_Toc106783624"/>
        <w:bookmarkStart w:id="1798" w:name="_Toc106866482"/>
        <w:bookmarkStart w:id="1799" w:name="_Toc107180676"/>
        <w:bookmarkStart w:id="1800" w:name="_Toc107215101"/>
        <w:bookmarkStart w:id="1801" w:name="_Toc118981817"/>
        <w:bookmarkEnd w:id="1797"/>
        <w:bookmarkEnd w:id="1798"/>
        <w:bookmarkEnd w:id="1799"/>
        <w:bookmarkEnd w:id="1800"/>
        <w:bookmarkEnd w:id="1801"/>
      </w:del>
    </w:p>
    <w:p w14:paraId="65BD5BB4" w14:textId="0D56F493" w:rsidR="00335CE9" w:rsidRPr="00335CE9" w:rsidDel="004E26B4" w:rsidRDefault="00702AD9" w:rsidP="00335CE9">
      <w:pPr>
        <w:rPr>
          <w:del w:id="1802" w:author="Juan Carlos Lopez Hernandez" w:date="2022-06-22T09:34:00Z"/>
        </w:rPr>
      </w:pPr>
      <w:del w:id="1803" w:author="Juan Carlos Lopez Hernandez" w:date="2022-06-22T09:34:00Z">
        <w:r w:rsidDel="004E26B4">
          <w:delText xml:space="preserve">Apartado que ofrece la </w:delText>
        </w:r>
        <w:r w:rsidR="00BE500C" w:rsidDel="004E26B4">
          <w:delText>información</w:delText>
        </w:r>
        <w:r w:rsidDel="004E26B4">
          <w:delText xml:space="preserve"> general de la aplicación</w:delText>
        </w:r>
        <w:r w:rsidR="00BE500C" w:rsidDel="004E26B4">
          <w:delText>, en este caso de las ejecuciones realizadas.</w:delText>
        </w:r>
        <w:bookmarkStart w:id="1804" w:name="_Toc106783625"/>
        <w:bookmarkStart w:id="1805" w:name="_Toc106866483"/>
        <w:bookmarkStart w:id="1806" w:name="_Toc107180677"/>
        <w:bookmarkStart w:id="1807" w:name="_Toc107215102"/>
        <w:bookmarkStart w:id="1808" w:name="_Toc118981818"/>
        <w:bookmarkEnd w:id="1804"/>
        <w:bookmarkEnd w:id="1805"/>
        <w:bookmarkEnd w:id="1806"/>
        <w:bookmarkEnd w:id="1807"/>
        <w:bookmarkEnd w:id="1808"/>
      </w:del>
    </w:p>
    <w:p w14:paraId="0D293821" w14:textId="11FB7220" w:rsidR="004B47BE" w:rsidDel="004E26B4" w:rsidRDefault="00335CE9" w:rsidP="004B47BE">
      <w:pPr>
        <w:pStyle w:val="Ttulo3"/>
        <w:rPr>
          <w:del w:id="1809" w:author="Juan Carlos Lopez Hernandez" w:date="2022-06-22T09:34:00Z"/>
        </w:rPr>
      </w:pPr>
      <w:del w:id="1810" w:author="Juan Carlos Lopez Hernandez" w:date="2022-06-22T09:34:00Z">
        <w:r w:rsidDel="004E26B4">
          <w:delText>F0</w:delText>
        </w:r>
        <w:r w:rsidR="004B47BE" w:rsidDel="004E26B4">
          <w:delText>2</w:delText>
        </w:r>
        <w:r w:rsidDel="004E26B4">
          <w:delText xml:space="preserve">: </w:delText>
        </w:r>
        <w:r w:rsidR="004B47BE" w:rsidRPr="004B47BE" w:rsidDel="004E26B4">
          <w:delText>Execution list</w:delText>
        </w:r>
        <w:bookmarkStart w:id="1811" w:name="_Toc106783626"/>
        <w:bookmarkStart w:id="1812" w:name="_Toc106866484"/>
        <w:bookmarkStart w:id="1813" w:name="_Toc107180678"/>
        <w:bookmarkStart w:id="1814" w:name="_Toc107215103"/>
        <w:bookmarkStart w:id="1815" w:name="_Toc118981819"/>
        <w:bookmarkEnd w:id="1811"/>
        <w:bookmarkEnd w:id="1812"/>
        <w:bookmarkEnd w:id="1813"/>
        <w:bookmarkEnd w:id="1814"/>
        <w:bookmarkEnd w:id="1815"/>
      </w:del>
    </w:p>
    <w:p w14:paraId="649685F3" w14:textId="5C7152DC" w:rsidR="004B47BE" w:rsidRPr="004B47BE" w:rsidDel="004E26B4" w:rsidRDefault="004B47BE" w:rsidP="004B47BE">
      <w:pPr>
        <w:rPr>
          <w:del w:id="1816" w:author="Juan Carlos Lopez Hernandez" w:date="2022-06-22T09:34:00Z"/>
        </w:rPr>
      </w:pPr>
      <w:del w:id="1817" w:author="Juan Carlos Lopez Hernandez" w:date="2022-06-22T09:34:00Z">
        <w:r w:rsidRPr="004B47BE" w:rsidDel="004E26B4">
          <w:delText xml:space="preserve"> Listado del registro histórico de las ejecuciones y su estado.</w:delText>
        </w:r>
        <w:bookmarkStart w:id="1818" w:name="_Toc106783627"/>
        <w:bookmarkStart w:id="1819" w:name="_Toc106866485"/>
        <w:bookmarkStart w:id="1820" w:name="_Toc107180679"/>
        <w:bookmarkStart w:id="1821" w:name="_Toc107215104"/>
        <w:bookmarkStart w:id="1822" w:name="_Toc118981820"/>
        <w:bookmarkEnd w:id="1818"/>
        <w:bookmarkEnd w:id="1819"/>
        <w:bookmarkEnd w:id="1820"/>
        <w:bookmarkEnd w:id="1821"/>
        <w:bookmarkEnd w:id="1822"/>
      </w:del>
    </w:p>
    <w:p w14:paraId="5E8B940B" w14:textId="522595B0" w:rsidR="00BE500C" w:rsidDel="004E26B4" w:rsidRDefault="00BE500C" w:rsidP="00BE500C">
      <w:pPr>
        <w:pStyle w:val="Ttulo2"/>
        <w:rPr>
          <w:del w:id="1823" w:author="Juan Carlos Lopez Hernandez" w:date="2022-06-22T09:34:00Z"/>
        </w:rPr>
      </w:pPr>
      <w:del w:id="1824" w:author="Juan Carlos Lopez Hernandez" w:date="2022-06-22T09:34:00Z">
        <w:r w:rsidDel="004E26B4">
          <w:delText>Overview</w:delText>
        </w:r>
        <w:bookmarkStart w:id="1825" w:name="_Toc106783628"/>
        <w:bookmarkStart w:id="1826" w:name="_Toc106866486"/>
        <w:bookmarkStart w:id="1827" w:name="_Toc107180680"/>
        <w:bookmarkStart w:id="1828" w:name="_Toc107215105"/>
        <w:bookmarkStart w:id="1829" w:name="_Toc118981821"/>
        <w:bookmarkEnd w:id="1825"/>
        <w:bookmarkEnd w:id="1826"/>
        <w:bookmarkEnd w:id="1827"/>
        <w:bookmarkEnd w:id="1828"/>
        <w:bookmarkEnd w:id="1829"/>
      </w:del>
    </w:p>
    <w:p w14:paraId="2BBB5718" w14:textId="338E9F89" w:rsidR="00BE500C" w:rsidRPr="00335CE9" w:rsidDel="004E26B4" w:rsidRDefault="00BE500C" w:rsidP="00BE500C">
      <w:pPr>
        <w:rPr>
          <w:del w:id="1830" w:author="Juan Carlos Lopez Hernandez" w:date="2022-06-22T09:34:00Z"/>
        </w:rPr>
      </w:pPr>
      <w:del w:id="1831" w:author="Juan Carlos Lopez Hernandez" w:date="2022-06-22T09:34:00Z">
        <w:r w:rsidDel="004E26B4">
          <w:delText>Apartado que ofrece la información general de la aplicación, en este caso de las ejecuciones realizadas.</w:delText>
        </w:r>
        <w:bookmarkStart w:id="1832" w:name="_Toc106783629"/>
        <w:bookmarkStart w:id="1833" w:name="_Toc106866487"/>
        <w:bookmarkStart w:id="1834" w:name="_Toc107180681"/>
        <w:bookmarkStart w:id="1835" w:name="_Toc107215106"/>
        <w:bookmarkStart w:id="1836" w:name="_Toc118981822"/>
        <w:bookmarkEnd w:id="1832"/>
        <w:bookmarkEnd w:id="1833"/>
        <w:bookmarkEnd w:id="1834"/>
        <w:bookmarkEnd w:id="1835"/>
        <w:bookmarkEnd w:id="1836"/>
      </w:del>
    </w:p>
    <w:p w14:paraId="4D08F92D" w14:textId="48D16C1F" w:rsidR="00BE500C" w:rsidDel="004E26B4" w:rsidRDefault="00BE500C" w:rsidP="00BE500C">
      <w:pPr>
        <w:pStyle w:val="Ttulo3"/>
        <w:rPr>
          <w:del w:id="1837" w:author="Juan Carlos Lopez Hernandez" w:date="2022-06-22T09:34:00Z"/>
        </w:rPr>
      </w:pPr>
      <w:del w:id="1838" w:author="Juan Carlos Lopez Hernandez" w:date="2022-06-22T09:34:00Z">
        <w:r w:rsidDel="004E26B4">
          <w:delText xml:space="preserve">F02: </w:delText>
        </w:r>
        <w:r w:rsidRPr="004B47BE" w:rsidDel="004E26B4">
          <w:delText>Execution list</w:delText>
        </w:r>
        <w:bookmarkStart w:id="1839" w:name="_Toc106783630"/>
        <w:bookmarkStart w:id="1840" w:name="_Toc106866488"/>
        <w:bookmarkStart w:id="1841" w:name="_Toc107180682"/>
        <w:bookmarkStart w:id="1842" w:name="_Toc107215107"/>
        <w:bookmarkStart w:id="1843" w:name="_Toc118981823"/>
        <w:bookmarkEnd w:id="1839"/>
        <w:bookmarkEnd w:id="1840"/>
        <w:bookmarkEnd w:id="1841"/>
        <w:bookmarkEnd w:id="1842"/>
        <w:bookmarkEnd w:id="1843"/>
      </w:del>
    </w:p>
    <w:p w14:paraId="4BA4DB4D" w14:textId="1EBAEDE0" w:rsidR="00322114" w:rsidRPr="00EF04C5" w:rsidDel="004E26B4" w:rsidRDefault="00BE500C" w:rsidP="00322114">
      <w:pPr>
        <w:rPr>
          <w:del w:id="1844" w:author="Juan Carlos Lopez Hernandez" w:date="2022-06-22T09:34:00Z"/>
        </w:rPr>
      </w:pPr>
      <w:del w:id="1845" w:author="Juan Carlos Lopez Hernandez" w:date="2022-06-22T09:34:00Z">
        <w:r w:rsidRPr="004B47BE" w:rsidDel="004E26B4">
          <w:delText xml:space="preserve"> Listado del registro histórico de </w:delText>
        </w:r>
        <w:r w:rsidRPr="005F7E6D" w:rsidDel="004E26B4">
          <w:rPr>
            <w:u w:val="single"/>
          </w:rPr>
          <w:delText>las</w:delText>
        </w:r>
        <w:r w:rsidRPr="004B47BE" w:rsidDel="004E26B4">
          <w:delText xml:space="preserve"> ejecuciones y su estado.</w:delText>
        </w:r>
        <w:bookmarkStart w:id="1846" w:name="_Toc106783631"/>
        <w:bookmarkStart w:id="1847" w:name="_Toc106866489"/>
        <w:bookmarkStart w:id="1848" w:name="_Toc107180683"/>
        <w:bookmarkStart w:id="1849" w:name="_Toc107215108"/>
        <w:bookmarkStart w:id="1850" w:name="_Toc118981824"/>
        <w:bookmarkEnd w:id="1846"/>
        <w:bookmarkEnd w:id="1847"/>
        <w:bookmarkEnd w:id="1848"/>
        <w:bookmarkEnd w:id="1849"/>
        <w:bookmarkEnd w:id="1850"/>
      </w:del>
    </w:p>
    <w:p w14:paraId="2A70B9E2" w14:textId="6D6F9051" w:rsidR="00BE500C" w:rsidDel="004E26B4" w:rsidRDefault="00BE500C" w:rsidP="00BE500C">
      <w:pPr>
        <w:pStyle w:val="Ttulo2"/>
        <w:rPr>
          <w:del w:id="1851" w:author="Juan Carlos Lopez Hernandez" w:date="2022-06-22T09:34:00Z"/>
        </w:rPr>
      </w:pPr>
      <w:del w:id="1852" w:author="Juan Carlos Lopez Hernandez" w:date="2022-06-22T09:34:00Z">
        <w:r w:rsidDel="004E26B4">
          <w:delText xml:space="preserve">Configuration  </w:delText>
        </w:r>
        <w:bookmarkStart w:id="1853" w:name="_Toc106783632"/>
        <w:bookmarkStart w:id="1854" w:name="_Toc106866490"/>
        <w:bookmarkStart w:id="1855" w:name="_Toc107180684"/>
        <w:bookmarkStart w:id="1856" w:name="_Toc107215109"/>
        <w:bookmarkStart w:id="1857" w:name="_Toc118981825"/>
        <w:bookmarkEnd w:id="1853"/>
        <w:bookmarkEnd w:id="1854"/>
        <w:bookmarkEnd w:id="1855"/>
        <w:bookmarkEnd w:id="1856"/>
        <w:bookmarkEnd w:id="1857"/>
      </w:del>
    </w:p>
    <w:p w14:paraId="22792453" w14:textId="642AC9A8" w:rsidR="00BE500C" w:rsidDel="004E26B4" w:rsidRDefault="00BE500C" w:rsidP="00BE500C">
      <w:pPr>
        <w:rPr>
          <w:del w:id="1858" w:author="Juan Carlos Lopez Hernandez" w:date="2022-06-22T09:34:00Z"/>
        </w:rPr>
      </w:pPr>
      <w:del w:id="1859" w:author="Juan Carlos Lopez Hernandez" w:date="2022-06-22T09:34:00Z">
        <w:r w:rsidDel="004E26B4">
          <w:delText>Sección que aglutina la configuración base de la herramienta:</w:delText>
        </w:r>
        <w:bookmarkStart w:id="1860" w:name="_Toc106783633"/>
        <w:bookmarkStart w:id="1861" w:name="_Toc106866491"/>
        <w:bookmarkStart w:id="1862" w:name="_Toc107180685"/>
        <w:bookmarkStart w:id="1863" w:name="_Toc107215110"/>
        <w:bookmarkStart w:id="1864" w:name="_Toc118981826"/>
        <w:bookmarkEnd w:id="1860"/>
        <w:bookmarkEnd w:id="1861"/>
        <w:bookmarkEnd w:id="1862"/>
        <w:bookmarkEnd w:id="1863"/>
        <w:bookmarkEnd w:id="1864"/>
      </w:del>
    </w:p>
    <w:p w14:paraId="4FDE9E83" w14:textId="38DC76A6" w:rsidR="00BE500C" w:rsidDel="004E26B4" w:rsidRDefault="00BE500C" w:rsidP="00BE500C">
      <w:pPr>
        <w:pStyle w:val="Ttulo3"/>
        <w:rPr>
          <w:del w:id="1865" w:author="Juan Carlos Lopez Hernandez" w:date="2022-06-22T09:34:00Z"/>
        </w:rPr>
      </w:pPr>
      <w:del w:id="1866" w:author="Juan Carlos Lopez Hernandez" w:date="2022-06-22T09:34:00Z">
        <w:r w:rsidDel="004E26B4">
          <w:delText xml:space="preserve">F03: Parameters </w:delText>
        </w:r>
        <w:bookmarkStart w:id="1867" w:name="_Toc106783634"/>
        <w:bookmarkStart w:id="1868" w:name="_Toc106866492"/>
        <w:bookmarkStart w:id="1869" w:name="_Toc107180686"/>
        <w:bookmarkStart w:id="1870" w:name="_Toc107215111"/>
        <w:bookmarkStart w:id="1871" w:name="_Toc118981827"/>
        <w:bookmarkEnd w:id="1867"/>
        <w:bookmarkEnd w:id="1868"/>
        <w:bookmarkEnd w:id="1869"/>
        <w:bookmarkEnd w:id="1870"/>
        <w:bookmarkEnd w:id="1871"/>
      </w:del>
    </w:p>
    <w:p w14:paraId="66704054" w14:textId="01520F5F" w:rsidR="00CA5535" w:rsidDel="004E26B4" w:rsidRDefault="00BE500C" w:rsidP="00BE500C">
      <w:pPr>
        <w:rPr>
          <w:del w:id="1872" w:author="Juan Carlos Lopez Hernandez" w:date="2022-06-22T09:34:00Z"/>
        </w:rPr>
      </w:pPr>
      <w:del w:id="1873" w:author="Juan Carlos Lopez Hernandez" w:date="2022-06-22T09:34:00Z">
        <w:r w:rsidDel="004E26B4">
          <w:delText>Subsección para la gestión de todos los parámetros que intervienen en las ejecuciones.</w:delText>
        </w:r>
        <w:bookmarkStart w:id="1874" w:name="_Toc106783635"/>
        <w:bookmarkStart w:id="1875" w:name="_Toc106866493"/>
        <w:bookmarkStart w:id="1876" w:name="_Toc107180687"/>
        <w:bookmarkStart w:id="1877" w:name="_Toc107215112"/>
        <w:bookmarkStart w:id="1878" w:name="_Toc118981828"/>
        <w:bookmarkEnd w:id="1874"/>
        <w:bookmarkEnd w:id="1875"/>
        <w:bookmarkEnd w:id="1876"/>
        <w:bookmarkEnd w:id="1877"/>
        <w:bookmarkEnd w:id="1878"/>
      </w:del>
    </w:p>
    <w:p w14:paraId="6CBFCE26" w14:textId="62F1EA58" w:rsidR="00EF04C5" w:rsidDel="004E26B4" w:rsidRDefault="00EF04C5" w:rsidP="00EF04C5">
      <w:pPr>
        <w:pStyle w:val="Ttulo2"/>
        <w:rPr>
          <w:del w:id="1879" w:author="Juan Carlos Lopez Hernandez" w:date="2022-06-22T09:34:00Z"/>
        </w:rPr>
      </w:pPr>
      <w:del w:id="1880" w:author="Juan Carlos Lopez Hernandez" w:date="2022-06-22T09:34:00Z">
        <w:r w:rsidDel="004E26B4">
          <w:delText>Process Manager</w:delText>
        </w:r>
        <w:bookmarkStart w:id="1881" w:name="_Toc106783636"/>
        <w:bookmarkStart w:id="1882" w:name="_Toc106866494"/>
        <w:bookmarkStart w:id="1883" w:name="_Toc107180688"/>
        <w:bookmarkStart w:id="1884" w:name="_Toc107215113"/>
        <w:bookmarkStart w:id="1885" w:name="_Toc118981829"/>
        <w:bookmarkEnd w:id="1881"/>
        <w:bookmarkEnd w:id="1882"/>
        <w:bookmarkEnd w:id="1883"/>
        <w:bookmarkEnd w:id="1884"/>
        <w:bookmarkEnd w:id="1885"/>
      </w:del>
    </w:p>
    <w:p w14:paraId="40F8429B" w14:textId="1C98D59F" w:rsidR="00EF04C5" w:rsidDel="004E26B4" w:rsidRDefault="00EF04C5" w:rsidP="00EF04C5">
      <w:pPr>
        <w:rPr>
          <w:ins w:id="1886" w:author="Alejandro Aranda Moreno" w:date="2022-06-15T18:03:00Z"/>
          <w:del w:id="1887" w:author="Juan Carlos Lopez Hernandez" w:date="2022-06-22T09:34:00Z"/>
        </w:rPr>
      </w:pPr>
      <w:del w:id="1888" w:author="Juan Carlos Lopez Hernandez" w:date="2022-06-22T09:34:00Z">
        <w:r w:rsidDel="004E26B4">
          <w:delText xml:space="preserve">Módulo central de la herramienta MAC, siendo este punto desde el cual se gestionan las </w:delText>
        </w:r>
      </w:del>
      <w:bookmarkStart w:id="1889" w:name="_Toc106783637"/>
      <w:bookmarkStart w:id="1890" w:name="_Toc106866495"/>
      <w:bookmarkStart w:id="1891" w:name="_Toc107180689"/>
      <w:bookmarkStart w:id="1892" w:name="_Toc107215114"/>
      <w:bookmarkEnd w:id="1889"/>
      <w:bookmarkEnd w:id="1890"/>
      <w:bookmarkEnd w:id="1891"/>
      <w:bookmarkEnd w:id="1892"/>
      <w:ins w:id="1893" w:author="Alejandro Aranda Moreno" w:date="2022-06-15T18:02:00Z">
        <w:del w:id="1894" w:author="Juan Carlos Lopez Hernandez" w:date="2022-06-22T09:34:00Z">
          <w:r w:rsidR="004B22A9" w:rsidRPr="00266509" w:rsidDel="004E26B4">
            <w:rPr>
              <w:szCs w:val="20"/>
            </w:rPr>
            <w:delText>ejecuciones</w:delText>
          </w:r>
        </w:del>
      </w:ins>
      <w:del w:id="1895" w:author="Juan Carlos Lopez Hernandez" w:date="2022-06-22T09:34:00Z">
        <w:r w:rsidDel="004E26B4">
          <w:delText>ejecucions:</w:delText>
        </w:r>
      </w:del>
      <w:bookmarkStart w:id="1896" w:name="_Toc118981830"/>
      <w:bookmarkEnd w:id="1896"/>
    </w:p>
    <w:p w14:paraId="02F3CB50" w14:textId="1B4893EF" w:rsidR="00D50D4D" w:rsidRPr="00D50D4D" w:rsidDel="004E26B4" w:rsidRDefault="00D50D4D" w:rsidP="00D50D4D">
      <w:pPr>
        <w:spacing w:before="240" w:after="240"/>
        <w:rPr>
          <w:del w:id="1897" w:author="Juan Carlos Lopez Hernandez" w:date="2022-06-22T09:34:00Z"/>
          <w:color w:val="000000"/>
          <w:szCs w:val="20"/>
        </w:rPr>
      </w:pPr>
      <w:ins w:id="1898" w:author="Alejandro Aranda Moreno" w:date="2022-06-15T18:03:00Z">
        <w:del w:id="1899" w:author="Juan Carlos Lopez Hernandez" w:date="2022-06-22T09:34:00Z">
          <w:r w:rsidRPr="00266509" w:rsidDel="004E26B4">
            <w:rPr>
              <w:color w:val="000000"/>
              <w:szCs w:val="20"/>
            </w:rPr>
            <w:delText>A la hora de preparar esta ejecución manual las opciones disponibles serán las siguientes:</w:delText>
          </w:r>
        </w:del>
      </w:ins>
      <w:bookmarkStart w:id="1900" w:name="_Toc106783638"/>
      <w:bookmarkStart w:id="1901" w:name="_Toc106866496"/>
      <w:bookmarkStart w:id="1902" w:name="_Toc107180690"/>
      <w:bookmarkStart w:id="1903" w:name="_Toc107215115"/>
      <w:bookmarkStart w:id="1904" w:name="_Toc118981831"/>
      <w:bookmarkEnd w:id="1900"/>
      <w:bookmarkEnd w:id="1901"/>
      <w:bookmarkEnd w:id="1902"/>
      <w:bookmarkEnd w:id="1903"/>
      <w:bookmarkEnd w:id="1904"/>
    </w:p>
    <w:p w14:paraId="5A4BE26D" w14:textId="2B020128" w:rsidR="00EF04C5" w:rsidDel="004E26B4" w:rsidRDefault="00EF04C5" w:rsidP="00EF04C5">
      <w:pPr>
        <w:pStyle w:val="Ttulo3"/>
        <w:rPr>
          <w:del w:id="1905" w:author="Juan Carlos Lopez Hernandez" w:date="2022-06-22T09:34:00Z"/>
        </w:rPr>
      </w:pPr>
      <w:del w:id="1906" w:author="Juan Carlos Lopez Hernandez" w:date="2022-06-22T09:34:00Z">
        <w:r w:rsidDel="004E26B4">
          <w:delText>F04: Executions</w:delText>
        </w:r>
        <w:bookmarkStart w:id="1907" w:name="_Toc106783639"/>
        <w:bookmarkStart w:id="1908" w:name="_Toc106866497"/>
        <w:bookmarkStart w:id="1909" w:name="_Toc107180691"/>
        <w:bookmarkStart w:id="1910" w:name="_Toc107215116"/>
        <w:bookmarkStart w:id="1911" w:name="_Toc118981832"/>
        <w:bookmarkEnd w:id="1907"/>
        <w:bookmarkEnd w:id="1908"/>
        <w:bookmarkEnd w:id="1909"/>
        <w:bookmarkEnd w:id="1910"/>
        <w:bookmarkEnd w:id="1911"/>
      </w:del>
    </w:p>
    <w:p w14:paraId="32EEEB3F" w14:textId="7652B8ED" w:rsidR="004B22A9" w:rsidRPr="00266509" w:rsidDel="004E26B4" w:rsidRDefault="004B22A9" w:rsidP="004B22A9">
      <w:pPr>
        <w:spacing w:before="240" w:after="240"/>
        <w:rPr>
          <w:ins w:id="1912" w:author="Alejandro Aranda Moreno" w:date="2022-06-15T18:02:00Z"/>
          <w:del w:id="1913" w:author="Juan Carlos Lopez Hernandez" w:date="2022-06-22T09:34:00Z"/>
          <w:szCs w:val="20"/>
        </w:rPr>
      </w:pPr>
      <w:ins w:id="1914" w:author="Alejandro Aranda Moreno" w:date="2022-06-15T18:02:00Z">
        <w:del w:id="1915" w:author="Juan Carlos Lopez Hernandez" w:date="2022-06-22T09:34:00Z">
          <w:r w:rsidRPr="00266509" w:rsidDel="004E26B4">
            <w:rPr>
              <w:szCs w:val="20"/>
            </w:rPr>
            <w:delText xml:space="preserve">Mediante la herramienta online de </w:delText>
          </w:r>
          <w:r w:rsidDel="004E26B4">
            <w:rPr>
              <w:szCs w:val="20"/>
            </w:rPr>
            <w:delText>MAC</w:delText>
          </w:r>
          <w:r w:rsidRPr="00266509" w:rsidDel="004E26B4">
            <w:rPr>
              <w:szCs w:val="20"/>
            </w:rPr>
            <w:delText xml:space="preserve"> se podrán llevar a cabo nuevas ejecuciones de manera manual.</w:delText>
          </w:r>
          <w:bookmarkStart w:id="1916" w:name="_Toc106783640"/>
          <w:bookmarkStart w:id="1917" w:name="_Toc106866498"/>
          <w:bookmarkStart w:id="1918" w:name="_Toc107180692"/>
          <w:bookmarkStart w:id="1919" w:name="_Toc107215117"/>
          <w:bookmarkStart w:id="1920" w:name="_Toc118981833"/>
          <w:bookmarkEnd w:id="1916"/>
          <w:bookmarkEnd w:id="1917"/>
          <w:bookmarkEnd w:id="1918"/>
          <w:bookmarkEnd w:id="1919"/>
          <w:bookmarkEnd w:id="1920"/>
        </w:del>
      </w:ins>
    </w:p>
    <w:p w14:paraId="3A37C613" w14:textId="69ADC8E9" w:rsidR="005C242B" w:rsidRPr="005C242B" w:rsidDel="004B22A9" w:rsidRDefault="00EF04C5" w:rsidP="004E26B4">
      <w:pPr>
        <w:spacing w:before="240" w:after="240"/>
        <w:rPr>
          <w:del w:id="1921" w:author="Alejandro Aranda Moreno" w:date="2022-06-15T18:02:00Z"/>
        </w:rPr>
      </w:pPr>
      <w:del w:id="1922" w:author="Alejandro Aranda Moreno" w:date="2022-06-15T18:02:00Z">
        <w:r w:rsidDel="004B22A9">
          <w:delText>Desde este módulo podremos acceder al control de las ejecciones ad-hoc.</w:delText>
        </w:r>
        <w:bookmarkStart w:id="1923" w:name="_Toc106783641"/>
        <w:bookmarkStart w:id="1924" w:name="_Toc106866499"/>
        <w:bookmarkStart w:id="1925" w:name="_Toc107180693"/>
        <w:bookmarkStart w:id="1926" w:name="_Toc107215118"/>
        <w:bookmarkStart w:id="1927" w:name="_Toc118981834"/>
        <w:bookmarkEnd w:id="1923"/>
        <w:bookmarkEnd w:id="1924"/>
        <w:bookmarkEnd w:id="1925"/>
        <w:bookmarkEnd w:id="1926"/>
        <w:bookmarkEnd w:id="1927"/>
      </w:del>
    </w:p>
    <w:p w14:paraId="543839B4" w14:textId="725D237E" w:rsidR="005C242B" w:rsidRPr="005C242B" w:rsidDel="004E26B4" w:rsidRDefault="005C242B" w:rsidP="005C242B">
      <w:pPr>
        <w:rPr>
          <w:del w:id="1928" w:author="Juan Carlos Lopez Hernandez" w:date="2022-06-22T09:34:00Z"/>
        </w:rPr>
      </w:pPr>
      <w:bookmarkStart w:id="1929" w:name="_Toc106783642"/>
      <w:bookmarkStart w:id="1930" w:name="_Toc106866500"/>
      <w:bookmarkStart w:id="1931" w:name="_Toc107180694"/>
      <w:bookmarkStart w:id="1932" w:name="_Toc107215119"/>
      <w:bookmarkStart w:id="1933" w:name="_Toc118981835"/>
      <w:bookmarkEnd w:id="1929"/>
      <w:bookmarkEnd w:id="1930"/>
      <w:bookmarkEnd w:id="1931"/>
      <w:bookmarkEnd w:id="1932"/>
      <w:bookmarkEnd w:id="1933"/>
    </w:p>
    <w:p w14:paraId="46305E23" w14:textId="041C1F02" w:rsidR="00C248A3" w:rsidRDefault="001E244D" w:rsidP="00216BA7">
      <w:pPr>
        <w:pStyle w:val="Ttulo1"/>
      </w:pPr>
      <w:r>
        <w:lastRenderedPageBreak/>
        <w:tab/>
      </w:r>
      <w:bookmarkStart w:id="1934" w:name="_Toc118981836"/>
      <w:r w:rsidR="00216BA7">
        <w:t>Anexos</w:t>
      </w:r>
      <w:bookmarkEnd w:id="1934"/>
    </w:p>
    <w:p w14:paraId="2A999D55" w14:textId="17B4BF12" w:rsidR="00961BF0" w:rsidRDefault="00961BF0" w:rsidP="00961BF0">
      <w:pPr>
        <w:pStyle w:val="Ttulo2"/>
      </w:pPr>
      <w:bookmarkStart w:id="1935" w:name="_Toc48560626"/>
      <w:bookmarkStart w:id="1936" w:name="tipo_estado"/>
      <w:del w:id="1937" w:author="Juan Carlos Lopez Hernandez" w:date="2022-06-22T09:41:00Z">
        <w:r w:rsidDel="00156CA4">
          <w:delText>Tipos de Estado</w:delText>
        </w:r>
      </w:del>
      <w:bookmarkStart w:id="1938" w:name="_Toc118981837"/>
      <w:bookmarkEnd w:id="1935"/>
      <w:ins w:id="1939" w:author="Juan Carlos Lopez Hernandez" w:date="2022-06-22T09:41:00Z">
        <w:r w:rsidR="00156CA4">
          <w:t>Análisi</w:t>
        </w:r>
        <w:r w:rsidR="00322DFF">
          <w:t>s de Reglas para motor Spark</w:t>
        </w:r>
      </w:ins>
      <w:bookmarkEnd w:id="1938"/>
    </w:p>
    <w:p w14:paraId="0EE82D3B" w14:textId="44475532" w:rsidR="005935CA" w:rsidRPr="005935CA" w:rsidRDefault="00D0313E" w:rsidP="005935CA">
      <w:r>
        <w:t>El campo “estado” de cada una de las reglas se debe poder parametrizar en función de del nivel de porcentaje de error que haya resultado de su ejecución, debiéndose seguir el siguiente código cromático</w:t>
      </w:r>
    </w:p>
    <w:tbl>
      <w:tblPr>
        <w:tblW w:w="4713" w:type="dxa"/>
        <w:jc w:val="center"/>
        <w:tblCellMar>
          <w:left w:w="70" w:type="dxa"/>
          <w:right w:w="70" w:type="dxa"/>
        </w:tblCellMar>
        <w:tblLook w:val="04A0" w:firstRow="1" w:lastRow="0" w:firstColumn="1" w:lastColumn="0" w:noHBand="0" w:noVBand="1"/>
      </w:tblPr>
      <w:tblGrid>
        <w:gridCol w:w="704"/>
        <w:gridCol w:w="1134"/>
        <w:gridCol w:w="2875"/>
      </w:tblGrid>
      <w:tr w:rsidR="00930B2E" w14:paraId="43671EFB" w14:textId="77777777" w:rsidTr="006D6C23">
        <w:trPr>
          <w:trHeight w:val="253"/>
          <w:jc w:val="center"/>
        </w:trPr>
        <w:tc>
          <w:tcPr>
            <w:tcW w:w="704" w:type="dxa"/>
            <w:tcBorders>
              <w:top w:val="single" w:sz="4" w:space="0" w:color="auto"/>
              <w:left w:val="single" w:sz="4" w:space="0" w:color="auto"/>
              <w:bottom w:val="single" w:sz="4" w:space="0" w:color="auto"/>
              <w:right w:val="single" w:sz="4" w:space="0" w:color="auto"/>
            </w:tcBorders>
            <w:shd w:val="clear" w:color="auto" w:fill="808080"/>
            <w:vAlign w:val="center"/>
            <w:hideMark/>
          </w:tcPr>
          <w:bookmarkEnd w:id="1936"/>
          <w:p w14:paraId="623599CC" w14:textId="77777777" w:rsidR="00930B2E" w:rsidRDefault="00930B2E" w:rsidP="00930B2E">
            <w:pPr>
              <w:spacing w:before="0" w:after="0" w:line="240" w:lineRule="auto"/>
              <w:ind w:firstLine="0"/>
              <w:jc w:val="center"/>
              <w:rPr>
                <w:rFonts w:ascii="Calibri" w:hAnsi="Calibri" w:cs="Calibri"/>
                <w:b/>
                <w:bCs/>
                <w:color w:val="000000"/>
                <w:sz w:val="16"/>
                <w:szCs w:val="16"/>
              </w:rPr>
            </w:pPr>
            <w:r>
              <w:rPr>
                <w:rFonts w:ascii="Calibri" w:hAnsi="Calibri" w:cs="Calibri"/>
                <w:b/>
                <w:bCs/>
                <w:color w:val="000000"/>
                <w:sz w:val="16"/>
                <w:szCs w:val="16"/>
              </w:rPr>
              <w:t>ID</w:t>
            </w:r>
          </w:p>
        </w:tc>
        <w:tc>
          <w:tcPr>
            <w:tcW w:w="1134" w:type="dxa"/>
            <w:tcBorders>
              <w:top w:val="single" w:sz="4" w:space="0" w:color="auto"/>
              <w:left w:val="nil"/>
              <w:bottom w:val="single" w:sz="4" w:space="0" w:color="auto"/>
              <w:right w:val="single" w:sz="4" w:space="0" w:color="auto"/>
            </w:tcBorders>
            <w:shd w:val="clear" w:color="auto" w:fill="808080"/>
            <w:vAlign w:val="center"/>
          </w:tcPr>
          <w:p w14:paraId="21FCF17D" w14:textId="3C3ADC92" w:rsidR="00930B2E" w:rsidRDefault="001731DB" w:rsidP="00930B2E">
            <w:pPr>
              <w:spacing w:before="0" w:after="0" w:line="240" w:lineRule="auto"/>
              <w:ind w:firstLine="0"/>
              <w:jc w:val="left"/>
              <w:rPr>
                <w:rFonts w:ascii="Calibri" w:hAnsi="Calibri" w:cs="Calibri"/>
                <w:b/>
                <w:bCs/>
                <w:color w:val="000000"/>
                <w:sz w:val="16"/>
                <w:szCs w:val="16"/>
              </w:rPr>
            </w:pPr>
            <w:r>
              <w:rPr>
                <w:rFonts w:ascii="Calibri" w:hAnsi="Calibri" w:cs="Calibri"/>
                <w:b/>
                <w:bCs/>
                <w:color w:val="000000"/>
                <w:sz w:val="16"/>
                <w:szCs w:val="16"/>
              </w:rPr>
              <w:t>Color</w:t>
            </w:r>
          </w:p>
        </w:tc>
        <w:tc>
          <w:tcPr>
            <w:tcW w:w="2875" w:type="dxa"/>
            <w:tcBorders>
              <w:top w:val="single" w:sz="4" w:space="0" w:color="auto"/>
              <w:left w:val="single" w:sz="4" w:space="0" w:color="auto"/>
              <w:bottom w:val="single" w:sz="4" w:space="0" w:color="auto"/>
              <w:right w:val="single" w:sz="4" w:space="0" w:color="auto"/>
            </w:tcBorders>
            <w:shd w:val="clear" w:color="auto" w:fill="808080"/>
            <w:vAlign w:val="center"/>
            <w:hideMark/>
          </w:tcPr>
          <w:p w14:paraId="3D5A11BC" w14:textId="4DC1E1B6" w:rsidR="00930B2E" w:rsidRDefault="00930B2E" w:rsidP="00930B2E">
            <w:pPr>
              <w:spacing w:before="0" w:after="0" w:line="240" w:lineRule="auto"/>
              <w:ind w:firstLine="0"/>
              <w:jc w:val="left"/>
              <w:rPr>
                <w:rFonts w:ascii="Calibri" w:hAnsi="Calibri" w:cs="Calibri"/>
                <w:b/>
                <w:bCs/>
                <w:color w:val="000000"/>
                <w:sz w:val="16"/>
                <w:szCs w:val="16"/>
              </w:rPr>
            </w:pPr>
            <w:r>
              <w:rPr>
                <w:rFonts w:ascii="Calibri" w:hAnsi="Calibri" w:cs="Calibri"/>
                <w:b/>
                <w:bCs/>
                <w:color w:val="000000"/>
                <w:sz w:val="16"/>
                <w:szCs w:val="16"/>
              </w:rPr>
              <w:t>Tipo de Estado</w:t>
            </w:r>
          </w:p>
        </w:tc>
      </w:tr>
      <w:tr w:rsidR="00930B2E" w14:paraId="19CD4CBE" w14:textId="77777777" w:rsidTr="006D6C23">
        <w:trPr>
          <w:trHeight w:val="253"/>
          <w:jc w:val="center"/>
        </w:trPr>
        <w:tc>
          <w:tcPr>
            <w:tcW w:w="704" w:type="dxa"/>
            <w:tcBorders>
              <w:top w:val="nil"/>
              <w:left w:val="single" w:sz="4" w:space="0" w:color="auto"/>
              <w:bottom w:val="single" w:sz="4" w:space="0" w:color="auto"/>
              <w:right w:val="single" w:sz="4" w:space="0" w:color="auto"/>
            </w:tcBorders>
            <w:noWrap/>
            <w:vAlign w:val="center"/>
            <w:hideMark/>
          </w:tcPr>
          <w:p w14:paraId="661C5A2C" w14:textId="77777777" w:rsidR="00930B2E" w:rsidRDefault="00930B2E" w:rsidP="00930B2E">
            <w:pPr>
              <w:spacing w:before="0" w:after="0" w:line="240" w:lineRule="auto"/>
              <w:ind w:firstLine="0"/>
              <w:jc w:val="right"/>
              <w:rPr>
                <w:rFonts w:ascii="Calibri" w:hAnsi="Calibri" w:cs="Calibri"/>
                <w:color w:val="000000"/>
                <w:sz w:val="16"/>
                <w:szCs w:val="16"/>
              </w:rPr>
            </w:pPr>
            <w:r>
              <w:rPr>
                <w:rFonts w:ascii="Calibri" w:hAnsi="Calibri" w:cs="Calibri"/>
                <w:color w:val="000000"/>
                <w:sz w:val="16"/>
                <w:szCs w:val="16"/>
                <w:lang w:val="es-ES_tradnl"/>
              </w:rPr>
              <w:t>1</w:t>
            </w:r>
          </w:p>
        </w:tc>
        <w:tc>
          <w:tcPr>
            <w:tcW w:w="1134" w:type="dxa"/>
            <w:tcBorders>
              <w:top w:val="single" w:sz="4" w:space="0" w:color="auto"/>
              <w:left w:val="nil"/>
              <w:bottom w:val="single" w:sz="4" w:space="0" w:color="auto"/>
              <w:right w:val="single" w:sz="4" w:space="0" w:color="auto"/>
            </w:tcBorders>
            <w:vAlign w:val="center"/>
          </w:tcPr>
          <w:p w14:paraId="45F4A8B1" w14:textId="2204A9B9" w:rsidR="00930B2E" w:rsidRPr="00FB6EBE" w:rsidRDefault="00930B2E" w:rsidP="00930B2E">
            <w:pPr>
              <w:spacing w:before="0" w:after="0" w:line="240" w:lineRule="auto"/>
              <w:ind w:firstLine="0"/>
              <w:jc w:val="left"/>
              <w:rPr>
                <w:rFonts w:ascii="Calibri" w:hAnsi="Calibri" w:cs="Calibri"/>
                <w:b/>
                <w:bCs/>
                <w:color w:val="000000"/>
                <w:sz w:val="16"/>
                <w:szCs w:val="16"/>
                <w:lang w:val="es-ES_tradnl"/>
              </w:rPr>
            </w:pPr>
            <w:r w:rsidRPr="00FB6EBE">
              <w:rPr>
                <w:rFonts w:ascii="Calibri" w:hAnsi="Calibri" w:cs="Calibri"/>
                <w:b/>
                <w:bCs/>
                <w:color w:val="C00000"/>
                <w:sz w:val="16"/>
                <w:szCs w:val="16"/>
                <w:lang w:val="es-ES_tradnl"/>
              </w:rPr>
              <w:t>Rojo</w:t>
            </w:r>
          </w:p>
        </w:tc>
        <w:tc>
          <w:tcPr>
            <w:tcW w:w="2875" w:type="dxa"/>
            <w:tcBorders>
              <w:top w:val="nil"/>
              <w:left w:val="single" w:sz="4" w:space="0" w:color="auto"/>
              <w:bottom w:val="single" w:sz="4" w:space="0" w:color="auto"/>
              <w:right w:val="single" w:sz="4" w:space="0" w:color="auto"/>
            </w:tcBorders>
            <w:vAlign w:val="center"/>
            <w:hideMark/>
          </w:tcPr>
          <w:p w14:paraId="68BC45C4" w14:textId="02BCCA0A" w:rsidR="00930B2E" w:rsidRDefault="00930B2E" w:rsidP="00930B2E">
            <w:pPr>
              <w:spacing w:before="0" w:after="0" w:line="240" w:lineRule="auto"/>
              <w:ind w:firstLine="0"/>
              <w:jc w:val="left"/>
              <w:rPr>
                <w:rFonts w:ascii="Calibri" w:hAnsi="Calibri" w:cs="Calibri"/>
                <w:color w:val="000000"/>
                <w:sz w:val="16"/>
                <w:szCs w:val="16"/>
              </w:rPr>
            </w:pPr>
            <w:r w:rsidRPr="0020730A">
              <w:rPr>
                <w:rFonts w:ascii="Calibri" w:hAnsi="Calibri" w:cs="Calibri"/>
                <w:color w:val="000000"/>
                <w:sz w:val="16"/>
                <w:szCs w:val="16"/>
                <w:lang w:val="es-ES_tradnl"/>
              </w:rPr>
              <w:t>Supera umbral superior</w:t>
            </w:r>
          </w:p>
        </w:tc>
      </w:tr>
      <w:tr w:rsidR="00930B2E" w14:paraId="3AD48D31" w14:textId="77777777" w:rsidTr="006D6C23">
        <w:trPr>
          <w:trHeight w:val="253"/>
          <w:jc w:val="center"/>
        </w:trPr>
        <w:tc>
          <w:tcPr>
            <w:tcW w:w="704" w:type="dxa"/>
            <w:tcBorders>
              <w:top w:val="nil"/>
              <w:left w:val="single" w:sz="4" w:space="0" w:color="auto"/>
              <w:bottom w:val="single" w:sz="4" w:space="0" w:color="auto"/>
              <w:right w:val="single" w:sz="4" w:space="0" w:color="auto"/>
            </w:tcBorders>
            <w:noWrap/>
            <w:vAlign w:val="center"/>
            <w:hideMark/>
          </w:tcPr>
          <w:p w14:paraId="7405D502" w14:textId="77777777" w:rsidR="00930B2E" w:rsidRDefault="00930B2E" w:rsidP="00930B2E">
            <w:pPr>
              <w:spacing w:before="0" w:after="0" w:line="240" w:lineRule="auto"/>
              <w:ind w:firstLine="0"/>
              <w:jc w:val="right"/>
              <w:rPr>
                <w:rFonts w:ascii="Calibri" w:hAnsi="Calibri" w:cs="Calibri"/>
                <w:color w:val="000000"/>
                <w:sz w:val="16"/>
                <w:szCs w:val="16"/>
              </w:rPr>
            </w:pPr>
            <w:r>
              <w:rPr>
                <w:rFonts w:ascii="Calibri" w:hAnsi="Calibri" w:cs="Calibri"/>
                <w:color w:val="000000"/>
                <w:sz w:val="16"/>
                <w:szCs w:val="16"/>
                <w:lang w:val="es-ES_tradnl"/>
              </w:rPr>
              <w:t>2</w:t>
            </w:r>
          </w:p>
        </w:tc>
        <w:tc>
          <w:tcPr>
            <w:tcW w:w="1134" w:type="dxa"/>
            <w:tcBorders>
              <w:top w:val="single" w:sz="4" w:space="0" w:color="auto"/>
              <w:left w:val="nil"/>
              <w:bottom w:val="single" w:sz="4" w:space="0" w:color="auto"/>
              <w:right w:val="single" w:sz="4" w:space="0" w:color="auto"/>
            </w:tcBorders>
            <w:vAlign w:val="center"/>
          </w:tcPr>
          <w:p w14:paraId="0081AA06" w14:textId="6AFDF822" w:rsidR="00930B2E" w:rsidRPr="00FB6EBE" w:rsidRDefault="00930B2E" w:rsidP="00930B2E">
            <w:pPr>
              <w:spacing w:before="0" w:after="0" w:line="240" w:lineRule="auto"/>
              <w:ind w:firstLine="0"/>
              <w:jc w:val="left"/>
              <w:rPr>
                <w:rFonts w:ascii="Calibri" w:hAnsi="Calibri" w:cs="Calibri"/>
                <w:b/>
                <w:bCs/>
                <w:color w:val="000000"/>
                <w:sz w:val="16"/>
                <w:szCs w:val="16"/>
                <w:lang w:val="es-ES_tradnl"/>
              </w:rPr>
            </w:pPr>
            <w:r w:rsidRPr="00FB6EBE">
              <w:rPr>
                <w:rFonts w:ascii="Calibri" w:hAnsi="Calibri" w:cs="Calibri"/>
                <w:b/>
                <w:bCs/>
                <w:color w:val="FFC000"/>
                <w:sz w:val="16"/>
                <w:szCs w:val="16"/>
                <w:lang w:val="es-ES_tradnl"/>
              </w:rPr>
              <w:t>Amarillo</w:t>
            </w:r>
          </w:p>
        </w:tc>
        <w:tc>
          <w:tcPr>
            <w:tcW w:w="2875" w:type="dxa"/>
            <w:tcBorders>
              <w:top w:val="nil"/>
              <w:left w:val="single" w:sz="4" w:space="0" w:color="auto"/>
              <w:bottom w:val="single" w:sz="4" w:space="0" w:color="auto"/>
              <w:right w:val="single" w:sz="4" w:space="0" w:color="auto"/>
            </w:tcBorders>
            <w:noWrap/>
            <w:vAlign w:val="center"/>
            <w:hideMark/>
          </w:tcPr>
          <w:p w14:paraId="1EC9B294" w14:textId="6BF5635F" w:rsidR="00930B2E" w:rsidRDefault="00930B2E" w:rsidP="00930B2E">
            <w:pPr>
              <w:spacing w:before="0" w:after="0" w:line="240" w:lineRule="auto"/>
              <w:ind w:firstLine="0"/>
              <w:jc w:val="left"/>
              <w:rPr>
                <w:rFonts w:ascii="Calibri" w:hAnsi="Calibri" w:cs="Calibri"/>
                <w:color w:val="000000"/>
                <w:sz w:val="16"/>
                <w:szCs w:val="16"/>
              </w:rPr>
            </w:pPr>
            <w:r w:rsidRPr="00930B2E">
              <w:rPr>
                <w:rFonts w:ascii="Calibri" w:hAnsi="Calibri" w:cs="Calibri"/>
                <w:color w:val="000000"/>
                <w:sz w:val="16"/>
                <w:szCs w:val="16"/>
                <w:lang w:val="es-ES_tradnl"/>
              </w:rPr>
              <w:t>Supera umbral inferior</w:t>
            </w:r>
          </w:p>
        </w:tc>
      </w:tr>
      <w:tr w:rsidR="00930B2E" w14:paraId="0AF68916" w14:textId="77777777" w:rsidTr="006D6C23">
        <w:trPr>
          <w:trHeight w:val="253"/>
          <w:jc w:val="center"/>
        </w:trPr>
        <w:tc>
          <w:tcPr>
            <w:tcW w:w="704" w:type="dxa"/>
            <w:tcBorders>
              <w:top w:val="nil"/>
              <w:left w:val="single" w:sz="4" w:space="0" w:color="auto"/>
              <w:bottom w:val="single" w:sz="4" w:space="0" w:color="auto"/>
              <w:right w:val="single" w:sz="4" w:space="0" w:color="auto"/>
            </w:tcBorders>
            <w:noWrap/>
            <w:vAlign w:val="center"/>
            <w:hideMark/>
          </w:tcPr>
          <w:p w14:paraId="073957D6" w14:textId="77777777" w:rsidR="00930B2E" w:rsidRDefault="00930B2E" w:rsidP="00930B2E">
            <w:pPr>
              <w:spacing w:before="0" w:after="0" w:line="240" w:lineRule="auto"/>
              <w:ind w:firstLine="0"/>
              <w:jc w:val="right"/>
              <w:rPr>
                <w:rFonts w:ascii="Calibri" w:hAnsi="Calibri" w:cs="Calibri"/>
                <w:color w:val="000000"/>
                <w:sz w:val="16"/>
                <w:szCs w:val="16"/>
              </w:rPr>
            </w:pPr>
            <w:r>
              <w:rPr>
                <w:rFonts w:ascii="Calibri" w:hAnsi="Calibri" w:cs="Calibri"/>
                <w:color w:val="000000"/>
                <w:sz w:val="16"/>
                <w:szCs w:val="16"/>
                <w:lang w:val="es-ES_tradnl"/>
              </w:rPr>
              <w:t>3</w:t>
            </w:r>
          </w:p>
        </w:tc>
        <w:tc>
          <w:tcPr>
            <w:tcW w:w="1134" w:type="dxa"/>
            <w:tcBorders>
              <w:top w:val="single" w:sz="4" w:space="0" w:color="auto"/>
              <w:left w:val="nil"/>
              <w:bottom w:val="single" w:sz="4" w:space="0" w:color="auto"/>
              <w:right w:val="single" w:sz="4" w:space="0" w:color="auto"/>
            </w:tcBorders>
            <w:vAlign w:val="center"/>
          </w:tcPr>
          <w:p w14:paraId="7090B43D" w14:textId="067D9E0D" w:rsidR="00930B2E" w:rsidRPr="00FB6EBE" w:rsidRDefault="00FB6EBE" w:rsidP="00930B2E">
            <w:pPr>
              <w:spacing w:before="0" w:after="0" w:line="240" w:lineRule="auto"/>
              <w:ind w:firstLine="0"/>
              <w:jc w:val="left"/>
              <w:rPr>
                <w:rFonts w:ascii="Calibri" w:hAnsi="Calibri" w:cs="Calibri"/>
                <w:b/>
                <w:bCs/>
                <w:color w:val="000000"/>
                <w:sz w:val="16"/>
                <w:szCs w:val="16"/>
                <w:lang w:val="es-ES_tradnl"/>
              </w:rPr>
            </w:pPr>
            <w:r w:rsidRPr="00FB6EBE">
              <w:rPr>
                <w:rFonts w:ascii="Calibri" w:hAnsi="Calibri" w:cs="Calibri"/>
                <w:b/>
                <w:bCs/>
                <w:color w:val="92D050"/>
                <w:sz w:val="16"/>
                <w:szCs w:val="16"/>
                <w:lang w:val="es-ES_tradnl"/>
              </w:rPr>
              <w:t>Verde</w:t>
            </w:r>
          </w:p>
        </w:tc>
        <w:tc>
          <w:tcPr>
            <w:tcW w:w="2875" w:type="dxa"/>
            <w:tcBorders>
              <w:top w:val="nil"/>
              <w:left w:val="single" w:sz="4" w:space="0" w:color="auto"/>
              <w:bottom w:val="single" w:sz="4" w:space="0" w:color="auto"/>
              <w:right w:val="single" w:sz="4" w:space="0" w:color="auto"/>
            </w:tcBorders>
            <w:vAlign w:val="center"/>
            <w:hideMark/>
          </w:tcPr>
          <w:p w14:paraId="3DEB67B6" w14:textId="23200A75" w:rsidR="00930B2E" w:rsidRDefault="00FB6EBE" w:rsidP="00930B2E">
            <w:pPr>
              <w:spacing w:before="0" w:after="0" w:line="240" w:lineRule="auto"/>
              <w:ind w:firstLine="0"/>
              <w:jc w:val="left"/>
              <w:rPr>
                <w:rFonts w:ascii="Calibri" w:hAnsi="Calibri" w:cs="Calibri"/>
                <w:color w:val="000000"/>
                <w:sz w:val="16"/>
                <w:szCs w:val="16"/>
              </w:rPr>
            </w:pPr>
            <w:r>
              <w:rPr>
                <w:rFonts w:ascii="Calibri" w:hAnsi="Calibri" w:cs="Calibri"/>
                <w:color w:val="000000"/>
                <w:sz w:val="16"/>
                <w:szCs w:val="16"/>
                <w:lang w:val="es-ES_tradnl"/>
              </w:rPr>
              <w:t>N</w:t>
            </w:r>
            <w:r w:rsidRPr="00FB6EBE">
              <w:rPr>
                <w:rFonts w:ascii="Calibri" w:hAnsi="Calibri" w:cs="Calibri"/>
                <w:color w:val="000000"/>
                <w:sz w:val="16"/>
                <w:szCs w:val="16"/>
                <w:lang w:val="es-ES_tradnl"/>
              </w:rPr>
              <w:t>o supera umbral</w:t>
            </w:r>
          </w:p>
        </w:tc>
      </w:tr>
    </w:tbl>
    <w:p w14:paraId="1EA58463" w14:textId="44A63BDF" w:rsidR="00216BA7" w:rsidRDefault="00216BA7" w:rsidP="00216BA7">
      <w:pPr>
        <w:rPr>
          <w:ins w:id="1940" w:author="Juan Carlos Lopez Hernandez" w:date="2022-11-10T14:06:00Z"/>
        </w:rPr>
      </w:pPr>
    </w:p>
    <w:p w14:paraId="7C21416D" w14:textId="77777777" w:rsidR="00400146" w:rsidRDefault="00400146" w:rsidP="00216BA7">
      <w:pPr>
        <w:rPr>
          <w:ins w:id="1941" w:author="Juan Carlos Lopez Hernandez" w:date="2022-11-10T14:06:00Z"/>
        </w:rPr>
      </w:pPr>
    </w:p>
    <w:p w14:paraId="47027B45" w14:textId="77777777" w:rsidR="00400146" w:rsidRDefault="00400146" w:rsidP="00400146">
      <w:pPr>
        <w:pStyle w:val="Ttulo3"/>
        <w:rPr>
          <w:ins w:id="1942" w:author="Juan Carlos Lopez Hernandez" w:date="2022-11-10T14:06:00Z"/>
        </w:rPr>
      </w:pPr>
      <w:bookmarkStart w:id="1943" w:name="_Toc118981838"/>
      <w:ins w:id="1944" w:author="Juan Carlos Lopez Hernandez" w:date="2022-11-10T14:06:00Z">
        <w:r>
          <w:t>Dudas</w:t>
        </w:r>
        <w:bookmarkEnd w:id="1943"/>
      </w:ins>
    </w:p>
    <w:p w14:paraId="453FE021" w14:textId="77777777" w:rsidR="00400146" w:rsidRDefault="00400146" w:rsidP="00400146">
      <w:pPr>
        <w:ind w:left="708" w:firstLine="0"/>
        <w:rPr>
          <w:ins w:id="1945" w:author="Juan Carlos Lopez Hernandez" w:date="2022-11-10T14:06:00Z"/>
        </w:rPr>
      </w:pPr>
      <w:ins w:id="1946" w:author="Juan Carlos Lopez Hernandez" w:date="2022-11-10T14:06:00Z">
        <w:r>
          <w:t>Encontramos una serie de dudas sobre algunas reglas:</w:t>
        </w:r>
      </w:ins>
    </w:p>
    <w:p w14:paraId="3E863891" w14:textId="77777777" w:rsidR="00400146" w:rsidRDefault="00400146" w:rsidP="00400146">
      <w:pPr>
        <w:pStyle w:val="Prrafodelista"/>
        <w:numPr>
          <w:ilvl w:val="0"/>
          <w:numId w:val="8"/>
        </w:numPr>
        <w:rPr>
          <w:ins w:id="1947" w:author="Juan Carlos Lopez Hernandez" w:date="2022-11-10T14:06:00Z"/>
        </w:rPr>
      </w:pPr>
      <w:ins w:id="1948" w:author="Juan Carlos Lopez Hernandez" w:date="2022-11-10T14:06:00Z">
        <w:r w:rsidRPr="00E24D28">
          <w:rPr>
            <w:b/>
            <w:bCs/>
          </w:rPr>
          <w:t>BDR_CONT_CALI_0024</w:t>
        </w:r>
        <w:r>
          <w:t xml:space="preserve">: </w:t>
        </w:r>
        <w:r w:rsidRPr="00E24D28">
          <w:rPr>
            <w:i/>
            <w:iCs/>
          </w:rPr>
          <w:t>% Regs. con el campo Motivo de forzaje informado y Fecha de forzaje no informado</w:t>
        </w:r>
      </w:ins>
    </w:p>
    <w:p w14:paraId="3E34DFB4" w14:textId="77777777" w:rsidR="00400146" w:rsidRPr="000A70FF" w:rsidRDefault="00400146" w:rsidP="00400146">
      <w:pPr>
        <w:ind w:left="1571" w:firstLine="0"/>
        <w:rPr>
          <w:ins w:id="1949" w:author="Juan Carlos Lopez Hernandez" w:date="2022-11-10T14:06:00Z"/>
        </w:rPr>
      </w:pPr>
      <w:ins w:id="1950" w:author="Juan Carlos Lopez Hernandez" w:date="2022-11-10T14:06:00Z">
        <w:r>
          <w:t>En este ejemplo la validación del control aplica a 2 campos. ¿Existe alguno principal al que se le asignará la regla? ¿Se tienen que separar los resultados por cada uno de los campos o no?</w:t>
        </w:r>
      </w:ins>
    </w:p>
    <w:p w14:paraId="0D76CBBE" w14:textId="77777777" w:rsidR="00400146" w:rsidRPr="009F4DEA" w:rsidRDefault="00400146" w:rsidP="00400146">
      <w:pPr>
        <w:ind w:left="1571" w:firstLine="0"/>
        <w:rPr>
          <w:ins w:id="1951" w:author="Juan Carlos Lopez Hernandez" w:date="2022-11-10T14:06:00Z"/>
          <w:b/>
          <w:bCs/>
          <w:i/>
          <w:iCs/>
        </w:rPr>
      </w:pPr>
      <w:ins w:id="1952" w:author="Juan Carlos Lopez Hernandez" w:date="2022-11-10T14:06:00Z">
        <w:r w:rsidRPr="009F4DEA">
          <w:rPr>
            <w:b/>
            <w:bCs/>
            <w:i/>
            <w:iCs/>
          </w:rPr>
          <w:t>En Requerimiento los 2 campos separados por ,siempre habrá un campo principal.</w:t>
        </w:r>
      </w:ins>
    </w:p>
    <w:p w14:paraId="2172F937" w14:textId="77777777" w:rsidR="00400146" w:rsidRPr="000A70FF" w:rsidRDefault="00400146" w:rsidP="00400146">
      <w:pPr>
        <w:ind w:left="1571" w:firstLine="0"/>
        <w:rPr>
          <w:ins w:id="1953" w:author="Juan Carlos Lopez Hernandez" w:date="2022-11-10T14:06:00Z"/>
        </w:rPr>
      </w:pPr>
    </w:p>
    <w:p w14:paraId="52CF6781" w14:textId="77777777" w:rsidR="00400146" w:rsidRDefault="00400146" w:rsidP="00400146">
      <w:pPr>
        <w:pStyle w:val="Prrafodelista"/>
        <w:numPr>
          <w:ilvl w:val="0"/>
          <w:numId w:val="8"/>
        </w:numPr>
        <w:rPr>
          <w:ins w:id="1954" w:author="Juan Carlos Lopez Hernandez" w:date="2022-11-10T14:06:00Z"/>
        </w:rPr>
      </w:pPr>
      <w:ins w:id="1955" w:author="Juan Carlos Lopez Hernandez" w:date="2022-11-10T14:06:00Z">
        <w:r w:rsidRPr="00E24D28">
          <w:rPr>
            <w:b/>
            <w:bCs/>
          </w:rPr>
          <w:t>BDR_CONT_CALI_00</w:t>
        </w:r>
        <w:r>
          <w:rPr>
            <w:b/>
            <w:bCs/>
          </w:rPr>
          <w:t>10</w:t>
        </w:r>
        <w:r>
          <w:t xml:space="preserve">: </w:t>
        </w:r>
        <w:r w:rsidRPr="004D57F4">
          <w:rPr>
            <w:i/>
            <w:iCs/>
          </w:rPr>
          <w:t>% Regs. con el mapeo de Tipo de Intervención local/global erróneo de acuerdo al mapeo del fichero de baremos relación</w:t>
        </w:r>
      </w:ins>
    </w:p>
    <w:p w14:paraId="79C2A65D" w14:textId="77777777" w:rsidR="00400146" w:rsidRPr="00DE18B4" w:rsidRDefault="00400146" w:rsidP="00400146">
      <w:pPr>
        <w:pStyle w:val="Prrafodelista"/>
        <w:ind w:left="1571" w:firstLine="0"/>
        <w:rPr>
          <w:ins w:id="1956" w:author="Juan Carlos Lopez Hernandez" w:date="2022-11-10T14:06:00Z"/>
        </w:rPr>
      </w:pPr>
    </w:p>
    <w:p w14:paraId="3B752A35" w14:textId="77777777" w:rsidR="00400146" w:rsidRPr="00DE18B4" w:rsidRDefault="00400146" w:rsidP="00400146">
      <w:pPr>
        <w:pStyle w:val="Prrafodelista"/>
        <w:numPr>
          <w:ilvl w:val="0"/>
          <w:numId w:val="24"/>
        </w:numPr>
        <w:rPr>
          <w:ins w:id="1957" w:author="Juan Carlos Lopez Hernandez" w:date="2022-11-10T14:06:00Z"/>
          <w:b/>
          <w:bCs/>
        </w:rPr>
      </w:pPr>
      <w:ins w:id="1958" w:author="Juan Carlos Lopez Hernandez" w:date="2022-11-10T14:06:00Z">
        <w:r w:rsidRPr="00DE18B4">
          <w:rPr>
            <w:b/>
            <w:bCs/>
          </w:rPr>
          <w:t>BDR_GARA_INTE_0914</w:t>
        </w:r>
        <w:r w:rsidRPr="00DE18B4">
          <w:t>: % Regs. con el campo Id contrato no existente en Contratos BIS y Expedientes con motivo de cierre = 3 (ejecución garantías)</w:t>
        </w:r>
        <w:r>
          <w:rPr>
            <w:b/>
            <w:bCs/>
          </w:rPr>
          <w:t xml:space="preserve"> </w:t>
        </w:r>
      </w:ins>
    </w:p>
    <w:p w14:paraId="18E106CD" w14:textId="77777777" w:rsidR="00400146" w:rsidRDefault="00400146" w:rsidP="00400146">
      <w:pPr>
        <w:ind w:left="1571" w:firstLine="0"/>
        <w:rPr>
          <w:ins w:id="1959" w:author="Juan Carlos Lopez Hernandez" w:date="2022-11-10T14:06:00Z"/>
        </w:rPr>
      </w:pPr>
      <w:ins w:id="1960" w:author="Juan Carlos Lopez Hernandez" w:date="2022-11-10T14:06:00Z">
        <w:r>
          <w:t>En este ejemplo parece una union de registros erroneos ¿Es así? ¿Si es así que campo principal y tabla es a la que se asigna los resultados en el Cuadro de mando?</w:t>
        </w:r>
      </w:ins>
    </w:p>
    <w:p w14:paraId="0BCEAE42" w14:textId="77777777" w:rsidR="00400146" w:rsidRPr="009F4DEA" w:rsidRDefault="00400146" w:rsidP="00400146">
      <w:pPr>
        <w:ind w:left="1571" w:firstLine="0"/>
        <w:rPr>
          <w:ins w:id="1961" w:author="Juan Carlos Lopez Hernandez" w:date="2022-11-10T14:06:00Z"/>
          <w:b/>
          <w:bCs/>
          <w:i/>
          <w:iCs/>
        </w:rPr>
      </w:pPr>
      <w:ins w:id="1962" w:author="Juan Carlos Lopez Hernandez" w:date="2022-11-10T14:06:00Z">
        <w:r w:rsidRPr="009F4DEA">
          <w:rPr>
            <w:b/>
            <w:bCs/>
            <w:i/>
            <w:iCs/>
          </w:rPr>
          <w:lastRenderedPageBreak/>
          <w:t xml:space="preserve">Se muestran </w:t>
        </w:r>
        <w:r>
          <w:rPr>
            <w:b/>
            <w:bCs/>
            <w:i/>
            <w:iCs/>
          </w:rPr>
          <w:t>las 2 tablas y el campo principal.</w:t>
        </w:r>
      </w:ins>
    </w:p>
    <w:p w14:paraId="12FFCDE8" w14:textId="77777777" w:rsidR="00400146" w:rsidRPr="006E00AE" w:rsidRDefault="00400146" w:rsidP="00400146">
      <w:pPr>
        <w:pStyle w:val="Prrafodelista"/>
        <w:numPr>
          <w:ilvl w:val="0"/>
          <w:numId w:val="8"/>
        </w:numPr>
        <w:rPr>
          <w:ins w:id="1963" w:author="Juan Carlos Lopez Hernandez" w:date="2022-11-10T14:06:00Z"/>
          <w:b/>
          <w:bCs/>
        </w:rPr>
      </w:pPr>
      <w:ins w:id="1964" w:author="Juan Carlos Lopez Hernandez" w:date="2022-11-10T14:06:00Z">
        <w:r w:rsidRPr="006E00AE">
          <w:rPr>
            <w:b/>
            <w:bCs/>
          </w:rPr>
          <w:t>Referente a SAS cuando se comenta:</w:t>
        </w:r>
      </w:ins>
    </w:p>
    <w:p w14:paraId="7A8AEC09" w14:textId="77777777" w:rsidR="00400146" w:rsidRPr="006E00AE" w:rsidRDefault="00400146" w:rsidP="00400146">
      <w:pPr>
        <w:ind w:left="708"/>
        <w:rPr>
          <w:ins w:id="1965" w:author="Juan Carlos Lopez Hernandez" w:date="2022-11-10T14:06:00Z"/>
        </w:rPr>
      </w:pPr>
      <w:ins w:id="1966" w:author="Juan Carlos Lopez Hernandez" w:date="2022-11-10T14:06:00Z">
        <w:r w:rsidRPr="006E00AE">
          <w:t xml:space="preserve">Incidencias: </w:t>
        </w:r>
        <w:r>
          <w:t>S</w:t>
        </w:r>
        <w:r w:rsidRPr="006E00AE">
          <w:t>iempre serán % de registros erroneos: Baremos, calidad, integridad</w:t>
        </w:r>
      </w:ins>
    </w:p>
    <w:p w14:paraId="3E8DFC4C" w14:textId="77777777" w:rsidR="00400146" w:rsidRDefault="00400146" w:rsidP="00400146">
      <w:pPr>
        <w:ind w:left="708"/>
        <w:rPr>
          <w:ins w:id="1967" w:author="Juan Carlos Lopez Hernandez" w:date="2022-11-10T14:06:00Z"/>
        </w:rPr>
      </w:pPr>
      <w:ins w:id="1968" w:author="Juan Carlos Lopez Hernandez" w:date="2022-11-10T14:06:00Z">
        <w:r w:rsidRPr="006E00AE">
          <w:t xml:space="preserve">Gráficos: </w:t>
        </w:r>
        <w:r>
          <w:t>S</w:t>
        </w:r>
        <w:r w:rsidRPr="006E00AE">
          <w:t>iempre serán nº de reg. erroneos: Conteo</w:t>
        </w:r>
      </w:ins>
    </w:p>
    <w:p w14:paraId="6814C028" w14:textId="77777777" w:rsidR="00400146" w:rsidRPr="006E00AE" w:rsidRDefault="00400146" w:rsidP="00400146">
      <w:pPr>
        <w:ind w:left="708"/>
        <w:rPr>
          <w:ins w:id="1969" w:author="Juan Carlos Lopez Hernandez" w:date="2022-11-10T14:06:00Z"/>
        </w:rPr>
      </w:pPr>
      <w:ins w:id="1970" w:author="Juan Carlos Lopez Hernandez" w:date="2022-11-10T14:06:00Z">
        <w:r>
          <w:t>En las reglas de Integridad no he visto en ningún requerimiento tablas de Baremo.</w:t>
        </w:r>
      </w:ins>
    </w:p>
    <w:p w14:paraId="7F1CA27B" w14:textId="77777777" w:rsidR="00400146" w:rsidRDefault="00400146" w:rsidP="00400146">
      <w:pPr>
        <w:rPr>
          <w:ins w:id="1971" w:author="Juan Carlos Lopez Hernandez" w:date="2022-11-10T14:06:00Z"/>
        </w:rPr>
      </w:pPr>
    </w:p>
    <w:p w14:paraId="089254BA" w14:textId="77777777" w:rsidR="00400146" w:rsidRDefault="00400146" w:rsidP="00400146">
      <w:pPr>
        <w:rPr>
          <w:ins w:id="1972" w:author="Juan Carlos Lopez Hernandez" w:date="2022-11-10T14:06:00Z"/>
        </w:rPr>
      </w:pPr>
      <w:ins w:id="1973" w:author="Juan Carlos Lopez Hernandez" w:date="2022-11-10T14:06:00Z">
        <w:r>
          <w:t>Hay que crear otro SAILPOINT para los usuarios del FRONT.</w:t>
        </w:r>
      </w:ins>
    </w:p>
    <w:p w14:paraId="70C929C7" w14:textId="77777777" w:rsidR="00400146" w:rsidRDefault="00400146" w:rsidP="00400146">
      <w:pPr>
        <w:rPr>
          <w:ins w:id="1974" w:author="Juan Carlos Lopez Hernandez" w:date="2022-11-10T14:06:00Z"/>
        </w:rPr>
      </w:pPr>
      <w:ins w:id="1975" w:author="Juan Carlos Lopez Hernandez" w:date="2022-11-10T14:06:00Z">
        <w:r>
          <w:t>Hay que añadir otra tabla de seguridad en BU (Capa Bussiness) para  MICROSTRATEGY.</w:t>
        </w:r>
      </w:ins>
    </w:p>
    <w:p w14:paraId="705498B2" w14:textId="77777777" w:rsidR="00400146" w:rsidRDefault="00400146" w:rsidP="00400146">
      <w:pPr>
        <w:rPr>
          <w:ins w:id="1976" w:author="Juan Carlos Lopez Hernandez" w:date="2022-11-10T14:06:00Z"/>
        </w:rPr>
      </w:pPr>
      <w:ins w:id="1977" w:author="Juan Carlos Lopez Hernandez" w:date="2022-11-10T14:06:00Z">
        <w:r>
          <w:t>Un grupo LDAP para los coorporativos y otro por los locales.</w:t>
        </w:r>
      </w:ins>
    </w:p>
    <w:p w14:paraId="7872E9F5" w14:textId="77777777" w:rsidR="00400146" w:rsidRDefault="00400146" w:rsidP="00400146">
      <w:pPr>
        <w:rPr>
          <w:ins w:id="1978" w:author="Juan Carlos Lopez Hernandez" w:date="2022-11-10T14:06:00Z"/>
        </w:rPr>
      </w:pPr>
      <w:ins w:id="1979" w:author="Juan Carlos Lopez Hernandez" w:date="2022-11-10T14:06:00Z">
        <w:r>
          <w:t>ID_USUARIO</w:t>
        </w:r>
      </w:ins>
    </w:p>
    <w:p w14:paraId="6B866199" w14:textId="77777777" w:rsidR="00400146" w:rsidRDefault="00400146" w:rsidP="00400146">
      <w:pPr>
        <w:rPr>
          <w:ins w:id="1980" w:author="Juan Carlos Lopez Hernandez" w:date="2022-11-10T14:06:00Z"/>
        </w:rPr>
      </w:pPr>
      <w:ins w:id="1981" w:author="Juan Carlos Lopez Hernandez" w:date="2022-11-10T14:06:00Z">
        <w:r>
          <w:t>ROL DEL USUARIO</w:t>
        </w:r>
      </w:ins>
    </w:p>
    <w:p w14:paraId="6E864757" w14:textId="03B1DCE0" w:rsidR="00400146" w:rsidRPr="00216BA7" w:rsidRDefault="00400146" w:rsidP="00400146">
      <w:ins w:id="1982" w:author="Juan Carlos Lopez Hernandez" w:date="2022-11-10T14:06:00Z">
        <w:r>
          <w:t>TIPO DEL USUARIO  -- Dossier, Autoconsumo (Aquí no hay) la licencia mas barata</w:t>
        </w:r>
      </w:ins>
    </w:p>
    <w:sectPr w:rsidR="00400146" w:rsidRPr="00216BA7" w:rsidSect="008324A2">
      <w:headerReference w:type="default" r:id="rId29"/>
      <w:footerReference w:type="default" r:id="rId30"/>
      <w:footerReference w:type="first" r:id="rId31"/>
      <w:pgSz w:w="11906" w:h="16838"/>
      <w:pgMar w:top="2211" w:right="1440" w:bottom="1463" w:left="1440" w:header="709" w:footer="709" w:gutter="0"/>
      <w:pgBorders w:display="notFirstPage">
        <w:left w:val="single" w:sz="4" w:space="10" w:color="auto"/>
        <w:right w:val="single" w:sz="4" w:space="10"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1" w:author="Alejandro Aranda Moreno" w:date="2022-06-10T12:01:00Z" w:initials="AAM">
    <w:p w14:paraId="4AB9F6FD" w14:textId="77777777" w:rsidR="001538DA" w:rsidRDefault="001538DA" w:rsidP="00AC5168">
      <w:pPr>
        <w:pStyle w:val="Textocomentario"/>
      </w:pPr>
      <w:r>
        <w:rPr>
          <w:rStyle w:val="Refdecomentario"/>
        </w:rPr>
        <w:annotationRef/>
      </w:r>
      <w:r>
        <w:t>Otros documentos de referencia que fuera necesarios</w:t>
      </w:r>
    </w:p>
  </w:comment>
  <w:comment w:id="985" w:author="Alejandro Aranda Moreno" w:date="2022-06-15T09:26:00Z" w:initials="AAM">
    <w:p w14:paraId="7BCA7CD9" w14:textId="2655F7B9" w:rsidR="00C318B9" w:rsidRDefault="00C318B9">
      <w:pPr>
        <w:pStyle w:val="Textocomentario"/>
        <w:jc w:val="left"/>
      </w:pPr>
      <w:r>
        <w:rPr>
          <w:rStyle w:val="Refdecomentario"/>
        </w:rPr>
        <w:annotationRef/>
      </w:r>
      <w:r>
        <w:t>Ampliar esta parte</w:t>
      </w:r>
    </w:p>
  </w:comment>
  <w:comment w:id="1281" w:author="Alejandro Aranda Moreno" w:date="2022-06-15T09:31:00Z" w:initials="AAM">
    <w:p w14:paraId="0B8B5ABE" w14:textId="70B7E3B8" w:rsidR="0029352E" w:rsidRDefault="0029352E">
      <w:pPr>
        <w:pStyle w:val="Textocomentario"/>
        <w:jc w:val="left"/>
      </w:pPr>
      <w:r>
        <w:rPr>
          <w:rStyle w:val="Refdecomentario"/>
        </w:rPr>
        <w:annotationRef/>
      </w:r>
      <w:r>
        <w:t>Confirmar este punto con Noelia</w:t>
      </w:r>
    </w:p>
  </w:comment>
  <w:comment w:id="1490" w:author="Alejandro Aranda Moreno" w:date="2022-06-14T14:27:00Z" w:initials="AAM">
    <w:p w14:paraId="7FC873A8" w14:textId="7C24DC9F" w:rsidR="00D94092" w:rsidRDefault="00D94092">
      <w:pPr>
        <w:pStyle w:val="Textocomentario"/>
        <w:jc w:val="left"/>
      </w:pPr>
      <w:r>
        <w:rPr>
          <w:rStyle w:val="Refdecomentario"/>
        </w:rPr>
        <w:annotationRef/>
      </w:r>
      <w:r>
        <w:t>Es necesario esta funcionalidad?</w:t>
      </w:r>
    </w:p>
  </w:comment>
  <w:comment w:id="1491" w:author="Alejandro Aranda Moreno" w:date="2022-06-14T15:37:00Z" w:initials="AAM">
    <w:p w14:paraId="4F3E1196" w14:textId="77777777" w:rsidR="00457694" w:rsidRDefault="00457694">
      <w:pPr>
        <w:pStyle w:val="Textocomentario"/>
        <w:jc w:val="left"/>
      </w:pPr>
      <w:r>
        <w:rPr>
          <w:rStyle w:val="Refdecomentario"/>
        </w:rPr>
        <w:annotationRef/>
      </w:r>
      <w:r>
        <w:t>Vamos a dejarlo en standby hasta que se confirme si es necesario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9F6FD" w15:done="0"/>
  <w15:commentEx w15:paraId="7BCA7CD9" w15:done="0"/>
  <w15:commentEx w15:paraId="0B8B5ABE" w15:done="0"/>
  <w15:commentEx w15:paraId="7FC873A8" w15:done="0"/>
  <w15:commentEx w15:paraId="4F3E1196" w15:paraIdParent="7FC87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DB104" w16cex:dateUtc="2022-06-10T10:01:00Z"/>
  <w16cex:commentExtensible w16cex:durableId="26542437" w16cex:dateUtc="2022-06-15T07:26:00Z"/>
  <w16cex:commentExtensible w16cex:durableId="26542569" w16cex:dateUtc="2022-06-15T07:31:00Z"/>
  <w16cex:commentExtensible w16cex:durableId="26531965" w16cex:dateUtc="2022-06-14T12:27:00Z"/>
  <w16cex:commentExtensible w16cex:durableId="265329BD" w16cex:dateUtc="2022-06-1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9F6FD" w16cid:durableId="264DB104"/>
  <w16cid:commentId w16cid:paraId="7BCA7CD9" w16cid:durableId="26542437"/>
  <w16cid:commentId w16cid:paraId="0B8B5ABE" w16cid:durableId="26542569"/>
  <w16cid:commentId w16cid:paraId="7FC873A8" w16cid:durableId="26531965"/>
  <w16cid:commentId w16cid:paraId="4F3E1196" w16cid:durableId="26532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EC65" w14:textId="77777777" w:rsidR="00864D9A" w:rsidRDefault="00864D9A" w:rsidP="00AC5168">
      <w:r>
        <w:separator/>
      </w:r>
    </w:p>
  </w:endnote>
  <w:endnote w:type="continuationSeparator" w:id="0">
    <w:p w14:paraId="7A840E2E" w14:textId="77777777" w:rsidR="00864D9A" w:rsidRDefault="00864D9A" w:rsidP="00AC5168">
      <w:r>
        <w:continuationSeparator/>
      </w:r>
    </w:p>
  </w:endnote>
  <w:endnote w:type="continuationNotice" w:id="1">
    <w:p w14:paraId="04C89178" w14:textId="77777777" w:rsidR="00864D9A" w:rsidRDefault="00864D9A" w:rsidP="00AC51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BD3C" w14:textId="40BCF541" w:rsidR="00DB49C6" w:rsidRPr="00EF1518" w:rsidRDefault="001923B7" w:rsidP="00687D6E">
    <w:pPr>
      <w:pStyle w:val="Piedepgina"/>
      <w:jc w:val="center"/>
      <w:rPr>
        <w:rFonts w:ascii="Arial" w:hAnsi="Arial" w:cs="Arial"/>
        <w:sz w:val="18"/>
        <w:szCs w:val="18"/>
        <w:lang w:val="en-US"/>
      </w:rPr>
    </w:pPr>
    <w:ins w:id="1983" w:author="Juan Carlos Lopez Hernandez" w:date="2022-07-18T12:28:00Z">
      <w:r>
        <w:rPr>
          <w:rFonts w:ascii="Arial" w:hAnsi="Arial" w:cs="Arial"/>
          <w:lang w:val="en-US"/>
        </w:rPr>
        <w:t>DDS</w:t>
      </w:r>
    </w:ins>
    <w:del w:id="1984" w:author="Juan Carlos Lopez Hernandez" w:date="2022-07-18T12:28:00Z">
      <w:r w:rsidR="005E4DBB" w:rsidRPr="00EF1518" w:rsidDel="00D4533A">
        <w:rPr>
          <w:rFonts w:ascii="Arial" w:hAnsi="Arial" w:cs="Arial"/>
          <w:lang w:val="en-US"/>
        </w:rPr>
        <w:delText>E</w:delText>
      </w:r>
      <w:r w:rsidR="005E4DBB" w:rsidDel="00D4533A">
        <w:rPr>
          <w:rFonts w:ascii="Arial" w:hAnsi="Arial" w:cs="Arial"/>
          <w:lang w:val="en-US"/>
        </w:rPr>
        <w:delText>CT</w:delText>
      </w:r>
    </w:del>
    <w:r w:rsidR="005E4DBB" w:rsidRPr="00EF1518">
      <w:rPr>
        <w:rFonts w:ascii="Arial" w:hAnsi="Arial" w:cs="Arial"/>
      </w:rPr>
      <w:ptab w:relativeTo="margin" w:alignment="center" w:leader="none"/>
    </w:r>
    <w:r w:rsidR="005E4DBB">
      <w:rPr>
        <w:rFonts w:ascii="Arial" w:hAnsi="Arial" w:cs="Arial"/>
        <w:lang w:val="en-US"/>
      </w:rPr>
      <w:t xml:space="preserve">MAC </w:t>
    </w:r>
    <w:del w:id="1985" w:author="Juan Carlos Lopez Hernandez" w:date="2022-07-18T12:28:00Z">
      <w:r w:rsidR="00DB49C6" w:rsidDel="00203E7E">
        <w:rPr>
          <w:rFonts w:ascii="Arial" w:hAnsi="Arial" w:cs="Arial"/>
          <w:lang w:val="en-US"/>
        </w:rPr>
        <w:delText>FRONT END</w:delText>
      </w:r>
    </w:del>
    <w:ins w:id="1986" w:author="Juan Carlos Lopez Hernandez" w:date="2022-07-18T12:28:00Z">
      <w:r w:rsidR="00203E7E">
        <w:rPr>
          <w:rFonts w:ascii="Arial" w:hAnsi="Arial" w:cs="Arial"/>
          <w:lang w:val="en-US"/>
        </w:rPr>
        <w:t>MODELO DATOS</w:t>
      </w:r>
    </w:ins>
    <w:r w:rsidR="00DB49C6" w:rsidRPr="00EF1518">
      <w:rPr>
        <w:rFonts w:ascii="Arial" w:hAnsi="Arial" w:cs="Arial"/>
      </w:rPr>
      <w:ptab w:relativeTo="margin" w:alignment="right" w:leader="none"/>
    </w:r>
    <w:r w:rsidR="00DB49C6">
      <w:rPr>
        <w:rFonts w:ascii="Arial" w:hAnsi="Arial" w:cs="Arial"/>
      </w:rPr>
      <w:fldChar w:fldCharType="begin"/>
    </w:r>
    <w:r w:rsidR="00DB49C6" w:rsidRPr="00EF1518">
      <w:rPr>
        <w:rFonts w:ascii="Arial" w:hAnsi="Arial" w:cs="Arial"/>
        <w:lang w:val="en-US"/>
      </w:rPr>
      <w:instrText xml:space="preserve"> PAGE  \* Arabic  \* MERGEFORMAT </w:instrText>
    </w:r>
    <w:r w:rsidR="00DB49C6">
      <w:rPr>
        <w:rFonts w:ascii="Arial" w:hAnsi="Arial" w:cs="Arial"/>
      </w:rPr>
      <w:fldChar w:fldCharType="separate"/>
    </w:r>
    <w:r w:rsidR="00D17B29">
      <w:rPr>
        <w:rFonts w:ascii="Arial" w:hAnsi="Arial" w:cs="Arial"/>
        <w:noProof/>
        <w:lang w:val="en-US"/>
      </w:rPr>
      <w:t>21</w:t>
    </w:r>
    <w:r w:rsidR="00DB49C6">
      <w:rPr>
        <w:rFonts w:ascii="Arial" w:hAnsi="Arial" w:cs="Arial"/>
      </w:rPr>
      <w:fldChar w:fldCharType="end"/>
    </w:r>
    <w:r w:rsidR="00DB49C6" w:rsidRPr="00EF1518">
      <w:rPr>
        <w:rFonts w:ascii="Arial" w:hAnsi="Arial" w:cs="Arial"/>
        <w:lang w:val="en-US"/>
      </w:rPr>
      <w:t>/</w:t>
    </w:r>
    <w:r w:rsidR="00DB49C6">
      <w:rPr>
        <w:rFonts w:ascii="Arial" w:hAnsi="Arial" w:cs="Arial"/>
      </w:rPr>
      <w:fldChar w:fldCharType="begin"/>
    </w:r>
    <w:r w:rsidR="00DB49C6" w:rsidRPr="00EF1518">
      <w:rPr>
        <w:rFonts w:ascii="Arial" w:hAnsi="Arial" w:cs="Arial"/>
        <w:lang w:val="en-US"/>
      </w:rPr>
      <w:instrText xml:space="preserve"> NUMPAGES  \* Arabic  \* MERGEFORMAT </w:instrText>
    </w:r>
    <w:r w:rsidR="00DB49C6">
      <w:rPr>
        <w:rFonts w:ascii="Arial" w:hAnsi="Arial" w:cs="Arial"/>
      </w:rPr>
      <w:fldChar w:fldCharType="separate"/>
    </w:r>
    <w:r w:rsidR="00D17B29">
      <w:rPr>
        <w:rFonts w:ascii="Arial" w:hAnsi="Arial" w:cs="Arial"/>
        <w:noProof/>
        <w:lang w:val="en-US"/>
      </w:rPr>
      <w:t>119</w:t>
    </w:r>
    <w:r w:rsidR="00DB49C6">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B8A0" w14:textId="1B570C9C" w:rsidR="00DB49C6" w:rsidRDefault="00DB49C6" w:rsidP="000017F9">
    <w:pPr>
      <w:pStyle w:val="Piedepgina"/>
      <w:jc w:val="right"/>
      <w:rPr>
        <w:rStyle w:val="arial7"/>
        <w:rFonts w:ascii="Arial" w:hAnsi="Arial" w:cs="Arial"/>
      </w:rPr>
    </w:pPr>
  </w:p>
  <w:p w14:paraId="7A9893AF" w14:textId="77777777" w:rsidR="00DB49C6" w:rsidRDefault="00DB49C6" w:rsidP="000017F9">
    <w:pPr>
      <w:pStyle w:val="Piedepgina"/>
      <w:jc w:val="right"/>
      <w:rPr>
        <w:rStyle w:val="arial7"/>
        <w:rFonts w:ascii="Arial" w:hAnsi="Arial" w:cs="Arial"/>
      </w:rPr>
    </w:pPr>
  </w:p>
  <w:p w14:paraId="4A669E4E" w14:textId="77777777" w:rsidR="00DB49C6" w:rsidRDefault="00DB49C6" w:rsidP="000017F9">
    <w:pPr>
      <w:pStyle w:val="Piedepgina"/>
      <w:jc w:val="right"/>
      <w:rPr>
        <w:rStyle w:val="arial7"/>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0CF4" w14:textId="77777777" w:rsidR="00864D9A" w:rsidRDefault="00864D9A" w:rsidP="00AC5168">
      <w:r>
        <w:separator/>
      </w:r>
    </w:p>
  </w:footnote>
  <w:footnote w:type="continuationSeparator" w:id="0">
    <w:p w14:paraId="36F70C1A" w14:textId="77777777" w:rsidR="00864D9A" w:rsidRDefault="00864D9A" w:rsidP="00AC5168">
      <w:r>
        <w:continuationSeparator/>
      </w:r>
    </w:p>
  </w:footnote>
  <w:footnote w:type="continuationNotice" w:id="1">
    <w:p w14:paraId="6A9B255D" w14:textId="77777777" w:rsidR="00864D9A" w:rsidRDefault="00864D9A" w:rsidP="00AC51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5B29" w14:textId="77777777" w:rsidR="00DB49C6" w:rsidRDefault="00DB49C6" w:rsidP="00AC5168">
    <w:pPr>
      <w:pStyle w:val="Encabezado"/>
    </w:pPr>
    <w:r>
      <w:rPr>
        <w:noProof/>
      </w:rPr>
      <w:drawing>
        <wp:anchor distT="0" distB="0" distL="114300" distR="114300" simplePos="0" relativeHeight="251658240" behindDoc="0" locked="0" layoutInCell="1" allowOverlap="1" wp14:anchorId="3F855494" wp14:editId="790A7F63">
          <wp:simplePos x="0" y="0"/>
          <wp:positionH relativeFrom="column">
            <wp:posOffset>165735</wp:posOffset>
          </wp:positionH>
          <wp:positionV relativeFrom="paragraph">
            <wp:posOffset>23495</wp:posOffset>
          </wp:positionV>
          <wp:extent cx="1371600" cy="510540"/>
          <wp:effectExtent l="19050" t="0" r="0" b="0"/>
          <wp:wrapNone/>
          <wp:docPr id="111" name="Imagen 1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371600" cy="5105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73EDC00"/>
    <w:lvl w:ilvl="0">
      <w:start w:val="1"/>
      <w:numFmt w:val="bullet"/>
      <w:pStyle w:val="Listaconvietas2"/>
      <w:lvlText w:val="o"/>
      <w:lvlJc w:val="left"/>
      <w:pPr>
        <w:tabs>
          <w:tab w:val="num" w:pos="1381"/>
        </w:tabs>
        <w:ind w:left="1304" w:hanging="283"/>
      </w:pPr>
      <w:rPr>
        <w:rFonts w:hint="default"/>
      </w:rPr>
    </w:lvl>
  </w:abstractNum>
  <w:abstractNum w:abstractNumId="1" w15:restartNumberingAfterBreak="0">
    <w:nsid w:val="FFFFFF89"/>
    <w:multiLevelType w:val="singleLevel"/>
    <w:tmpl w:val="8C3E9AFC"/>
    <w:lvl w:ilvl="0">
      <w:start w:val="1"/>
      <w:numFmt w:val="bullet"/>
      <w:pStyle w:val="Listaconvietas"/>
      <w:lvlText w:val=""/>
      <w:lvlJc w:val="left"/>
      <w:pPr>
        <w:tabs>
          <w:tab w:val="num" w:pos="964"/>
        </w:tabs>
        <w:ind w:left="964" w:hanging="397"/>
      </w:pPr>
      <w:rPr>
        <w:rFonts w:ascii="Symbol" w:hAnsi="Symbol" w:hint="default"/>
      </w:rPr>
    </w:lvl>
  </w:abstractNum>
  <w:abstractNum w:abstractNumId="2" w15:restartNumberingAfterBreak="0">
    <w:nsid w:val="008D54CD"/>
    <w:multiLevelType w:val="hybridMultilevel"/>
    <w:tmpl w:val="1E40E9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119F4014"/>
    <w:multiLevelType w:val="hybridMultilevel"/>
    <w:tmpl w:val="E01AD16C"/>
    <w:lvl w:ilvl="0" w:tplc="3E0A6084">
      <w:start w:val="1"/>
      <w:numFmt w:val="lowerLetter"/>
      <w:pStyle w:val="Subpregunta"/>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4" w15:restartNumberingAfterBreak="0">
    <w:nsid w:val="12FF0690"/>
    <w:multiLevelType w:val="hybridMultilevel"/>
    <w:tmpl w:val="F4FAA95C"/>
    <w:lvl w:ilvl="0" w:tplc="45FE8B60">
      <w:start w:val="1"/>
      <w:numFmt w:val="bullet"/>
      <w:lvlText w:val="•"/>
      <w:lvlJc w:val="left"/>
      <w:pPr>
        <w:ind w:left="720" w:hanging="360"/>
      </w:pPr>
      <w:rPr>
        <w:rFonts w:ascii="Arial" w:hAnsi="Arial"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294283"/>
    <w:multiLevelType w:val="hybridMultilevel"/>
    <w:tmpl w:val="C63EF5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4A75525"/>
    <w:multiLevelType w:val="hybridMultilevel"/>
    <w:tmpl w:val="8D6CE2DE"/>
    <w:lvl w:ilvl="0" w:tplc="13CA95A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993BE7"/>
    <w:multiLevelType w:val="hybridMultilevel"/>
    <w:tmpl w:val="A18E6280"/>
    <w:lvl w:ilvl="0" w:tplc="0C0A000F">
      <w:start w:val="1"/>
      <w:numFmt w:val="decimal"/>
      <w:lvlText w:val="%1."/>
      <w:lvlJc w:val="left"/>
      <w:pPr>
        <w:ind w:left="1571" w:hanging="360"/>
      </w:pPr>
      <w:rPr>
        <w:rFonts w:hint="default"/>
      </w:rPr>
    </w:lvl>
    <w:lvl w:ilvl="1" w:tplc="FFFFFFFF">
      <w:start w:val="1"/>
      <w:numFmt w:val="bullet"/>
      <w:lvlText w:val="o"/>
      <w:lvlJc w:val="left"/>
      <w:pPr>
        <w:ind w:left="3053"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2D8D3EEB"/>
    <w:multiLevelType w:val="hybridMultilevel"/>
    <w:tmpl w:val="C3D202C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A8D6D8B"/>
    <w:multiLevelType w:val="multilevel"/>
    <w:tmpl w:val="3050B51E"/>
    <w:lvl w:ilvl="0">
      <w:numFmt w:val="decimal"/>
      <w:lvlText w:val="%1"/>
      <w:lvlJc w:val="left"/>
      <w:pPr>
        <w:ind w:left="432" w:hanging="432"/>
      </w:pPr>
      <w:rPr>
        <w:rFonts w:hint="default"/>
      </w:rPr>
    </w:lvl>
    <w:lvl w:ilvl="1">
      <w:start w:val="1"/>
      <w:numFmt w:val="decimal"/>
      <w:lvlText w:val="%1.%2"/>
      <w:lvlJc w:val="left"/>
      <w:pPr>
        <w:ind w:left="718" w:hanging="576"/>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Arial" w:hAnsi="Arial" w:cs="Arial" w:hint="default"/>
        <w:i/>
        <w:color w:val="000000" w:themeColor="text1"/>
        <w:sz w:val="22"/>
        <w:szCs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0F64CDE"/>
    <w:multiLevelType w:val="multilevel"/>
    <w:tmpl w:val="40B6FCE2"/>
    <w:lvl w:ilvl="0">
      <w:start w:val="3"/>
      <w:numFmt w:val="decimal"/>
      <w:lvlText w:val="%1"/>
      <w:lvlJc w:val="left"/>
      <w:pPr>
        <w:ind w:left="915" w:hanging="915"/>
      </w:pPr>
      <w:rPr>
        <w:rFonts w:hint="default"/>
      </w:rPr>
    </w:lvl>
    <w:lvl w:ilvl="1">
      <w:start w:val="2"/>
      <w:numFmt w:val="decimal"/>
      <w:lvlText w:val="%1.%2"/>
      <w:lvlJc w:val="left"/>
      <w:pPr>
        <w:ind w:left="2333" w:hanging="915"/>
      </w:pPr>
      <w:rPr>
        <w:rFonts w:hint="default"/>
      </w:rPr>
    </w:lvl>
    <w:lvl w:ilvl="2">
      <w:start w:val="1"/>
      <w:numFmt w:val="decimal"/>
      <w:lvlText w:val="%1.%2.%3"/>
      <w:lvlJc w:val="left"/>
      <w:pPr>
        <w:ind w:left="9987" w:hanging="915"/>
      </w:pPr>
      <w:rPr>
        <w:rFonts w:hint="default"/>
      </w:rPr>
    </w:lvl>
    <w:lvl w:ilvl="3">
      <w:start w:val="2"/>
      <w:numFmt w:val="decimal"/>
      <w:lvlText w:val="%1.%2.%3.%4"/>
      <w:lvlJc w:val="left"/>
      <w:pPr>
        <w:ind w:left="3099" w:hanging="1080"/>
      </w:pPr>
      <w:rPr>
        <w:rFonts w:hint="default"/>
      </w:rPr>
    </w:lvl>
    <w:lvl w:ilvl="4">
      <w:start w:val="1"/>
      <w:numFmt w:val="decimal"/>
      <w:lvlText w:val="%1.%2.%3.%4.%5"/>
      <w:lvlJc w:val="left"/>
      <w:pPr>
        <w:ind w:left="3772" w:hanging="1080"/>
      </w:pPr>
      <w:rPr>
        <w:rFonts w:hint="default"/>
      </w:rPr>
    </w:lvl>
    <w:lvl w:ilvl="5">
      <w:start w:val="1"/>
      <w:numFmt w:val="decimal"/>
      <w:lvlText w:val="%1.%2.%3.%4.%5.%6"/>
      <w:lvlJc w:val="left"/>
      <w:pPr>
        <w:ind w:left="4805" w:hanging="1440"/>
      </w:pPr>
      <w:rPr>
        <w:rFonts w:hint="default"/>
      </w:rPr>
    </w:lvl>
    <w:lvl w:ilvl="6">
      <w:start w:val="1"/>
      <w:numFmt w:val="decimal"/>
      <w:lvlText w:val="%1.%2.%3.%4.%5.%6.%7"/>
      <w:lvlJc w:val="left"/>
      <w:pPr>
        <w:ind w:left="5478" w:hanging="1440"/>
      </w:pPr>
      <w:rPr>
        <w:rFonts w:hint="default"/>
      </w:rPr>
    </w:lvl>
    <w:lvl w:ilvl="7">
      <w:start w:val="1"/>
      <w:numFmt w:val="decimal"/>
      <w:lvlText w:val="%1.%2.%3.%4.%5.%6.%7.%8"/>
      <w:lvlJc w:val="left"/>
      <w:pPr>
        <w:ind w:left="6511" w:hanging="1800"/>
      </w:pPr>
      <w:rPr>
        <w:rFonts w:hint="default"/>
      </w:rPr>
    </w:lvl>
    <w:lvl w:ilvl="8">
      <w:start w:val="1"/>
      <w:numFmt w:val="decimal"/>
      <w:lvlText w:val="%1.%2.%3.%4.%5.%6.%7.%8.%9"/>
      <w:lvlJc w:val="left"/>
      <w:pPr>
        <w:ind w:left="7184" w:hanging="1800"/>
      </w:pPr>
      <w:rPr>
        <w:rFonts w:hint="default"/>
      </w:rPr>
    </w:lvl>
  </w:abstractNum>
  <w:abstractNum w:abstractNumId="11" w15:restartNumberingAfterBreak="0">
    <w:nsid w:val="42FF64FE"/>
    <w:multiLevelType w:val="multilevel"/>
    <w:tmpl w:val="6EB69938"/>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2"/>
        </w:tabs>
        <w:ind w:left="792" w:hanging="432"/>
      </w:pPr>
      <w:rPr>
        <w:rFonts w:hint="default"/>
      </w:rPr>
    </w:lvl>
    <w:lvl w:ilvl="2">
      <w:start w:val="1"/>
      <w:numFmt w:val="decimal"/>
      <w:pStyle w:val="Ttulo3"/>
      <w:lvlText w:val="%1.%2.%3."/>
      <w:lvlJc w:val="left"/>
      <w:pPr>
        <w:tabs>
          <w:tab w:val="num" w:pos="1429"/>
        </w:tabs>
        <w:ind w:left="1213" w:hanging="504"/>
      </w:pPr>
      <w:rPr>
        <w:rFonts w:hint="default"/>
      </w:rPr>
    </w:lvl>
    <w:lvl w:ilvl="3">
      <w:start w:val="1"/>
      <w:numFmt w:val="decimal"/>
      <w:pStyle w:val="Ttulo4"/>
      <w:lvlText w:val="%1.%2.%3.%4."/>
      <w:lvlJc w:val="left"/>
      <w:pPr>
        <w:tabs>
          <w:tab w:val="num" w:pos="1800"/>
        </w:tabs>
        <w:ind w:left="1728" w:hanging="648"/>
      </w:pPr>
      <w:rPr>
        <w:rFonts w:hint="default"/>
      </w:rPr>
    </w:lvl>
    <w:lvl w:ilvl="4">
      <w:start w:val="1"/>
      <w:numFmt w:val="decimal"/>
      <w:pStyle w:val="Ttulo5"/>
      <w:lvlText w:val="%1.%2.%3.%4.%5."/>
      <w:lvlJc w:val="right"/>
      <w:pPr>
        <w:tabs>
          <w:tab w:val="num" w:pos="1363"/>
        </w:tabs>
        <w:ind w:left="1700" w:hanging="141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773"/>
        </w:tabs>
        <w:ind w:left="3629"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72B7865"/>
    <w:multiLevelType w:val="hybridMultilevel"/>
    <w:tmpl w:val="8E5249BE"/>
    <w:lvl w:ilvl="0" w:tplc="DB54A6C0">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B11110A"/>
    <w:multiLevelType w:val="hybridMultilevel"/>
    <w:tmpl w:val="CE6A47AA"/>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531D4F6F"/>
    <w:multiLevelType w:val="hybridMultilevel"/>
    <w:tmpl w:val="4B1C059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541A4229"/>
    <w:multiLevelType w:val="hybridMultilevel"/>
    <w:tmpl w:val="C4E0502A"/>
    <w:lvl w:ilvl="0" w:tplc="BDAE3938">
      <w:start w:val="1"/>
      <w:numFmt w:val="decimal"/>
      <w:pStyle w:val="Preguntas"/>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5220A19"/>
    <w:multiLevelType w:val="multilevel"/>
    <w:tmpl w:val="CEC86004"/>
    <w:styleLink w:val="Estilo4"/>
    <w:lvl w:ilvl="0">
      <w:start w:val="1"/>
      <w:numFmt w:val="decimal"/>
      <w:suff w:val="nothing"/>
      <w:lvlText w:val="F[0%1]"/>
      <w:lvlJc w:val="left"/>
      <w:pPr>
        <w:ind w:left="3960" w:hanging="2259"/>
      </w:pPr>
      <w:rPr>
        <w:rFonts w:hint="default"/>
      </w:rPr>
    </w:lvl>
    <w:lvl w:ilvl="1">
      <w:start w:val="1"/>
      <w:numFmt w:val="decimal"/>
      <w:suff w:val="nothing"/>
      <w:lvlText w:val="%1.%2"/>
      <w:lvlJc w:val="left"/>
      <w:pPr>
        <w:ind w:left="4320" w:hanging="918"/>
      </w:pPr>
      <w:rPr>
        <w:rFonts w:hint="default"/>
      </w:rPr>
    </w:lvl>
    <w:lvl w:ilvl="2">
      <w:start w:val="1"/>
      <w:numFmt w:val="decimal"/>
      <w:suff w:val="nothing"/>
      <w:lvlText w:val="%1.%2.%3"/>
      <w:lvlJc w:val="left"/>
      <w:pPr>
        <w:ind w:left="4680" w:hanging="1278"/>
      </w:pPr>
      <w:rPr>
        <w:rFonts w:hint="default"/>
      </w:rPr>
    </w:lvl>
    <w:lvl w:ilvl="3">
      <w:start w:val="1"/>
      <w:numFmt w:val="decimal"/>
      <w:suff w:val="nothing"/>
      <w:lvlText w:val="%1.%2.%3.%4"/>
      <w:lvlJc w:val="left"/>
      <w:pPr>
        <w:ind w:left="5040" w:hanging="1638"/>
      </w:pPr>
      <w:rPr>
        <w:rFonts w:hint="default"/>
      </w:rPr>
    </w:lvl>
    <w:lvl w:ilvl="4">
      <w:start w:val="1"/>
      <w:numFmt w:val="lowerLetter"/>
      <w:lvlText w:val="(%5)"/>
      <w:lvlJc w:val="left"/>
      <w:pPr>
        <w:ind w:left="5400" w:hanging="360"/>
      </w:pPr>
      <w:rPr>
        <w:rFonts w:hint="default"/>
      </w:rPr>
    </w:lvl>
    <w:lvl w:ilvl="5">
      <w:start w:val="1"/>
      <w:numFmt w:val="lowerRoman"/>
      <w:lvlText w:val="(%6)"/>
      <w:lvlJc w:val="left"/>
      <w:pPr>
        <w:ind w:left="5760" w:hanging="36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left"/>
      <w:pPr>
        <w:ind w:left="6840" w:hanging="360"/>
      </w:pPr>
      <w:rPr>
        <w:rFonts w:hint="default"/>
      </w:rPr>
    </w:lvl>
  </w:abstractNum>
  <w:abstractNum w:abstractNumId="17" w15:restartNumberingAfterBreak="0">
    <w:nsid w:val="66AD448B"/>
    <w:multiLevelType w:val="singleLevel"/>
    <w:tmpl w:val="4E5C9DB0"/>
    <w:lvl w:ilvl="0">
      <w:start w:val="1"/>
      <w:numFmt w:val="lowerLetter"/>
      <w:pStyle w:val="ParagraphNumbering"/>
      <w:lvlText w:val="(%1)"/>
      <w:lvlJc w:val="left"/>
      <w:pPr>
        <w:tabs>
          <w:tab w:val="num" w:pos="705"/>
        </w:tabs>
        <w:ind w:left="705" w:hanging="705"/>
      </w:pPr>
      <w:rPr>
        <w:rFonts w:hint="default"/>
      </w:rPr>
    </w:lvl>
  </w:abstractNum>
  <w:abstractNum w:abstractNumId="18" w15:restartNumberingAfterBreak="0">
    <w:nsid w:val="6B1E24FD"/>
    <w:multiLevelType w:val="hybridMultilevel"/>
    <w:tmpl w:val="5E58C5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BCF302C"/>
    <w:multiLevelType w:val="hybridMultilevel"/>
    <w:tmpl w:val="63E83A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72225CF7"/>
    <w:multiLevelType w:val="hybridMultilevel"/>
    <w:tmpl w:val="5B30D872"/>
    <w:lvl w:ilvl="0" w:tplc="45FE8B60">
      <w:start w:val="1"/>
      <w:numFmt w:val="bullet"/>
      <w:lvlText w:val="•"/>
      <w:lvlJc w:val="left"/>
      <w:pPr>
        <w:ind w:left="720" w:hanging="360"/>
      </w:pPr>
      <w:rPr>
        <w:rFonts w:ascii="Arial" w:hAnsi="Arial" w:hint="default"/>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141CF6"/>
    <w:multiLevelType w:val="hybridMultilevel"/>
    <w:tmpl w:val="8D7A151C"/>
    <w:lvl w:ilvl="0" w:tplc="13CA95A0">
      <w:numFmt w:val="bullet"/>
      <w:lvlText w:val="-"/>
      <w:lvlJc w:val="left"/>
      <w:pPr>
        <w:ind w:left="1429" w:hanging="360"/>
      </w:pPr>
      <w:rPr>
        <w:rFonts w:ascii="Arial" w:eastAsia="Times New Roman"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7D4B0547"/>
    <w:multiLevelType w:val="hybridMultilevel"/>
    <w:tmpl w:val="B284008A"/>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3053" w:hanging="360"/>
      </w:pPr>
      <w:rPr>
        <w:rFonts w:ascii="Courier New" w:hAnsi="Courier New" w:cs="Courier New" w:hint="default"/>
      </w:rPr>
    </w:lvl>
    <w:lvl w:ilvl="2" w:tplc="0C0A0005">
      <w:start w:val="1"/>
      <w:numFmt w:val="bullet"/>
      <w:lvlText w:val=""/>
      <w:lvlJc w:val="left"/>
      <w:pPr>
        <w:ind w:left="3011" w:hanging="360"/>
      </w:pPr>
      <w:rPr>
        <w:rFonts w:ascii="Wingdings" w:hAnsi="Wingdings" w:hint="default"/>
      </w:rPr>
    </w:lvl>
    <w:lvl w:ilvl="3" w:tplc="199CFB7C">
      <w:numFmt w:val="bullet"/>
      <w:lvlText w:val=""/>
      <w:lvlJc w:val="left"/>
      <w:pPr>
        <w:ind w:left="3731" w:hanging="360"/>
      </w:pPr>
      <w:rPr>
        <w:rFonts w:ascii="Wingdings" w:eastAsia="Times New Roman" w:hAnsi="Wingdings" w:cs="Aria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26638711">
    <w:abstractNumId w:val="1"/>
  </w:num>
  <w:num w:numId="2" w16cid:durableId="1202207082">
    <w:abstractNumId w:val="0"/>
  </w:num>
  <w:num w:numId="3" w16cid:durableId="206114316">
    <w:abstractNumId w:val="11"/>
  </w:num>
  <w:num w:numId="4" w16cid:durableId="902299687">
    <w:abstractNumId w:val="15"/>
  </w:num>
  <w:num w:numId="5" w16cid:durableId="1507133175">
    <w:abstractNumId w:val="3"/>
  </w:num>
  <w:num w:numId="6" w16cid:durableId="260459344">
    <w:abstractNumId w:val="17"/>
  </w:num>
  <w:num w:numId="7" w16cid:durableId="15040103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6187676">
    <w:abstractNumId w:val="22"/>
  </w:num>
  <w:num w:numId="9" w16cid:durableId="1867132246">
    <w:abstractNumId w:val="16"/>
  </w:num>
  <w:num w:numId="10" w16cid:durableId="2034377177">
    <w:abstractNumId w:val="12"/>
  </w:num>
  <w:num w:numId="11" w16cid:durableId="444425587">
    <w:abstractNumId w:val="10"/>
  </w:num>
  <w:num w:numId="12" w16cid:durableId="128088186">
    <w:abstractNumId w:val="8"/>
  </w:num>
  <w:num w:numId="13" w16cid:durableId="472135544">
    <w:abstractNumId w:val="19"/>
  </w:num>
  <w:num w:numId="14" w16cid:durableId="230625137">
    <w:abstractNumId w:val="13"/>
  </w:num>
  <w:num w:numId="15" w16cid:durableId="1604996561">
    <w:abstractNumId w:val="5"/>
  </w:num>
  <w:num w:numId="16" w16cid:durableId="194395702">
    <w:abstractNumId w:val="4"/>
  </w:num>
  <w:num w:numId="17" w16cid:durableId="38171871">
    <w:abstractNumId w:val="9"/>
  </w:num>
  <w:num w:numId="18" w16cid:durableId="1875918221">
    <w:abstractNumId w:val="20"/>
  </w:num>
  <w:num w:numId="19" w16cid:durableId="1274433703">
    <w:abstractNumId w:val="6"/>
  </w:num>
  <w:num w:numId="20" w16cid:durableId="1197698224">
    <w:abstractNumId w:val="21"/>
  </w:num>
  <w:num w:numId="21" w16cid:durableId="2086537169">
    <w:abstractNumId w:val="2"/>
  </w:num>
  <w:num w:numId="22" w16cid:durableId="514424649">
    <w:abstractNumId w:val="18"/>
  </w:num>
  <w:num w:numId="23" w16cid:durableId="1045907400">
    <w:abstractNumId w:val="7"/>
  </w:num>
  <w:num w:numId="24" w16cid:durableId="2144302880">
    <w:abstractNumId w:val="1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Aranda Moreno">
    <w15:presenceInfo w15:providerId="AD" w15:userId="S::aarandmo@emeal.nttdata.com::c4da1a63-b278-4788-a839-aa780a493c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GB"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08"/>
  <w:hyphenationZone w:val="425"/>
  <w:noPunctuationKerning/>
  <w:characterSpacingControl w:val="doNotCompress"/>
  <w:hdrShapeDefaults>
    <o:shapedefaults v:ext="edit" spidmax="2051">
      <v:stroke endarrow="blo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 w:name="txt_err" w:val="Empty"/>
  </w:docVars>
  <w:rsids>
    <w:rsidRoot w:val="00815528"/>
    <w:rsid w:val="0000023C"/>
    <w:rsid w:val="0000095E"/>
    <w:rsid w:val="00000B84"/>
    <w:rsid w:val="000017F9"/>
    <w:rsid w:val="000018F1"/>
    <w:rsid w:val="00001E6F"/>
    <w:rsid w:val="00002152"/>
    <w:rsid w:val="00002A93"/>
    <w:rsid w:val="0000319C"/>
    <w:rsid w:val="00003247"/>
    <w:rsid w:val="000034E8"/>
    <w:rsid w:val="0000378D"/>
    <w:rsid w:val="00003950"/>
    <w:rsid w:val="00003B52"/>
    <w:rsid w:val="00003DF4"/>
    <w:rsid w:val="00003EA8"/>
    <w:rsid w:val="00003F81"/>
    <w:rsid w:val="0000495E"/>
    <w:rsid w:val="00004A72"/>
    <w:rsid w:val="00005349"/>
    <w:rsid w:val="00005C65"/>
    <w:rsid w:val="00005F88"/>
    <w:rsid w:val="00006D77"/>
    <w:rsid w:val="00006F51"/>
    <w:rsid w:val="0000710E"/>
    <w:rsid w:val="00007133"/>
    <w:rsid w:val="000072ED"/>
    <w:rsid w:val="0000773F"/>
    <w:rsid w:val="000104EC"/>
    <w:rsid w:val="0001079F"/>
    <w:rsid w:val="00012019"/>
    <w:rsid w:val="0001244A"/>
    <w:rsid w:val="00012600"/>
    <w:rsid w:val="00012DE7"/>
    <w:rsid w:val="00012FA2"/>
    <w:rsid w:val="0001310C"/>
    <w:rsid w:val="0001334E"/>
    <w:rsid w:val="000143D4"/>
    <w:rsid w:val="0001494D"/>
    <w:rsid w:val="00014FAA"/>
    <w:rsid w:val="000153A5"/>
    <w:rsid w:val="000155B3"/>
    <w:rsid w:val="00016017"/>
    <w:rsid w:val="00017106"/>
    <w:rsid w:val="00017CC7"/>
    <w:rsid w:val="00017FCF"/>
    <w:rsid w:val="00020164"/>
    <w:rsid w:val="000201AF"/>
    <w:rsid w:val="00020255"/>
    <w:rsid w:val="0002090C"/>
    <w:rsid w:val="00020BC7"/>
    <w:rsid w:val="00020E45"/>
    <w:rsid w:val="00020EAD"/>
    <w:rsid w:val="00021056"/>
    <w:rsid w:val="00021241"/>
    <w:rsid w:val="00021BAB"/>
    <w:rsid w:val="00022702"/>
    <w:rsid w:val="00022963"/>
    <w:rsid w:val="00022C78"/>
    <w:rsid w:val="000240EF"/>
    <w:rsid w:val="000246E2"/>
    <w:rsid w:val="00024913"/>
    <w:rsid w:val="000249A2"/>
    <w:rsid w:val="00024DEE"/>
    <w:rsid w:val="00024F37"/>
    <w:rsid w:val="00025097"/>
    <w:rsid w:val="000252D7"/>
    <w:rsid w:val="00025488"/>
    <w:rsid w:val="00025794"/>
    <w:rsid w:val="0002590B"/>
    <w:rsid w:val="00025BA3"/>
    <w:rsid w:val="00025C02"/>
    <w:rsid w:val="00025D33"/>
    <w:rsid w:val="0002647F"/>
    <w:rsid w:val="00026542"/>
    <w:rsid w:val="00026DF9"/>
    <w:rsid w:val="000270D2"/>
    <w:rsid w:val="00027CFD"/>
    <w:rsid w:val="00030042"/>
    <w:rsid w:val="0003006E"/>
    <w:rsid w:val="00030484"/>
    <w:rsid w:val="000304A1"/>
    <w:rsid w:val="000316F6"/>
    <w:rsid w:val="00031B91"/>
    <w:rsid w:val="00032789"/>
    <w:rsid w:val="000335B7"/>
    <w:rsid w:val="0003366A"/>
    <w:rsid w:val="00033930"/>
    <w:rsid w:val="00033976"/>
    <w:rsid w:val="00033A8A"/>
    <w:rsid w:val="00033E61"/>
    <w:rsid w:val="00033FDE"/>
    <w:rsid w:val="00034171"/>
    <w:rsid w:val="0003493F"/>
    <w:rsid w:val="00034AD2"/>
    <w:rsid w:val="00034EBC"/>
    <w:rsid w:val="00034FBA"/>
    <w:rsid w:val="000351EB"/>
    <w:rsid w:val="00035C45"/>
    <w:rsid w:val="00035F60"/>
    <w:rsid w:val="000360B0"/>
    <w:rsid w:val="0003638F"/>
    <w:rsid w:val="00036E19"/>
    <w:rsid w:val="00036F7F"/>
    <w:rsid w:val="000378F9"/>
    <w:rsid w:val="00037B40"/>
    <w:rsid w:val="00037C65"/>
    <w:rsid w:val="00037F1F"/>
    <w:rsid w:val="00037FCC"/>
    <w:rsid w:val="00041809"/>
    <w:rsid w:val="000424CE"/>
    <w:rsid w:val="000429C4"/>
    <w:rsid w:val="0004325C"/>
    <w:rsid w:val="00043478"/>
    <w:rsid w:val="00044790"/>
    <w:rsid w:val="00044FDC"/>
    <w:rsid w:val="000452CA"/>
    <w:rsid w:val="000456B5"/>
    <w:rsid w:val="00045D8C"/>
    <w:rsid w:val="00045D8E"/>
    <w:rsid w:val="00045FA3"/>
    <w:rsid w:val="000460E6"/>
    <w:rsid w:val="000463CA"/>
    <w:rsid w:val="00046B3D"/>
    <w:rsid w:val="00046EF3"/>
    <w:rsid w:val="00047099"/>
    <w:rsid w:val="000479B5"/>
    <w:rsid w:val="00047E94"/>
    <w:rsid w:val="00047EB8"/>
    <w:rsid w:val="00050046"/>
    <w:rsid w:val="00050554"/>
    <w:rsid w:val="00051AC5"/>
    <w:rsid w:val="00051B36"/>
    <w:rsid w:val="00051FB1"/>
    <w:rsid w:val="0005205D"/>
    <w:rsid w:val="00052964"/>
    <w:rsid w:val="000529B3"/>
    <w:rsid w:val="00052B7C"/>
    <w:rsid w:val="00052D87"/>
    <w:rsid w:val="0005338B"/>
    <w:rsid w:val="00053FE3"/>
    <w:rsid w:val="00054C45"/>
    <w:rsid w:val="000553DE"/>
    <w:rsid w:val="00055B9B"/>
    <w:rsid w:val="000564ED"/>
    <w:rsid w:val="00056924"/>
    <w:rsid w:val="00056B49"/>
    <w:rsid w:val="00056FB7"/>
    <w:rsid w:val="00056FEC"/>
    <w:rsid w:val="00057FFA"/>
    <w:rsid w:val="00060388"/>
    <w:rsid w:val="00060502"/>
    <w:rsid w:val="00060509"/>
    <w:rsid w:val="0006057C"/>
    <w:rsid w:val="000606F3"/>
    <w:rsid w:val="00061185"/>
    <w:rsid w:val="000628AF"/>
    <w:rsid w:val="00062F83"/>
    <w:rsid w:val="00063219"/>
    <w:rsid w:val="0006335A"/>
    <w:rsid w:val="00063BDF"/>
    <w:rsid w:val="00064C37"/>
    <w:rsid w:val="00065245"/>
    <w:rsid w:val="000658EE"/>
    <w:rsid w:val="00065AA8"/>
    <w:rsid w:val="00065DCA"/>
    <w:rsid w:val="000661AA"/>
    <w:rsid w:val="0006632B"/>
    <w:rsid w:val="0006642A"/>
    <w:rsid w:val="000667FA"/>
    <w:rsid w:val="00067537"/>
    <w:rsid w:val="00067756"/>
    <w:rsid w:val="00070E54"/>
    <w:rsid w:val="00070F0B"/>
    <w:rsid w:val="00071A72"/>
    <w:rsid w:val="00071D30"/>
    <w:rsid w:val="000727EF"/>
    <w:rsid w:val="00072C16"/>
    <w:rsid w:val="00073F52"/>
    <w:rsid w:val="00073FE8"/>
    <w:rsid w:val="00074D4F"/>
    <w:rsid w:val="000752D4"/>
    <w:rsid w:val="000753F1"/>
    <w:rsid w:val="00075656"/>
    <w:rsid w:val="000756D5"/>
    <w:rsid w:val="00075C1B"/>
    <w:rsid w:val="00076182"/>
    <w:rsid w:val="000763E2"/>
    <w:rsid w:val="00076504"/>
    <w:rsid w:val="000765F3"/>
    <w:rsid w:val="00076E5F"/>
    <w:rsid w:val="00077322"/>
    <w:rsid w:val="00077588"/>
    <w:rsid w:val="00077C7C"/>
    <w:rsid w:val="00077DFE"/>
    <w:rsid w:val="000800A8"/>
    <w:rsid w:val="0008056A"/>
    <w:rsid w:val="000807F1"/>
    <w:rsid w:val="0008081E"/>
    <w:rsid w:val="00080DA1"/>
    <w:rsid w:val="0008113C"/>
    <w:rsid w:val="000811BD"/>
    <w:rsid w:val="00081438"/>
    <w:rsid w:val="00081B39"/>
    <w:rsid w:val="0008216C"/>
    <w:rsid w:val="0008285B"/>
    <w:rsid w:val="0008310F"/>
    <w:rsid w:val="000835F8"/>
    <w:rsid w:val="000836FD"/>
    <w:rsid w:val="000838CC"/>
    <w:rsid w:val="00083DC8"/>
    <w:rsid w:val="00083FBA"/>
    <w:rsid w:val="000856C5"/>
    <w:rsid w:val="00085C7C"/>
    <w:rsid w:val="00085DF0"/>
    <w:rsid w:val="00086156"/>
    <w:rsid w:val="000864A2"/>
    <w:rsid w:val="00086BD7"/>
    <w:rsid w:val="00087701"/>
    <w:rsid w:val="00087D5D"/>
    <w:rsid w:val="000901A2"/>
    <w:rsid w:val="00090629"/>
    <w:rsid w:val="00091047"/>
    <w:rsid w:val="000911F5"/>
    <w:rsid w:val="000923DD"/>
    <w:rsid w:val="00092C67"/>
    <w:rsid w:val="00092DB5"/>
    <w:rsid w:val="00093420"/>
    <w:rsid w:val="000934BC"/>
    <w:rsid w:val="00093777"/>
    <w:rsid w:val="00093E31"/>
    <w:rsid w:val="0009499E"/>
    <w:rsid w:val="0009546D"/>
    <w:rsid w:val="00095944"/>
    <w:rsid w:val="00095CAC"/>
    <w:rsid w:val="00096592"/>
    <w:rsid w:val="0009675F"/>
    <w:rsid w:val="00096D44"/>
    <w:rsid w:val="00096ECD"/>
    <w:rsid w:val="000973F8"/>
    <w:rsid w:val="00097AF7"/>
    <w:rsid w:val="00097CE3"/>
    <w:rsid w:val="000A0BFA"/>
    <w:rsid w:val="000A13E8"/>
    <w:rsid w:val="000A1BFA"/>
    <w:rsid w:val="000A1E25"/>
    <w:rsid w:val="000A3252"/>
    <w:rsid w:val="000A37E4"/>
    <w:rsid w:val="000A400A"/>
    <w:rsid w:val="000A434E"/>
    <w:rsid w:val="000A4613"/>
    <w:rsid w:val="000A4A0A"/>
    <w:rsid w:val="000A4C51"/>
    <w:rsid w:val="000A6929"/>
    <w:rsid w:val="000A6B11"/>
    <w:rsid w:val="000A6C21"/>
    <w:rsid w:val="000A70FF"/>
    <w:rsid w:val="000A7A02"/>
    <w:rsid w:val="000A7A11"/>
    <w:rsid w:val="000A7DDD"/>
    <w:rsid w:val="000B008D"/>
    <w:rsid w:val="000B039D"/>
    <w:rsid w:val="000B0485"/>
    <w:rsid w:val="000B0610"/>
    <w:rsid w:val="000B0891"/>
    <w:rsid w:val="000B0C53"/>
    <w:rsid w:val="000B1030"/>
    <w:rsid w:val="000B10DB"/>
    <w:rsid w:val="000B1296"/>
    <w:rsid w:val="000B13A5"/>
    <w:rsid w:val="000B150F"/>
    <w:rsid w:val="000B15CB"/>
    <w:rsid w:val="000B1872"/>
    <w:rsid w:val="000B1BCB"/>
    <w:rsid w:val="000B1CAD"/>
    <w:rsid w:val="000B2114"/>
    <w:rsid w:val="000B2BA4"/>
    <w:rsid w:val="000B2BF2"/>
    <w:rsid w:val="000B30D3"/>
    <w:rsid w:val="000B34E0"/>
    <w:rsid w:val="000B36FC"/>
    <w:rsid w:val="000B3758"/>
    <w:rsid w:val="000B3AAA"/>
    <w:rsid w:val="000B5098"/>
    <w:rsid w:val="000B5939"/>
    <w:rsid w:val="000B5E22"/>
    <w:rsid w:val="000B61E7"/>
    <w:rsid w:val="000B65CE"/>
    <w:rsid w:val="000B6840"/>
    <w:rsid w:val="000B6E6F"/>
    <w:rsid w:val="000B7481"/>
    <w:rsid w:val="000B7AC4"/>
    <w:rsid w:val="000C18C7"/>
    <w:rsid w:val="000C1B1F"/>
    <w:rsid w:val="000C2BF9"/>
    <w:rsid w:val="000C3427"/>
    <w:rsid w:val="000C3448"/>
    <w:rsid w:val="000C3511"/>
    <w:rsid w:val="000C364A"/>
    <w:rsid w:val="000C3D85"/>
    <w:rsid w:val="000C4A43"/>
    <w:rsid w:val="000C4BE1"/>
    <w:rsid w:val="000C4FAE"/>
    <w:rsid w:val="000C5775"/>
    <w:rsid w:val="000C5E86"/>
    <w:rsid w:val="000C649F"/>
    <w:rsid w:val="000C695E"/>
    <w:rsid w:val="000C6A75"/>
    <w:rsid w:val="000C6FB7"/>
    <w:rsid w:val="000C6FFA"/>
    <w:rsid w:val="000C7B50"/>
    <w:rsid w:val="000D0576"/>
    <w:rsid w:val="000D06FF"/>
    <w:rsid w:val="000D10E0"/>
    <w:rsid w:val="000D127C"/>
    <w:rsid w:val="000D19A4"/>
    <w:rsid w:val="000D1E4A"/>
    <w:rsid w:val="000D26D9"/>
    <w:rsid w:val="000D2A05"/>
    <w:rsid w:val="000D2D8B"/>
    <w:rsid w:val="000D313B"/>
    <w:rsid w:val="000D38CA"/>
    <w:rsid w:val="000D3FBA"/>
    <w:rsid w:val="000D41A0"/>
    <w:rsid w:val="000D44F9"/>
    <w:rsid w:val="000D4BCA"/>
    <w:rsid w:val="000D5322"/>
    <w:rsid w:val="000D5735"/>
    <w:rsid w:val="000D591B"/>
    <w:rsid w:val="000D5E65"/>
    <w:rsid w:val="000D77FE"/>
    <w:rsid w:val="000D784E"/>
    <w:rsid w:val="000D7CB9"/>
    <w:rsid w:val="000E005F"/>
    <w:rsid w:val="000E035B"/>
    <w:rsid w:val="000E0D9D"/>
    <w:rsid w:val="000E10A3"/>
    <w:rsid w:val="000E1144"/>
    <w:rsid w:val="000E158E"/>
    <w:rsid w:val="000E18A0"/>
    <w:rsid w:val="000E1929"/>
    <w:rsid w:val="000E1B87"/>
    <w:rsid w:val="000E1C1C"/>
    <w:rsid w:val="000E26F3"/>
    <w:rsid w:val="000E2A38"/>
    <w:rsid w:val="000E2B48"/>
    <w:rsid w:val="000E2BCF"/>
    <w:rsid w:val="000E2E20"/>
    <w:rsid w:val="000E3167"/>
    <w:rsid w:val="000E316C"/>
    <w:rsid w:val="000E31DF"/>
    <w:rsid w:val="000E35C3"/>
    <w:rsid w:val="000E35E7"/>
    <w:rsid w:val="000E3640"/>
    <w:rsid w:val="000E3974"/>
    <w:rsid w:val="000E46FA"/>
    <w:rsid w:val="000E4B55"/>
    <w:rsid w:val="000E545E"/>
    <w:rsid w:val="000E5693"/>
    <w:rsid w:val="000E598F"/>
    <w:rsid w:val="000E5A04"/>
    <w:rsid w:val="000E5CDA"/>
    <w:rsid w:val="000E6C84"/>
    <w:rsid w:val="000E744E"/>
    <w:rsid w:val="000F000D"/>
    <w:rsid w:val="000F0615"/>
    <w:rsid w:val="000F06F5"/>
    <w:rsid w:val="000F084C"/>
    <w:rsid w:val="000F0938"/>
    <w:rsid w:val="000F09FB"/>
    <w:rsid w:val="000F0D48"/>
    <w:rsid w:val="000F1B07"/>
    <w:rsid w:val="000F1B88"/>
    <w:rsid w:val="000F242F"/>
    <w:rsid w:val="000F25FD"/>
    <w:rsid w:val="000F29F6"/>
    <w:rsid w:val="000F2B55"/>
    <w:rsid w:val="000F35E0"/>
    <w:rsid w:val="000F389F"/>
    <w:rsid w:val="000F3FBE"/>
    <w:rsid w:val="000F4FA9"/>
    <w:rsid w:val="000F5241"/>
    <w:rsid w:val="000F59AF"/>
    <w:rsid w:val="000F5A16"/>
    <w:rsid w:val="000F61B7"/>
    <w:rsid w:val="000F6690"/>
    <w:rsid w:val="000F6BA2"/>
    <w:rsid w:val="000F6F60"/>
    <w:rsid w:val="000F7060"/>
    <w:rsid w:val="000F7BCD"/>
    <w:rsid w:val="000F7E0B"/>
    <w:rsid w:val="000F7E60"/>
    <w:rsid w:val="00100414"/>
    <w:rsid w:val="001004F6"/>
    <w:rsid w:val="00100919"/>
    <w:rsid w:val="00100CBF"/>
    <w:rsid w:val="00100E67"/>
    <w:rsid w:val="00100F20"/>
    <w:rsid w:val="00101322"/>
    <w:rsid w:val="00101591"/>
    <w:rsid w:val="00102DFC"/>
    <w:rsid w:val="00103393"/>
    <w:rsid w:val="00103ABC"/>
    <w:rsid w:val="00104074"/>
    <w:rsid w:val="00104990"/>
    <w:rsid w:val="00104CD8"/>
    <w:rsid w:val="00104ECE"/>
    <w:rsid w:val="00104FF0"/>
    <w:rsid w:val="001053FC"/>
    <w:rsid w:val="00105FFC"/>
    <w:rsid w:val="00106042"/>
    <w:rsid w:val="001061BF"/>
    <w:rsid w:val="00106916"/>
    <w:rsid w:val="001076D6"/>
    <w:rsid w:val="00107EEA"/>
    <w:rsid w:val="001102D1"/>
    <w:rsid w:val="00110442"/>
    <w:rsid w:val="00110621"/>
    <w:rsid w:val="001108D7"/>
    <w:rsid w:val="0011097E"/>
    <w:rsid w:val="001110A0"/>
    <w:rsid w:val="0011192C"/>
    <w:rsid w:val="0011226E"/>
    <w:rsid w:val="00112345"/>
    <w:rsid w:val="001124AA"/>
    <w:rsid w:val="00112673"/>
    <w:rsid w:val="001127F1"/>
    <w:rsid w:val="00112B1E"/>
    <w:rsid w:val="00112CEB"/>
    <w:rsid w:val="00112D27"/>
    <w:rsid w:val="00112F2C"/>
    <w:rsid w:val="00113023"/>
    <w:rsid w:val="00113086"/>
    <w:rsid w:val="00113414"/>
    <w:rsid w:val="0011351E"/>
    <w:rsid w:val="00113967"/>
    <w:rsid w:val="00113BA8"/>
    <w:rsid w:val="00113CFB"/>
    <w:rsid w:val="00113EFD"/>
    <w:rsid w:val="001142FB"/>
    <w:rsid w:val="00114619"/>
    <w:rsid w:val="00114626"/>
    <w:rsid w:val="001146DD"/>
    <w:rsid w:val="00115459"/>
    <w:rsid w:val="00115E0F"/>
    <w:rsid w:val="00115E68"/>
    <w:rsid w:val="001162BC"/>
    <w:rsid w:val="0011657C"/>
    <w:rsid w:val="00116B0F"/>
    <w:rsid w:val="00116F08"/>
    <w:rsid w:val="00116FF3"/>
    <w:rsid w:val="001176AA"/>
    <w:rsid w:val="00117B6B"/>
    <w:rsid w:val="001200D2"/>
    <w:rsid w:val="0012025E"/>
    <w:rsid w:val="0012039D"/>
    <w:rsid w:val="001203FE"/>
    <w:rsid w:val="001204F8"/>
    <w:rsid w:val="00121140"/>
    <w:rsid w:val="0012223E"/>
    <w:rsid w:val="00122613"/>
    <w:rsid w:val="0012278B"/>
    <w:rsid w:val="00122F15"/>
    <w:rsid w:val="00122FB9"/>
    <w:rsid w:val="0012324C"/>
    <w:rsid w:val="00123C4A"/>
    <w:rsid w:val="001240E8"/>
    <w:rsid w:val="001244FB"/>
    <w:rsid w:val="001249BF"/>
    <w:rsid w:val="001250E9"/>
    <w:rsid w:val="00125158"/>
    <w:rsid w:val="001252FA"/>
    <w:rsid w:val="0012556E"/>
    <w:rsid w:val="001255E7"/>
    <w:rsid w:val="00126188"/>
    <w:rsid w:val="001261AB"/>
    <w:rsid w:val="0012628A"/>
    <w:rsid w:val="00126421"/>
    <w:rsid w:val="00126E6F"/>
    <w:rsid w:val="00126E8A"/>
    <w:rsid w:val="00127107"/>
    <w:rsid w:val="00127110"/>
    <w:rsid w:val="00127991"/>
    <w:rsid w:val="00127D35"/>
    <w:rsid w:val="0013050A"/>
    <w:rsid w:val="00130703"/>
    <w:rsid w:val="00130DF1"/>
    <w:rsid w:val="00130F8A"/>
    <w:rsid w:val="001310E4"/>
    <w:rsid w:val="00131313"/>
    <w:rsid w:val="00131797"/>
    <w:rsid w:val="001328BB"/>
    <w:rsid w:val="00133549"/>
    <w:rsid w:val="00134624"/>
    <w:rsid w:val="001347D8"/>
    <w:rsid w:val="00134859"/>
    <w:rsid w:val="001349F6"/>
    <w:rsid w:val="00134EB1"/>
    <w:rsid w:val="00134F92"/>
    <w:rsid w:val="001351BB"/>
    <w:rsid w:val="0013544D"/>
    <w:rsid w:val="001357F9"/>
    <w:rsid w:val="00135909"/>
    <w:rsid w:val="00135E5D"/>
    <w:rsid w:val="00136178"/>
    <w:rsid w:val="00136490"/>
    <w:rsid w:val="001364AF"/>
    <w:rsid w:val="00136F6F"/>
    <w:rsid w:val="00137289"/>
    <w:rsid w:val="0014066C"/>
    <w:rsid w:val="00140CB6"/>
    <w:rsid w:val="0014108C"/>
    <w:rsid w:val="001416BE"/>
    <w:rsid w:val="00142089"/>
    <w:rsid w:val="0014210C"/>
    <w:rsid w:val="00142190"/>
    <w:rsid w:val="00142C98"/>
    <w:rsid w:val="00142D0E"/>
    <w:rsid w:val="00142FBE"/>
    <w:rsid w:val="001432DD"/>
    <w:rsid w:val="00143DC0"/>
    <w:rsid w:val="00143F24"/>
    <w:rsid w:val="001442C1"/>
    <w:rsid w:val="0014459A"/>
    <w:rsid w:val="00144861"/>
    <w:rsid w:val="00145705"/>
    <w:rsid w:val="00145802"/>
    <w:rsid w:val="00145F87"/>
    <w:rsid w:val="0014606A"/>
    <w:rsid w:val="001466D7"/>
    <w:rsid w:val="001467C7"/>
    <w:rsid w:val="00146F57"/>
    <w:rsid w:val="001476A9"/>
    <w:rsid w:val="001478C6"/>
    <w:rsid w:val="00147B21"/>
    <w:rsid w:val="00147CD9"/>
    <w:rsid w:val="00147D6E"/>
    <w:rsid w:val="00147D94"/>
    <w:rsid w:val="0015009F"/>
    <w:rsid w:val="00150238"/>
    <w:rsid w:val="0015029A"/>
    <w:rsid w:val="00150B91"/>
    <w:rsid w:val="001517BE"/>
    <w:rsid w:val="001518AF"/>
    <w:rsid w:val="00151B58"/>
    <w:rsid w:val="00151D65"/>
    <w:rsid w:val="001520FE"/>
    <w:rsid w:val="00152187"/>
    <w:rsid w:val="001525A2"/>
    <w:rsid w:val="00152665"/>
    <w:rsid w:val="00152EAE"/>
    <w:rsid w:val="0015308E"/>
    <w:rsid w:val="0015325B"/>
    <w:rsid w:val="0015382E"/>
    <w:rsid w:val="001538DA"/>
    <w:rsid w:val="00153C9D"/>
    <w:rsid w:val="001542B2"/>
    <w:rsid w:val="00154923"/>
    <w:rsid w:val="00154BCD"/>
    <w:rsid w:val="00154E67"/>
    <w:rsid w:val="00154EF3"/>
    <w:rsid w:val="00155CAE"/>
    <w:rsid w:val="00155E5B"/>
    <w:rsid w:val="001561E2"/>
    <w:rsid w:val="00156843"/>
    <w:rsid w:val="00156CA4"/>
    <w:rsid w:val="00156E65"/>
    <w:rsid w:val="00156FDC"/>
    <w:rsid w:val="00157143"/>
    <w:rsid w:val="00157545"/>
    <w:rsid w:val="00157AC2"/>
    <w:rsid w:val="00160161"/>
    <w:rsid w:val="00160287"/>
    <w:rsid w:val="001606FD"/>
    <w:rsid w:val="00160AC2"/>
    <w:rsid w:val="00160CC0"/>
    <w:rsid w:val="00160DDA"/>
    <w:rsid w:val="001611DB"/>
    <w:rsid w:val="001612DB"/>
    <w:rsid w:val="00161334"/>
    <w:rsid w:val="0016150C"/>
    <w:rsid w:val="00161956"/>
    <w:rsid w:val="00161E77"/>
    <w:rsid w:val="00162C8C"/>
    <w:rsid w:val="00162CB6"/>
    <w:rsid w:val="00162EF7"/>
    <w:rsid w:val="0016339A"/>
    <w:rsid w:val="00163918"/>
    <w:rsid w:val="00163D1B"/>
    <w:rsid w:val="00163E7D"/>
    <w:rsid w:val="00164A12"/>
    <w:rsid w:val="001654DE"/>
    <w:rsid w:val="00165B87"/>
    <w:rsid w:val="00165EE8"/>
    <w:rsid w:val="00166810"/>
    <w:rsid w:val="001669C1"/>
    <w:rsid w:val="00166C7C"/>
    <w:rsid w:val="001670DB"/>
    <w:rsid w:val="0016759B"/>
    <w:rsid w:val="00167C9A"/>
    <w:rsid w:val="00170247"/>
    <w:rsid w:val="00170575"/>
    <w:rsid w:val="001707B6"/>
    <w:rsid w:val="00170E4D"/>
    <w:rsid w:val="001712B7"/>
    <w:rsid w:val="001713F2"/>
    <w:rsid w:val="00171F90"/>
    <w:rsid w:val="001724AC"/>
    <w:rsid w:val="00172634"/>
    <w:rsid w:val="001727C4"/>
    <w:rsid w:val="00172979"/>
    <w:rsid w:val="00172CD7"/>
    <w:rsid w:val="001731DB"/>
    <w:rsid w:val="00173998"/>
    <w:rsid w:val="00173B5B"/>
    <w:rsid w:val="00173BF5"/>
    <w:rsid w:val="00173F65"/>
    <w:rsid w:val="00174842"/>
    <w:rsid w:val="00174AB3"/>
    <w:rsid w:val="00174C2F"/>
    <w:rsid w:val="001754DC"/>
    <w:rsid w:val="00175B55"/>
    <w:rsid w:val="0017631F"/>
    <w:rsid w:val="001763F5"/>
    <w:rsid w:val="0017699A"/>
    <w:rsid w:val="001775EC"/>
    <w:rsid w:val="001776BB"/>
    <w:rsid w:val="00177DDF"/>
    <w:rsid w:val="001801D8"/>
    <w:rsid w:val="00180238"/>
    <w:rsid w:val="00180909"/>
    <w:rsid w:val="00180B45"/>
    <w:rsid w:val="00180BE8"/>
    <w:rsid w:val="0018156D"/>
    <w:rsid w:val="00181DC3"/>
    <w:rsid w:val="00181F9D"/>
    <w:rsid w:val="001821D8"/>
    <w:rsid w:val="00183126"/>
    <w:rsid w:val="00183329"/>
    <w:rsid w:val="00183D9B"/>
    <w:rsid w:val="00183FAE"/>
    <w:rsid w:val="0018434D"/>
    <w:rsid w:val="001848CD"/>
    <w:rsid w:val="001849DA"/>
    <w:rsid w:val="0018524C"/>
    <w:rsid w:val="00185854"/>
    <w:rsid w:val="001859C7"/>
    <w:rsid w:val="001861BF"/>
    <w:rsid w:val="001864B6"/>
    <w:rsid w:val="001867C5"/>
    <w:rsid w:val="00186D4D"/>
    <w:rsid w:val="00186F17"/>
    <w:rsid w:val="001870EF"/>
    <w:rsid w:val="0018761A"/>
    <w:rsid w:val="001903D0"/>
    <w:rsid w:val="00190764"/>
    <w:rsid w:val="001911D9"/>
    <w:rsid w:val="0019181F"/>
    <w:rsid w:val="001919A5"/>
    <w:rsid w:val="00191DA8"/>
    <w:rsid w:val="00192066"/>
    <w:rsid w:val="001923B7"/>
    <w:rsid w:val="00192E57"/>
    <w:rsid w:val="001934CA"/>
    <w:rsid w:val="00193D32"/>
    <w:rsid w:val="00193E50"/>
    <w:rsid w:val="0019428B"/>
    <w:rsid w:val="00194C86"/>
    <w:rsid w:val="00194CAA"/>
    <w:rsid w:val="00194FB8"/>
    <w:rsid w:val="00195911"/>
    <w:rsid w:val="001959F4"/>
    <w:rsid w:val="00195C28"/>
    <w:rsid w:val="00195F95"/>
    <w:rsid w:val="0019649C"/>
    <w:rsid w:val="0019661E"/>
    <w:rsid w:val="001967EC"/>
    <w:rsid w:val="00196973"/>
    <w:rsid w:val="001969BF"/>
    <w:rsid w:val="00197380"/>
    <w:rsid w:val="0019764D"/>
    <w:rsid w:val="00197A29"/>
    <w:rsid w:val="00197AAE"/>
    <w:rsid w:val="00197FE2"/>
    <w:rsid w:val="001A04B1"/>
    <w:rsid w:val="001A0603"/>
    <w:rsid w:val="001A0634"/>
    <w:rsid w:val="001A072B"/>
    <w:rsid w:val="001A0A47"/>
    <w:rsid w:val="001A13ED"/>
    <w:rsid w:val="001A1B95"/>
    <w:rsid w:val="001A1F75"/>
    <w:rsid w:val="001A2072"/>
    <w:rsid w:val="001A2B49"/>
    <w:rsid w:val="001A2CE0"/>
    <w:rsid w:val="001A2D81"/>
    <w:rsid w:val="001A3033"/>
    <w:rsid w:val="001A3494"/>
    <w:rsid w:val="001A34A5"/>
    <w:rsid w:val="001A35CB"/>
    <w:rsid w:val="001A39D8"/>
    <w:rsid w:val="001A4F71"/>
    <w:rsid w:val="001A5446"/>
    <w:rsid w:val="001A5611"/>
    <w:rsid w:val="001A56EB"/>
    <w:rsid w:val="001A63B1"/>
    <w:rsid w:val="001A6611"/>
    <w:rsid w:val="001A718D"/>
    <w:rsid w:val="001A7C1C"/>
    <w:rsid w:val="001A7D88"/>
    <w:rsid w:val="001B0914"/>
    <w:rsid w:val="001B0A7D"/>
    <w:rsid w:val="001B120F"/>
    <w:rsid w:val="001B1AF2"/>
    <w:rsid w:val="001B26F5"/>
    <w:rsid w:val="001B281E"/>
    <w:rsid w:val="001B2B18"/>
    <w:rsid w:val="001B2C38"/>
    <w:rsid w:val="001B31A4"/>
    <w:rsid w:val="001B33C7"/>
    <w:rsid w:val="001B37E0"/>
    <w:rsid w:val="001B3A69"/>
    <w:rsid w:val="001B3B93"/>
    <w:rsid w:val="001B3D01"/>
    <w:rsid w:val="001B3EA5"/>
    <w:rsid w:val="001B3F17"/>
    <w:rsid w:val="001B4500"/>
    <w:rsid w:val="001B4540"/>
    <w:rsid w:val="001B45CD"/>
    <w:rsid w:val="001B4668"/>
    <w:rsid w:val="001B4857"/>
    <w:rsid w:val="001B4D69"/>
    <w:rsid w:val="001B4F2E"/>
    <w:rsid w:val="001B5058"/>
    <w:rsid w:val="001B50AA"/>
    <w:rsid w:val="001B516C"/>
    <w:rsid w:val="001B5A2E"/>
    <w:rsid w:val="001B67A5"/>
    <w:rsid w:val="001B699E"/>
    <w:rsid w:val="001B7645"/>
    <w:rsid w:val="001C0A84"/>
    <w:rsid w:val="001C14CA"/>
    <w:rsid w:val="001C1630"/>
    <w:rsid w:val="001C197F"/>
    <w:rsid w:val="001C1C70"/>
    <w:rsid w:val="001C277A"/>
    <w:rsid w:val="001C27F8"/>
    <w:rsid w:val="001C2E3F"/>
    <w:rsid w:val="001C3622"/>
    <w:rsid w:val="001C3631"/>
    <w:rsid w:val="001C3EC1"/>
    <w:rsid w:val="001C46A2"/>
    <w:rsid w:val="001C4B1B"/>
    <w:rsid w:val="001C4F70"/>
    <w:rsid w:val="001C508F"/>
    <w:rsid w:val="001C5655"/>
    <w:rsid w:val="001C5805"/>
    <w:rsid w:val="001C62B9"/>
    <w:rsid w:val="001C6CA1"/>
    <w:rsid w:val="001C6E61"/>
    <w:rsid w:val="001C70CE"/>
    <w:rsid w:val="001C745F"/>
    <w:rsid w:val="001C75C5"/>
    <w:rsid w:val="001C75C7"/>
    <w:rsid w:val="001C78D3"/>
    <w:rsid w:val="001C7A2C"/>
    <w:rsid w:val="001C7D38"/>
    <w:rsid w:val="001C7E9F"/>
    <w:rsid w:val="001D03D7"/>
    <w:rsid w:val="001D05C9"/>
    <w:rsid w:val="001D08E4"/>
    <w:rsid w:val="001D18BA"/>
    <w:rsid w:val="001D1CE5"/>
    <w:rsid w:val="001D2103"/>
    <w:rsid w:val="001D24E3"/>
    <w:rsid w:val="001D2BF4"/>
    <w:rsid w:val="001D2C09"/>
    <w:rsid w:val="001D33FB"/>
    <w:rsid w:val="001D384D"/>
    <w:rsid w:val="001D496D"/>
    <w:rsid w:val="001D54C7"/>
    <w:rsid w:val="001D5847"/>
    <w:rsid w:val="001D595A"/>
    <w:rsid w:val="001D6212"/>
    <w:rsid w:val="001D6559"/>
    <w:rsid w:val="001D6B1D"/>
    <w:rsid w:val="001D6CF8"/>
    <w:rsid w:val="001D73A0"/>
    <w:rsid w:val="001D75EA"/>
    <w:rsid w:val="001D7FA7"/>
    <w:rsid w:val="001E0047"/>
    <w:rsid w:val="001E0727"/>
    <w:rsid w:val="001E10F9"/>
    <w:rsid w:val="001E14F5"/>
    <w:rsid w:val="001E244D"/>
    <w:rsid w:val="001E2665"/>
    <w:rsid w:val="001E2FEC"/>
    <w:rsid w:val="001E34B3"/>
    <w:rsid w:val="001E38EF"/>
    <w:rsid w:val="001E3DA4"/>
    <w:rsid w:val="001E3F04"/>
    <w:rsid w:val="001E43E0"/>
    <w:rsid w:val="001E454F"/>
    <w:rsid w:val="001E4773"/>
    <w:rsid w:val="001E4E61"/>
    <w:rsid w:val="001E51A3"/>
    <w:rsid w:val="001E5B44"/>
    <w:rsid w:val="001E608C"/>
    <w:rsid w:val="001E619B"/>
    <w:rsid w:val="001E6E18"/>
    <w:rsid w:val="001E7C3D"/>
    <w:rsid w:val="001E7E4D"/>
    <w:rsid w:val="001F00CE"/>
    <w:rsid w:val="001F0251"/>
    <w:rsid w:val="001F07B8"/>
    <w:rsid w:val="001F09B1"/>
    <w:rsid w:val="001F0B82"/>
    <w:rsid w:val="001F19B9"/>
    <w:rsid w:val="001F1FF5"/>
    <w:rsid w:val="001F20FA"/>
    <w:rsid w:val="001F2475"/>
    <w:rsid w:val="001F25E0"/>
    <w:rsid w:val="001F2921"/>
    <w:rsid w:val="001F2D87"/>
    <w:rsid w:val="001F31B1"/>
    <w:rsid w:val="001F38DF"/>
    <w:rsid w:val="001F3B67"/>
    <w:rsid w:val="001F3F27"/>
    <w:rsid w:val="001F410D"/>
    <w:rsid w:val="001F4184"/>
    <w:rsid w:val="001F4943"/>
    <w:rsid w:val="001F4E95"/>
    <w:rsid w:val="001F52A5"/>
    <w:rsid w:val="001F5729"/>
    <w:rsid w:val="001F5D83"/>
    <w:rsid w:val="001F5E13"/>
    <w:rsid w:val="001F646C"/>
    <w:rsid w:val="001F65E3"/>
    <w:rsid w:val="001F6773"/>
    <w:rsid w:val="001F6EEC"/>
    <w:rsid w:val="001F7C43"/>
    <w:rsid w:val="00200A55"/>
    <w:rsid w:val="00200D57"/>
    <w:rsid w:val="00201141"/>
    <w:rsid w:val="002015A1"/>
    <w:rsid w:val="00201C42"/>
    <w:rsid w:val="00201F57"/>
    <w:rsid w:val="0020244A"/>
    <w:rsid w:val="00203B33"/>
    <w:rsid w:val="00203E7E"/>
    <w:rsid w:val="0020483F"/>
    <w:rsid w:val="002048C4"/>
    <w:rsid w:val="0020549F"/>
    <w:rsid w:val="0020558B"/>
    <w:rsid w:val="002055A4"/>
    <w:rsid w:val="00205BE8"/>
    <w:rsid w:val="00205C95"/>
    <w:rsid w:val="00206B92"/>
    <w:rsid w:val="0020730A"/>
    <w:rsid w:val="0020733C"/>
    <w:rsid w:val="0020741A"/>
    <w:rsid w:val="00207BBE"/>
    <w:rsid w:val="00207E32"/>
    <w:rsid w:val="00207E43"/>
    <w:rsid w:val="002101A4"/>
    <w:rsid w:val="0021065A"/>
    <w:rsid w:val="00211135"/>
    <w:rsid w:val="0021115D"/>
    <w:rsid w:val="00211A64"/>
    <w:rsid w:val="0021278B"/>
    <w:rsid w:val="002133BE"/>
    <w:rsid w:val="00213856"/>
    <w:rsid w:val="002145C2"/>
    <w:rsid w:val="00214F0E"/>
    <w:rsid w:val="002151AE"/>
    <w:rsid w:val="0021593A"/>
    <w:rsid w:val="00215C42"/>
    <w:rsid w:val="00216282"/>
    <w:rsid w:val="002164D7"/>
    <w:rsid w:val="00216BA7"/>
    <w:rsid w:val="00216D76"/>
    <w:rsid w:val="0021717E"/>
    <w:rsid w:val="00217379"/>
    <w:rsid w:val="002176E7"/>
    <w:rsid w:val="00220B2A"/>
    <w:rsid w:val="00221C7F"/>
    <w:rsid w:val="00221FA3"/>
    <w:rsid w:val="00222436"/>
    <w:rsid w:val="002228B9"/>
    <w:rsid w:val="00222B08"/>
    <w:rsid w:val="002236A3"/>
    <w:rsid w:val="0022394A"/>
    <w:rsid w:val="00223AF6"/>
    <w:rsid w:val="0022523F"/>
    <w:rsid w:val="002258DF"/>
    <w:rsid w:val="0022599E"/>
    <w:rsid w:val="002259CF"/>
    <w:rsid w:val="00225B18"/>
    <w:rsid w:val="00225D20"/>
    <w:rsid w:val="00226067"/>
    <w:rsid w:val="002261A6"/>
    <w:rsid w:val="0022748A"/>
    <w:rsid w:val="00227525"/>
    <w:rsid w:val="00227569"/>
    <w:rsid w:val="002277F2"/>
    <w:rsid w:val="00227FD1"/>
    <w:rsid w:val="00230603"/>
    <w:rsid w:val="00230994"/>
    <w:rsid w:val="00230E60"/>
    <w:rsid w:val="0023124B"/>
    <w:rsid w:val="00232272"/>
    <w:rsid w:val="0023249A"/>
    <w:rsid w:val="00232745"/>
    <w:rsid w:val="00233F60"/>
    <w:rsid w:val="00234119"/>
    <w:rsid w:val="00234561"/>
    <w:rsid w:val="002349E9"/>
    <w:rsid w:val="00234A65"/>
    <w:rsid w:val="00234CBE"/>
    <w:rsid w:val="00235FBD"/>
    <w:rsid w:val="00236C53"/>
    <w:rsid w:val="002402A6"/>
    <w:rsid w:val="0024035F"/>
    <w:rsid w:val="00240CB5"/>
    <w:rsid w:val="0024157F"/>
    <w:rsid w:val="00241D98"/>
    <w:rsid w:val="00242727"/>
    <w:rsid w:val="00243BA9"/>
    <w:rsid w:val="00243C7B"/>
    <w:rsid w:val="00243FB0"/>
    <w:rsid w:val="00244299"/>
    <w:rsid w:val="002444C1"/>
    <w:rsid w:val="002445B9"/>
    <w:rsid w:val="002448E7"/>
    <w:rsid w:val="002451E1"/>
    <w:rsid w:val="00245219"/>
    <w:rsid w:val="0024574D"/>
    <w:rsid w:val="00245AF1"/>
    <w:rsid w:val="0024609E"/>
    <w:rsid w:val="00246206"/>
    <w:rsid w:val="002465F3"/>
    <w:rsid w:val="00246749"/>
    <w:rsid w:val="00246A8B"/>
    <w:rsid w:val="002473A2"/>
    <w:rsid w:val="0024765B"/>
    <w:rsid w:val="00247670"/>
    <w:rsid w:val="00247FC2"/>
    <w:rsid w:val="002501B4"/>
    <w:rsid w:val="00250771"/>
    <w:rsid w:val="002508D6"/>
    <w:rsid w:val="00250C73"/>
    <w:rsid w:val="00251109"/>
    <w:rsid w:val="00251363"/>
    <w:rsid w:val="00251C7B"/>
    <w:rsid w:val="0025288C"/>
    <w:rsid w:val="00253445"/>
    <w:rsid w:val="0025361C"/>
    <w:rsid w:val="00253E20"/>
    <w:rsid w:val="0025402F"/>
    <w:rsid w:val="002546E0"/>
    <w:rsid w:val="00254C86"/>
    <w:rsid w:val="00254E5A"/>
    <w:rsid w:val="00255115"/>
    <w:rsid w:val="002553A1"/>
    <w:rsid w:val="00255AF5"/>
    <w:rsid w:val="0025602F"/>
    <w:rsid w:val="0025657E"/>
    <w:rsid w:val="002570D4"/>
    <w:rsid w:val="0025740C"/>
    <w:rsid w:val="00260200"/>
    <w:rsid w:val="00260B54"/>
    <w:rsid w:val="00260EDC"/>
    <w:rsid w:val="00261412"/>
    <w:rsid w:val="002617DF"/>
    <w:rsid w:val="0026214B"/>
    <w:rsid w:val="002622D7"/>
    <w:rsid w:val="002628F4"/>
    <w:rsid w:val="00262AD8"/>
    <w:rsid w:val="00262D71"/>
    <w:rsid w:val="00264031"/>
    <w:rsid w:val="0026432D"/>
    <w:rsid w:val="00264986"/>
    <w:rsid w:val="00264B53"/>
    <w:rsid w:val="002653F5"/>
    <w:rsid w:val="00265EF0"/>
    <w:rsid w:val="0026609B"/>
    <w:rsid w:val="00266309"/>
    <w:rsid w:val="002668EB"/>
    <w:rsid w:val="00266952"/>
    <w:rsid w:val="002672F4"/>
    <w:rsid w:val="00267656"/>
    <w:rsid w:val="00267998"/>
    <w:rsid w:val="00270878"/>
    <w:rsid w:val="00270B3E"/>
    <w:rsid w:val="00272006"/>
    <w:rsid w:val="00272A47"/>
    <w:rsid w:val="00272D56"/>
    <w:rsid w:val="0027396E"/>
    <w:rsid w:val="00273F3C"/>
    <w:rsid w:val="002754BA"/>
    <w:rsid w:val="002756A7"/>
    <w:rsid w:val="002757B7"/>
    <w:rsid w:val="002757D5"/>
    <w:rsid w:val="00275D80"/>
    <w:rsid w:val="002760F2"/>
    <w:rsid w:val="00276594"/>
    <w:rsid w:val="002768DB"/>
    <w:rsid w:val="00276CCB"/>
    <w:rsid w:val="00280150"/>
    <w:rsid w:val="00280DA4"/>
    <w:rsid w:val="00280E7B"/>
    <w:rsid w:val="00281200"/>
    <w:rsid w:val="002813F0"/>
    <w:rsid w:val="00283406"/>
    <w:rsid w:val="00283A8A"/>
    <w:rsid w:val="00283BD1"/>
    <w:rsid w:val="00284658"/>
    <w:rsid w:val="002848CF"/>
    <w:rsid w:val="00284AC7"/>
    <w:rsid w:val="00284D68"/>
    <w:rsid w:val="00284EE8"/>
    <w:rsid w:val="00285CF2"/>
    <w:rsid w:val="00286B8F"/>
    <w:rsid w:val="00286D36"/>
    <w:rsid w:val="0028701F"/>
    <w:rsid w:val="0028768E"/>
    <w:rsid w:val="00290110"/>
    <w:rsid w:val="00290191"/>
    <w:rsid w:val="00290B65"/>
    <w:rsid w:val="00290E5D"/>
    <w:rsid w:val="0029127E"/>
    <w:rsid w:val="00291594"/>
    <w:rsid w:val="002915A5"/>
    <w:rsid w:val="002917FE"/>
    <w:rsid w:val="00292633"/>
    <w:rsid w:val="00292697"/>
    <w:rsid w:val="00292984"/>
    <w:rsid w:val="00292E32"/>
    <w:rsid w:val="002930F1"/>
    <w:rsid w:val="0029352E"/>
    <w:rsid w:val="00293765"/>
    <w:rsid w:val="00293CFF"/>
    <w:rsid w:val="00294081"/>
    <w:rsid w:val="00294AC0"/>
    <w:rsid w:val="0029528C"/>
    <w:rsid w:val="00295A92"/>
    <w:rsid w:val="00295ADA"/>
    <w:rsid w:val="00296348"/>
    <w:rsid w:val="00296567"/>
    <w:rsid w:val="00296851"/>
    <w:rsid w:val="00296906"/>
    <w:rsid w:val="00296926"/>
    <w:rsid w:val="002976CE"/>
    <w:rsid w:val="002A01F2"/>
    <w:rsid w:val="002A06E8"/>
    <w:rsid w:val="002A07A0"/>
    <w:rsid w:val="002A08A6"/>
    <w:rsid w:val="002A08AC"/>
    <w:rsid w:val="002A0CB6"/>
    <w:rsid w:val="002A115A"/>
    <w:rsid w:val="002A1980"/>
    <w:rsid w:val="002A1C1F"/>
    <w:rsid w:val="002A2153"/>
    <w:rsid w:val="002A2565"/>
    <w:rsid w:val="002A37F9"/>
    <w:rsid w:val="002A41BB"/>
    <w:rsid w:val="002A4318"/>
    <w:rsid w:val="002A454F"/>
    <w:rsid w:val="002A4A70"/>
    <w:rsid w:val="002A4BC9"/>
    <w:rsid w:val="002A54C5"/>
    <w:rsid w:val="002A5C86"/>
    <w:rsid w:val="002A6478"/>
    <w:rsid w:val="002A6497"/>
    <w:rsid w:val="002A731E"/>
    <w:rsid w:val="002A748A"/>
    <w:rsid w:val="002A786E"/>
    <w:rsid w:val="002A7C1E"/>
    <w:rsid w:val="002B048A"/>
    <w:rsid w:val="002B054A"/>
    <w:rsid w:val="002B058F"/>
    <w:rsid w:val="002B0770"/>
    <w:rsid w:val="002B092A"/>
    <w:rsid w:val="002B13BD"/>
    <w:rsid w:val="002B165B"/>
    <w:rsid w:val="002B1C7A"/>
    <w:rsid w:val="002B2D27"/>
    <w:rsid w:val="002B2F86"/>
    <w:rsid w:val="002B362B"/>
    <w:rsid w:val="002B36DD"/>
    <w:rsid w:val="002B37C9"/>
    <w:rsid w:val="002B3801"/>
    <w:rsid w:val="002B3E0E"/>
    <w:rsid w:val="002B41EA"/>
    <w:rsid w:val="002B45BE"/>
    <w:rsid w:val="002B45F9"/>
    <w:rsid w:val="002B46C9"/>
    <w:rsid w:val="002B4B20"/>
    <w:rsid w:val="002B4F88"/>
    <w:rsid w:val="002B5545"/>
    <w:rsid w:val="002B59D9"/>
    <w:rsid w:val="002B6705"/>
    <w:rsid w:val="002B68C1"/>
    <w:rsid w:val="002B6AEA"/>
    <w:rsid w:val="002B707D"/>
    <w:rsid w:val="002B7162"/>
    <w:rsid w:val="002B7FC1"/>
    <w:rsid w:val="002C03D6"/>
    <w:rsid w:val="002C044E"/>
    <w:rsid w:val="002C0451"/>
    <w:rsid w:val="002C08DA"/>
    <w:rsid w:val="002C0C27"/>
    <w:rsid w:val="002C0C28"/>
    <w:rsid w:val="002C121C"/>
    <w:rsid w:val="002C1E60"/>
    <w:rsid w:val="002C24CE"/>
    <w:rsid w:val="002C30FA"/>
    <w:rsid w:val="002C32BE"/>
    <w:rsid w:val="002C3A87"/>
    <w:rsid w:val="002C3B05"/>
    <w:rsid w:val="002C43A5"/>
    <w:rsid w:val="002C4476"/>
    <w:rsid w:val="002C4897"/>
    <w:rsid w:val="002C4AAC"/>
    <w:rsid w:val="002C5303"/>
    <w:rsid w:val="002C5430"/>
    <w:rsid w:val="002C5569"/>
    <w:rsid w:val="002C568D"/>
    <w:rsid w:val="002C59F6"/>
    <w:rsid w:val="002C64F4"/>
    <w:rsid w:val="002C7E39"/>
    <w:rsid w:val="002D04AB"/>
    <w:rsid w:val="002D0ADC"/>
    <w:rsid w:val="002D1554"/>
    <w:rsid w:val="002D1955"/>
    <w:rsid w:val="002D1A5F"/>
    <w:rsid w:val="002D26E3"/>
    <w:rsid w:val="002D2D7F"/>
    <w:rsid w:val="002D37B9"/>
    <w:rsid w:val="002D421C"/>
    <w:rsid w:val="002D4E56"/>
    <w:rsid w:val="002D62E9"/>
    <w:rsid w:val="002D67CA"/>
    <w:rsid w:val="002D73FD"/>
    <w:rsid w:val="002D7519"/>
    <w:rsid w:val="002E006E"/>
    <w:rsid w:val="002E018B"/>
    <w:rsid w:val="002E01A3"/>
    <w:rsid w:val="002E0733"/>
    <w:rsid w:val="002E09A2"/>
    <w:rsid w:val="002E0A62"/>
    <w:rsid w:val="002E0DB5"/>
    <w:rsid w:val="002E1126"/>
    <w:rsid w:val="002E1413"/>
    <w:rsid w:val="002E171F"/>
    <w:rsid w:val="002E1727"/>
    <w:rsid w:val="002E183C"/>
    <w:rsid w:val="002E196C"/>
    <w:rsid w:val="002E20BA"/>
    <w:rsid w:val="002E2B03"/>
    <w:rsid w:val="002E3A7A"/>
    <w:rsid w:val="002E3D95"/>
    <w:rsid w:val="002E3F6B"/>
    <w:rsid w:val="002E3FD8"/>
    <w:rsid w:val="002E4B4A"/>
    <w:rsid w:val="002E4CE7"/>
    <w:rsid w:val="002E59F1"/>
    <w:rsid w:val="002E5BE2"/>
    <w:rsid w:val="002E6328"/>
    <w:rsid w:val="002E68BD"/>
    <w:rsid w:val="002E6D27"/>
    <w:rsid w:val="002E6E14"/>
    <w:rsid w:val="002E78A4"/>
    <w:rsid w:val="002E7BDC"/>
    <w:rsid w:val="002E7FC9"/>
    <w:rsid w:val="002F0303"/>
    <w:rsid w:val="002F05E0"/>
    <w:rsid w:val="002F089F"/>
    <w:rsid w:val="002F0E28"/>
    <w:rsid w:val="002F0FA9"/>
    <w:rsid w:val="002F2089"/>
    <w:rsid w:val="002F250B"/>
    <w:rsid w:val="002F2634"/>
    <w:rsid w:val="002F2C1C"/>
    <w:rsid w:val="002F2D02"/>
    <w:rsid w:val="002F3697"/>
    <w:rsid w:val="002F3F6E"/>
    <w:rsid w:val="002F4FFE"/>
    <w:rsid w:val="002F55D7"/>
    <w:rsid w:val="002F5700"/>
    <w:rsid w:val="002F5A9D"/>
    <w:rsid w:val="002F5F8C"/>
    <w:rsid w:val="002F66FD"/>
    <w:rsid w:val="002F7DC6"/>
    <w:rsid w:val="00300000"/>
    <w:rsid w:val="00300976"/>
    <w:rsid w:val="00300D6C"/>
    <w:rsid w:val="003011FB"/>
    <w:rsid w:val="00301CBD"/>
    <w:rsid w:val="00301E99"/>
    <w:rsid w:val="003039C0"/>
    <w:rsid w:val="00303C48"/>
    <w:rsid w:val="00303EC0"/>
    <w:rsid w:val="00304408"/>
    <w:rsid w:val="00304678"/>
    <w:rsid w:val="0030478E"/>
    <w:rsid w:val="00304A57"/>
    <w:rsid w:val="00304DC7"/>
    <w:rsid w:val="00304DCC"/>
    <w:rsid w:val="0030504D"/>
    <w:rsid w:val="003052DA"/>
    <w:rsid w:val="00305677"/>
    <w:rsid w:val="0030576A"/>
    <w:rsid w:val="00305D13"/>
    <w:rsid w:val="00306167"/>
    <w:rsid w:val="0030620D"/>
    <w:rsid w:val="003067DC"/>
    <w:rsid w:val="0030691F"/>
    <w:rsid w:val="00306AD3"/>
    <w:rsid w:val="00306C35"/>
    <w:rsid w:val="00307490"/>
    <w:rsid w:val="003076F5"/>
    <w:rsid w:val="003076FC"/>
    <w:rsid w:val="00307D1B"/>
    <w:rsid w:val="00310232"/>
    <w:rsid w:val="00310A4F"/>
    <w:rsid w:val="00310C1A"/>
    <w:rsid w:val="00310E1F"/>
    <w:rsid w:val="00311366"/>
    <w:rsid w:val="003114E1"/>
    <w:rsid w:val="003116A0"/>
    <w:rsid w:val="0031174F"/>
    <w:rsid w:val="00311756"/>
    <w:rsid w:val="00311950"/>
    <w:rsid w:val="003126DB"/>
    <w:rsid w:val="003127C1"/>
    <w:rsid w:val="00312DC5"/>
    <w:rsid w:val="00312E50"/>
    <w:rsid w:val="00313AB5"/>
    <w:rsid w:val="00313D87"/>
    <w:rsid w:val="00313DFD"/>
    <w:rsid w:val="00314A31"/>
    <w:rsid w:val="003156B4"/>
    <w:rsid w:val="00315AAD"/>
    <w:rsid w:val="003160BC"/>
    <w:rsid w:val="0031614D"/>
    <w:rsid w:val="00316909"/>
    <w:rsid w:val="00316A5F"/>
    <w:rsid w:val="00317BBC"/>
    <w:rsid w:val="00317BD8"/>
    <w:rsid w:val="00320291"/>
    <w:rsid w:val="003205B5"/>
    <w:rsid w:val="00320ED1"/>
    <w:rsid w:val="0032127C"/>
    <w:rsid w:val="003212D9"/>
    <w:rsid w:val="00321A5D"/>
    <w:rsid w:val="00321FD6"/>
    <w:rsid w:val="00322114"/>
    <w:rsid w:val="00322DFF"/>
    <w:rsid w:val="00323140"/>
    <w:rsid w:val="0032328C"/>
    <w:rsid w:val="003233C4"/>
    <w:rsid w:val="00323492"/>
    <w:rsid w:val="003236A7"/>
    <w:rsid w:val="00323987"/>
    <w:rsid w:val="00324C82"/>
    <w:rsid w:val="0032535A"/>
    <w:rsid w:val="003257F5"/>
    <w:rsid w:val="00325E94"/>
    <w:rsid w:val="0032607B"/>
    <w:rsid w:val="00326340"/>
    <w:rsid w:val="00326458"/>
    <w:rsid w:val="00326E94"/>
    <w:rsid w:val="00327B40"/>
    <w:rsid w:val="00327E64"/>
    <w:rsid w:val="003305E3"/>
    <w:rsid w:val="00330E3C"/>
    <w:rsid w:val="00331118"/>
    <w:rsid w:val="003313E6"/>
    <w:rsid w:val="0033183B"/>
    <w:rsid w:val="003330FE"/>
    <w:rsid w:val="0033349E"/>
    <w:rsid w:val="003337F3"/>
    <w:rsid w:val="00333FF9"/>
    <w:rsid w:val="003347F1"/>
    <w:rsid w:val="0033491C"/>
    <w:rsid w:val="003352C9"/>
    <w:rsid w:val="003352F6"/>
    <w:rsid w:val="003357EC"/>
    <w:rsid w:val="00335CE9"/>
    <w:rsid w:val="003363C2"/>
    <w:rsid w:val="003367CA"/>
    <w:rsid w:val="00336E30"/>
    <w:rsid w:val="003371D8"/>
    <w:rsid w:val="003377F2"/>
    <w:rsid w:val="00337B09"/>
    <w:rsid w:val="00337C1A"/>
    <w:rsid w:val="003402BF"/>
    <w:rsid w:val="003404BE"/>
    <w:rsid w:val="003407FF"/>
    <w:rsid w:val="00340861"/>
    <w:rsid w:val="003429B3"/>
    <w:rsid w:val="00342B88"/>
    <w:rsid w:val="00342D90"/>
    <w:rsid w:val="00343453"/>
    <w:rsid w:val="003438C6"/>
    <w:rsid w:val="00343BBE"/>
    <w:rsid w:val="00344497"/>
    <w:rsid w:val="003445A9"/>
    <w:rsid w:val="0034500A"/>
    <w:rsid w:val="00345197"/>
    <w:rsid w:val="003455AC"/>
    <w:rsid w:val="0034582B"/>
    <w:rsid w:val="00345C5C"/>
    <w:rsid w:val="00346527"/>
    <w:rsid w:val="00346AA3"/>
    <w:rsid w:val="00346C2E"/>
    <w:rsid w:val="003474F2"/>
    <w:rsid w:val="00347505"/>
    <w:rsid w:val="003476EE"/>
    <w:rsid w:val="0034788E"/>
    <w:rsid w:val="00347DF2"/>
    <w:rsid w:val="00347F77"/>
    <w:rsid w:val="0035027F"/>
    <w:rsid w:val="00350E5F"/>
    <w:rsid w:val="00351A82"/>
    <w:rsid w:val="00351B5E"/>
    <w:rsid w:val="003523A7"/>
    <w:rsid w:val="0035366A"/>
    <w:rsid w:val="0035378A"/>
    <w:rsid w:val="00353BB5"/>
    <w:rsid w:val="00353EAA"/>
    <w:rsid w:val="00354385"/>
    <w:rsid w:val="00354DE7"/>
    <w:rsid w:val="00354E90"/>
    <w:rsid w:val="00354E9E"/>
    <w:rsid w:val="00355B58"/>
    <w:rsid w:val="00356122"/>
    <w:rsid w:val="003561FD"/>
    <w:rsid w:val="00356305"/>
    <w:rsid w:val="00356628"/>
    <w:rsid w:val="00356C3F"/>
    <w:rsid w:val="003570E2"/>
    <w:rsid w:val="003577B4"/>
    <w:rsid w:val="00357D33"/>
    <w:rsid w:val="0036012F"/>
    <w:rsid w:val="0036024E"/>
    <w:rsid w:val="00360CEA"/>
    <w:rsid w:val="00361887"/>
    <w:rsid w:val="003625C4"/>
    <w:rsid w:val="00363232"/>
    <w:rsid w:val="0036419C"/>
    <w:rsid w:val="003643B1"/>
    <w:rsid w:val="00364656"/>
    <w:rsid w:val="003648AA"/>
    <w:rsid w:val="00365874"/>
    <w:rsid w:val="00365EA4"/>
    <w:rsid w:val="00365F65"/>
    <w:rsid w:val="00366133"/>
    <w:rsid w:val="00366A79"/>
    <w:rsid w:val="00366D29"/>
    <w:rsid w:val="0036726D"/>
    <w:rsid w:val="00367D0C"/>
    <w:rsid w:val="00367F9F"/>
    <w:rsid w:val="003714BF"/>
    <w:rsid w:val="0037176A"/>
    <w:rsid w:val="0037208E"/>
    <w:rsid w:val="003726B3"/>
    <w:rsid w:val="00372A5F"/>
    <w:rsid w:val="00372A76"/>
    <w:rsid w:val="003743AE"/>
    <w:rsid w:val="003745A7"/>
    <w:rsid w:val="00374F99"/>
    <w:rsid w:val="0037575B"/>
    <w:rsid w:val="00375876"/>
    <w:rsid w:val="00375E05"/>
    <w:rsid w:val="00376012"/>
    <w:rsid w:val="00376FD7"/>
    <w:rsid w:val="00377309"/>
    <w:rsid w:val="00377A1B"/>
    <w:rsid w:val="00377B23"/>
    <w:rsid w:val="00377FDE"/>
    <w:rsid w:val="0038007C"/>
    <w:rsid w:val="003805BB"/>
    <w:rsid w:val="00380D99"/>
    <w:rsid w:val="00380FFE"/>
    <w:rsid w:val="0038153B"/>
    <w:rsid w:val="00381907"/>
    <w:rsid w:val="00381D5E"/>
    <w:rsid w:val="00382161"/>
    <w:rsid w:val="00383412"/>
    <w:rsid w:val="00383ACD"/>
    <w:rsid w:val="00383CDC"/>
    <w:rsid w:val="00383FE8"/>
    <w:rsid w:val="003855EE"/>
    <w:rsid w:val="00385B43"/>
    <w:rsid w:val="00386C4F"/>
    <w:rsid w:val="00386F85"/>
    <w:rsid w:val="00387023"/>
    <w:rsid w:val="003874A6"/>
    <w:rsid w:val="00387B59"/>
    <w:rsid w:val="00390230"/>
    <w:rsid w:val="00390381"/>
    <w:rsid w:val="003903B6"/>
    <w:rsid w:val="0039104B"/>
    <w:rsid w:val="003916BA"/>
    <w:rsid w:val="003917F3"/>
    <w:rsid w:val="003923E0"/>
    <w:rsid w:val="00392545"/>
    <w:rsid w:val="00392F27"/>
    <w:rsid w:val="0039304E"/>
    <w:rsid w:val="0039321D"/>
    <w:rsid w:val="003935B4"/>
    <w:rsid w:val="00393718"/>
    <w:rsid w:val="00393869"/>
    <w:rsid w:val="00393ADB"/>
    <w:rsid w:val="00393EDE"/>
    <w:rsid w:val="0039401D"/>
    <w:rsid w:val="003943DB"/>
    <w:rsid w:val="00394487"/>
    <w:rsid w:val="00394D74"/>
    <w:rsid w:val="00394F3F"/>
    <w:rsid w:val="00395236"/>
    <w:rsid w:val="003954E7"/>
    <w:rsid w:val="003964B5"/>
    <w:rsid w:val="00396502"/>
    <w:rsid w:val="00396892"/>
    <w:rsid w:val="0039740D"/>
    <w:rsid w:val="00397754"/>
    <w:rsid w:val="00397A03"/>
    <w:rsid w:val="00397F99"/>
    <w:rsid w:val="003A05EE"/>
    <w:rsid w:val="003A130D"/>
    <w:rsid w:val="003A161A"/>
    <w:rsid w:val="003A1768"/>
    <w:rsid w:val="003A189D"/>
    <w:rsid w:val="003A1B74"/>
    <w:rsid w:val="003A2172"/>
    <w:rsid w:val="003A2A20"/>
    <w:rsid w:val="003A2B07"/>
    <w:rsid w:val="003A4336"/>
    <w:rsid w:val="003A44BD"/>
    <w:rsid w:val="003A44E3"/>
    <w:rsid w:val="003A4749"/>
    <w:rsid w:val="003A4FFF"/>
    <w:rsid w:val="003A525E"/>
    <w:rsid w:val="003A5714"/>
    <w:rsid w:val="003A5DB1"/>
    <w:rsid w:val="003A6601"/>
    <w:rsid w:val="003A7249"/>
    <w:rsid w:val="003A759C"/>
    <w:rsid w:val="003A7C2D"/>
    <w:rsid w:val="003B0010"/>
    <w:rsid w:val="003B039B"/>
    <w:rsid w:val="003B0DCB"/>
    <w:rsid w:val="003B126C"/>
    <w:rsid w:val="003B1650"/>
    <w:rsid w:val="003B1F6D"/>
    <w:rsid w:val="003B22B5"/>
    <w:rsid w:val="003B23C1"/>
    <w:rsid w:val="003B2D08"/>
    <w:rsid w:val="003B37BA"/>
    <w:rsid w:val="003B48E5"/>
    <w:rsid w:val="003B4DBD"/>
    <w:rsid w:val="003B515C"/>
    <w:rsid w:val="003B55E4"/>
    <w:rsid w:val="003B56FB"/>
    <w:rsid w:val="003B57F2"/>
    <w:rsid w:val="003B5B64"/>
    <w:rsid w:val="003B6980"/>
    <w:rsid w:val="003B6B6E"/>
    <w:rsid w:val="003B76DD"/>
    <w:rsid w:val="003B77C3"/>
    <w:rsid w:val="003C0239"/>
    <w:rsid w:val="003C05CD"/>
    <w:rsid w:val="003C09E6"/>
    <w:rsid w:val="003C1631"/>
    <w:rsid w:val="003C1E2E"/>
    <w:rsid w:val="003C2338"/>
    <w:rsid w:val="003C273F"/>
    <w:rsid w:val="003C2888"/>
    <w:rsid w:val="003C2B72"/>
    <w:rsid w:val="003C3072"/>
    <w:rsid w:val="003C30B9"/>
    <w:rsid w:val="003C3453"/>
    <w:rsid w:val="003C3EBE"/>
    <w:rsid w:val="003C3FD5"/>
    <w:rsid w:val="003C439C"/>
    <w:rsid w:val="003C468A"/>
    <w:rsid w:val="003C4DDC"/>
    <w:rsid w:val="003C4E57"/>
    <w:rsid w:val="003C4F08"/>
    <w:rsid w:val="003C539A"/>
    <w:rsid w:val="003C5699"/>
    <w:rsid w:val="003C64E1"/>
    <w:rsid w:val="003C671A"/>
    <w:rsid w:val="003C7249"/>
    <w:rsid w:val="003C74B5"/>
    <w:rsid w:val="003C7796"/>
    <w:rsid w:val="003C783B"/>
    <w:rsid w:val="003C7D17"/>
    <w:rsid w:val="003D02D8"/>
    <w:rsid w:val="003D06E3"/>
    <w:rsid w:val="003D0837"/>
    <w:rsid w:val="003D08C9"/>
    <w:rsid w:val="003D1267"/>
    <w:rsid w:val="003D1CEE"/>
    <w:rsid w:val="003D1E99"/>
    <w:rsid w:val="003D21EF"/>
    <w:rsid w:val="003D23C0"/>
    <w:rsid w:val="003D35E5"/>
    <w:rsid w:val="003D3611"/>
    <w:rsid w:val="003D36C3"/>
    <w:rsid w:val="003D3B91"/>
    <w:rsid w:val="003D3F02"/>
    <w:rsid w:val="003D4231"/>
    <w:rsid w:val="003D45B0"/>
    <w:rsid w:val="003D4898"/>
    <w:rsid w:val="003D49E8"/>
    <w:rsid w:val="003D4E0D"/>
    <w:rsid w:val="003D5918"/>
    <w:rsid w:val="003D5C10"/>
    <w:rsid w:val="003D5D78"/>
    <w:rsid w:val="003D658E"/>
    <w:rsid w:val="003D6DC7"/>
    <w:rsid w:val="003D7A34"/>
    <w:rsid w:val="003D7D29"/>
    <w:rsid w:val="003E115D"/>
    <w:rsid w:val="003E1207"/>
    <w:rsid w:val="003E18AC"/>
    <w:rsid w:val="003E1E39"/>
    <w:rsid w:val="003E1ED4"/>
    <w:rsid w:val="003E20E1"/>
    <w:rsid w:val="003E288B"/>
    <w:rsid w:val="003E28A9"/>
    <w:rsid w:val="003E2D07"/>
    <w:rsid w:val="003E3A0B"/>
    <w:rsid w:val="003E4E2F"/>
    <w:rsid w:val="003E51BF"/>
    <w:rsid w:val="003E5245"/>
    <w:rsid w:val="003E57F0"/>
    <w:rsid w:val="003E5CFC"/>
    <w:rsid w:val="003E66E0"/>
    <w:rsid w:val="003E6C18"/>
    <w:rsid w:val="003E70D4"/>
    <w:rsid w:val="003E7CC0"/>
    <w:rsid w:val="003F0156"/>
    <w:rsid w:val="003F029A"/>
    <w:rsid w:val="003F0505"/>
    <w:rsid w:val="003F060F"/>
    <w:rsid w:val="003F08B1"/>
    <w:rsid w:val="003F1895"/>
    <w:rsid w:val="003F196F"/>
    <w:rsid w:val="003F2181"/>
    <w:rsid w:val="003F222E"/>
    <w:rsid w:val="003F235A"/>
    <w:rsid w:val="003F2596"/>
    <w:rsid w:val="003F2B3D"/>
    <w:rsid w:val="003F31E0"/>
    <w:rsid w:val="003F322E"/>
    <w:rsid w:val="003F477A"/>
    <w:rsid w:val="003F566A"/>
    <w:rsid w:val="003F5D56"/>
    <w:rsid w:val="003F617F"/>
    <w:rsid w:val="003F6756"/>
    <w:rsid w:val="003F6B31"/>
    <w:rsid w:val="003F6C5F"/>
    <w:rsid w:val="003F6C93"/>
    <w:rsid w:val="003F70C4"/>
    <w:rsid w:val="003F70D5"/>
    <w:rsid w:val="003F767E"/>
    <w:rsid w:val="003F7C9E"/>
    <w:rsid w:val="0040012F"/>
    <w:rsid w:val="00400146"/>
    <w:rsid w:val="004001EB"/>
    <w:rsid w:val="00400273"/>
    <w:rsid w:val="004005E1"/>
    <w:rsid w:val="0040081B"/>
    <w:rsid w:val="00401140"/>
    <w:rsid w:val="00401476"/>
    <w:rsid w:val="0040195F"/>
    <w:rsid w:val="00401DBB"/>
    <w:rsid w:val="00401F44"/>
    <w:rsid w:val="00402C68"/>
    <w:rsid w:val="004030B2"/>
    <w:rsid w:val="004031E8"/>
    <w:rsid w:val="004032C4"/>
    <w:rsid w:val="00403D22"/>
    <w:rsid w:val="00403E1D"/>
    <w:rsid w:val="0040443C"/>
    <w:rsid w:val="004047C2"/>
    <w:rsid w:val="004048EE"/>
    <w:rsid w:val="0040493D"/>
    <w:rsid w:val="00404B76"/>
    <w:rsid w:val="00405450"/>
    <w:rsid w:val="00405971"/>
    <w:rsid w:val="00405F28"/>
    <w:rsid w:val="004062C0"/>
    <w:rsid w:val="004063E8"/>
    <w:rsid w:val="004077CE"/>
    <w:rsid w:val="0040782F"/>
    <w:rsid w:val="00407C48"/>
    <w:rsid w:val="0041022E"/>
    <w:rsid w:val="00410ACB"/>
    <w:rsid w:val="00410E83"/>
    <w:rsid w:val="004111C3"/>
    <w:rsid w:val="00411346"/>
    <w:rsid w:val="0041243A"/>
    <w:rsid w:val="00412DBC"/>
    <w:rsid w:val="004133AC"/>
    <w:rsid w:val="00413A46"/>
    <w:rsid w:val="00413A65"/>
    <w:rsid w:val="00413BE1"/>
    <w:rsid w:val="00413BF1"/>
    <w:rsid w:val="00413F03"/>
    <w:rsid w:val="00413F17"/>
    <w:rsid w:val="00414472"/>
    <w:rsid w:val="00414682"/>
    <w:rsid w:val="00414C13"/>
    <w:rsid w:val="00414CE1"/>
    <w:rsid w:val="00414F09"/>
    <w:rsid w:val="004152A2"/>
    <w:rsid w:val="0041551C"/>
    <w:rsid w:val="0041563D"/>
    <w:rsid w:val="00415F68"/>
    <w:rsid w:val="00416167"/>
    <w:rsid w:val="00416BD8"/>
    <w:rsid w:val="00417077"/>
    <w:rsid w:val="00417298"/>
    <w:rsid w:val="00417A86"/>
    <w:rsid w:val="00420066"/>
    <w:rsid w:val="0042009A"/>
    <w:rsid w:val="004204A9"/>
    <w:rsid w:val="00420768"/>
    <w:rsid w:val="00420F9D"/>
    <w:rsid w:val="00422F7B"/>
    <w:rsid w:val="00423052"/>
    <w:rsid w:val="00425043"/>
    <w:rsid w:val="00425157"/>
    <w:rsid w:val="00425735"/>
    <w:rsid w:val="00425AC6"/>
    <w:rsid w:val="00426F2F"/>
    <w:rsid w:val="004278D2"/>
    <w:rsid w:val="00427DEC"/>
    <w:rsid w:val="00427F00"/>
    <w:rsid w:val="00427F6F"/>
    <w:rsid w:val="004302C7"/>
    <w:rsid w:val="004306A4"/>
    <w:rsid w:val="00430974"/>
    <w:rsid w:val="00430A31"/>
    <w:rsid w:val="00430A97"/>
    <w:rsid w:val="00430E50"/>
    <w:rsid w:val="00431177"/>
    <w:rsid w:val="004314FA"/>
    <w:rsid w:val="004317F3"/>
    <w:rsid w:val="00431B36"/>
    <w:rsid w:val="00431FC5"/>
    <w:rsid w:val="00432209"/>
    <w:rsid w:val="00433477"/>
    <w:rsid w:val="00433867"/>
    <w:rsid w:val="00433EFD"/>
    <w:rsid w:val="00435DFC"/>
    <w:rsid w:val="0043619A"/>
    <w:rsid w:val="004361A2"/>
    <w:rsid w:val="0043659B"/>
    <w:rsid w:val="00436836"/>
    <w:rsid w:val="00436869"/>
    <w:rsid w:val="00436C05"/>
    <w:rsid w:val="0043701E"/>
    <w:rsid w:val="00437808"/>
    <w:rsid w:val="00437AA6"/>
    <w:rsid w:val="004402F6"/>
    <w:rsid w:val="00440806"/>
    <w:rsid w:val="004408B0"/>
    <w:rsid w:val="00440A91"/>
    <w:rsid w:val="004411D1"/>
    <w:rsid w:val="004421C8"/>
    <w:rsid w:val="00443142"/>
    <w:rsid w:val="00443206"/>
    <w:rsid w:val="00443DA5"/>
    <w:rsid w:val="00443DCD"/>
    <w:rsid w:val="004444C5"/>
    <w:rsid w:val="0044450A"/>
    <w:rsid w:val="00444CF3"/>
    <w:rsid w:val="00444EF6"/>
    <w:rsid w:val="0044524E"/>
    <w:rsid w:val="004454D8"/>
    <w:rsid w:val="00445C98"/>
    <w:rsid w:val="00445F2A"/>
    <w:rsid w:val="00446049"/>
    <w:rsid w:val="00446417"/>
    <w:rsid w:val="0044732D"/>
    <w:rsid w:val="00447BAB"/>
    <w:rsid w:val="00447D37"/>
    <w:rsid w:val="004504E6"/>
    <w:rsid w:val="0045079C"/>
    <w:rsid w:val="00450B62"/>
    <w:rsid w:val="00450E14"/>
    <w:rsid w:val="00451E37"/>
    <w:rsid w:val="004526BD"/>
    <w:rsid w:val="00452B7D"/>
    <w:rsid w:val="00452C6F"/>
    <w:rsid w:val="0045372F"/>
    <w:rsid w:val="00453D09"/>
    <w:rsid w:val="00454377"/>
    <w:rsid w:val="00454410"/>
    <w:rsid w:val="00454560"/>
    <w:rsid w:val="00454D9E"/>
    <w:rsid w:val="004552BF"/>
    <w:rsid w:val="0045591B"/>
    <w:rsid w:val="00455B04"/>
    <w:rsid w:val="004568E7"/>
    <w:rsid w:val="00456C42"/>
    <w:rsid w:val="00456DAC"/>
    <w:rsid w:val="00457130"/>
    <w:rsid w:val="00457694"/>
    <w:rsid w:val="00460021"/>
    <w:rsid w:val="0046002B"/>
    <w:rsid w:val="00460224"/>
    <w:rsid w:val="004603EF"/>
    <w:rsid w:val="004605C0"/>
    <w:rsid w:val="00460A25"/>
    <w:rsid w:val="00460A5A"/>
    <w:rsid w:val="00461684"/>
    <w:rsid w:val="00461B50"/>
    <w:rsid w:val="00462527"/>
    <w:rsid w:val="00462A06"/>
    <w:rsid w:val="00464A18"/>
    <w:rsid w:val="00464D95"/>
    <w:rsid w:val="004650AE"/>
    <w:rsid w:val="00465210"/>
    <w:rsid w:val="0046564E"/>
    <w:rsid w:val="004659B1"/>
    <w:rsid w:val="00465BA0"/>
    <w:rsid w:val="004667E4"/>
    <w:rsid w:val="004668FD"/>
    <w:rsid w:val="00466D4F"/>
    <w:rsid w:val="004673DD"/>
    <w:rsid w:val="004678B7"/>
    <w:rsid w:val="0047056E"/>
    <w:rsid w:val="004709C5"/>
    <w:rsid w:val="00470EA0"/>
    <w:rsid w:val="004710AF"/>
    <w:rsid w:val="004711DB"/>
    <w:rsid w:val="00471F1B"/>
    <w:rsid w:val="00471F49"/>
    <w:rsid w:val="00472276"/>
    <w:rsid w:val="004726DA"/>
    <w:rsid w:val="00472E0C"/>
    <w:rsid w:val="004730B6"/>
    <w:rsid w:val="004732FC"/>
    <w:rsid w:val="0047366E"/>
    <w:rsid w:val="00474372"/>
    <w:rsid w:val="004748C2"/>
    <w:rsid w:val="00474D21"/>
    <w:rsid w:val="00475505"/>
    <w:rsid w:val="00475A7D"/>
    <w:rsid w:val="0047677A"/>
    <w:rsid w:val="004768F8"/>
    <w:rsid w:val="00476B56"/>
    <w:rsid w:val="00476B9D"/>
    <w:rsid w:val="00476F23"/>
    <w:rsid w:val="004771F6"/>
    <w:rsid w:val="004773CF"/>
    <w:rsid w:val="004777A3"/>
    <w:rsid w:val="004777AE"/>
    <w:rsid w:val="00477E17"/>
    <w:rsid w:val="00477F30"/>
    <w:rsid w:val="00480313"/>
    <w:rsid w:val="0048066A"/>
    <w:rsid w:val="00481091"/>
    <w:rsid w:val="004814B9"/>
    <w:rsid w:val="00481E65"/>
    <w:rsid w:val="00482037"/>
    <w:rsid w:val="00482DE5"/>
    <w:rsid w:val="00483246"/>
    <w:rsid w:val="00483FE9"/>
    <w:rsid w:val="00484902"/>
    <w:rsid w:val="00485097"/>
    <w:rsid w:val="004853F1"/>
    <w:rsid w:val="004854D3"/>
    <w:rsid w:val="00485D99"/>
    <w:rsid w:val="0048658B"/>
    <w:rsid w:val="0048677A"/>
    <w:rsid w:val="00487148"/>
    <w:rsid w:val="0048771F"/>
    <w:rsid w:val="00487BCD"/>
    <w:rsid w:val="004908AC"/>
    <w:rsid w:val="00490B09"/>
    <w:rsid w:val="004911CE"/>
    <w:rsid w:val="00491ADD"/>
    <w:rsid w:val="00491CE3"/>
    <w:rsid w:val="004924D3"/>
    <w:rsid w:val="0049271D"/>
    <w:rsid w:val="00492743"/>
    <w:rsid w:val="00492972"/>
    <w:rsid w:val="00492BAA"/>
    <w:rsid w:val="0049381C"/>
    <w:rsid w:val="00493A3D"/>
    <w:rsid w:val="00494649"/>
    <w:rsid w:val="00494EB3"/>
    <w:rsid w:val="0049563F"/>
    <w:rsid w:val="00495A7D"/>
    <w:rsid w:val="004965F5"/>
    <w:rsid w:val="00496B2E"/>
    <w:rsid w:val="00496B74"/>
    <w:rsid w:val="004972C9"/>
    <w:rsid w:val="00497472"/>
    <w:rsid w:val="004976A1"/>
    <w:rsid w:val="00497B61"/>
    <w:rsid w:val="00497DB8"/>
    <w:rsid w:val="004A00E9"/>
    <w:rsid w:val="004A0421"/>
    <w:rsid w:val="004A06ED"/>
    <w:rsid w:val="004A0799"/>
    <w:rsid w:val="004A0D19"/>
    <w:rsid w:val="004A115E"/>
    <w:rsid w:val="004A154A"/>
    <w:rsid w:val="004A2DC3"/>
    <w:rsid w:val="004A31AC"/>
    <w:rsid w:val="004A337F"/>
    <w:rsid w:val="004A42EE"/>
    <w:rsid w:val="004A43EF"/>
    <w:rsid w:val="004A46EC"/>
    <w:rsid w:val="004A47D7"/>
    <w:rsid w:val="004A4B4D"/>
    <w:rsid w:val="004A4F64"/>
    <w:rsid w:val="004A55CB"/>
    <w:rsid w:val="004A5AF2"/>
    <w:rsid w:val="004A5CD7"/>
    <w:rsid w:val="004A69EB"/>
    <w:rsid w:val="004A7029"/>
    <w:rsid w:val="004A7C53"/>
    <w:rsid w:val="004B0851"/>
    <w:rsid w:val="004B0A42"/>
    <w:rsid w:val="004B224E"/>
    <w:rsid w:val="004B22A9"/>
    <w:rsid w:val="004B29B9"/>
    <w:rsid w:val="004B29C2"/>
    <w:rsid w:val="004B2F46"/>
    <w:rsid w:val="004B2F4C"/>
    <w:rsid w:val="004B3278"/>
    <w:rsid w:val="004B3BEA"/>
    <w:rsid w:val="004B3C4D"/>
    <w:rsid w:val="004B4231"/>
    <w:rsid w:val="004B42A5"/>
    <w:rsid w:val="004B47BE"/>
    <w:rsid w:val="004B51B2"/>
    <w:rsid w:val="004B66FC"/>
    <w:rsid w:val="004B6B37"/>
    <w:rsid w:val="004B6C22"/>
    <w:rsid w:val="004B6C47"/>
    <w:rsid w:val="004B6E77"/>
    <w:rsid w:val="004B6E93"/>
    <w:rsid w:val="004B7496"/>
    <w:rsid w:val="004B7D1B"/>
    <w:rsid w:val="004C01FF"/>
    <w:rsid w:val="004C03EA"/>
    <w:rsid w:val="004C092C"/>
    <w:rsid w:val="004C0C76"/>
    <w:rsid w:val="004C1305"/>
    <w:rsid w:val="004C1F80"/>
    <w:rsid w:val="004C20D0"/>
    <w:rsid w:val="004C2373"/>
    <w:rsid w:val="004C2613"/>
    <w:rsid w:val="004C26B3"/>
    <w:rsid w:val="004C276E"/>
    <w:rsid w:val="004C2A04"/>
    <w:rsid w:val="004C2AE6"/>
    <w:rsid w:val="004C2C0F"/>
    <w:rsid w:val="004C3DC4"/>
    <w:rsid w:val="004C41BB"/>
    <w:rsid w:val="004C4414"/>
    <w:rsid w:val="004C47AA"/>
    <w:rsid w:val="004C4A79"/>
    <w:rsid w:val="004C5572"/>
    <w:rsid w:val="004C56D1"/>
    <w:rsid w:val="004C665E"/>
    <w:rsid w:val="004C6FD8"/>
    <w:rsid w:val="004C6FDD"/>
    <w:rsid w:val="004C73DC"/>
    <w:rsid w:val="004C78EF"/>
    <w:rsid w:val="004C7EC0"/>
    <w:rsid w:val="004D004C"/>
    <w:rsid w:val="004D0076"/>
    <w:rsid w:val="004D0994"/>
    <w:rsid w:val="004D099E"/>
    <w:rsid w:val="004D0BD2"/>
    <w:rsid w:val="004D0DA9"/>
    <w:rsid w:val="004D0EED"/>
    <w:rsid w:val="004D1683"/>
    <w:rsid w:val="004D1743"/>
    <w:rsid w:val="004D1CD3"/>
    <w:rsid w:val="004D1EDF"/>
    <w:rsid w:val="004D21A4"/>
    <w:rsid w:val="004D26D9"/>
    <w:rsid w:val="004D2D57"/>
    <w:rsid w:val="004D309C"/>
    <w:rsid w:val="004D3A94"/>
    <w:rsid w:val="004D470B"/>
    <w:rsid w:val="004D4DF9"/>
    <w:rsid w:val="004D57F4"/>
    <w:rsid w:val="004D5BF0"/>
    <w:rsid w:val="004D5D5A"/>
    <w:rsid w:val="004D6EA3"/>
    <w:rsid w:val="004D7257"/>
    <w:rsid w:val="004D771F"/>
    <w:rsid w:val="004D779A"/>
    <w:rsid w:val="004D77CA"/>
    <w:rsid w:val="004D7B24"/>
    <w:rsid w:val="004D7CAF"/>
    <w:rsid w:val="004D7FA7"/>
    <w:rsid w:val="004E02EB"/>
    <w:rsid w:val="004E04F5"/>
    <w:rsid w:val="004E0889"/>
    <w:rsid w:val="004E0E5C"/>
    <w:rsid w:val="004E1489"/>
    <w:rsid w:val="004E1A20"/>
    <w:rsid w:val="004E2405"/>
    <w:rsid w:val="004E26B4"/>
    <w:rsid w:val="004E2EE4"/>
    <w:rsid w:val="004E36CC"/>
    <w:rsid w:val="004E3F98"/>
    <w:rsid w:val="004E42F3"/>
    <w:rsid w:val="004E4AD0"/>
    <w:rsid w:val="004E4CB4"/>
    <w:rsid w:val="004E4E2A"/>
    <w:rsid w:val="004E517A"/>
    <w:rsid w:val="004E5920"/>
    <w:rsid w:val="004E62BF"/>
    <w:rsid w:val="004E630D"/>
    <w:rsid w:val="004E653A"/>
    <w:rsid w:val="004E6B23"/>
    <w:rsid w:val="004E6D1E"/>
    <w:rsid w:val="004E79C3"/>
    <w:rsid w:val="004E7A76"/>
    <w:rsid w:val="004E7B63"/>
    <w:rsid w:val="004E7BD1"/>
    <w:rsid w:val="004E7DA3"/>
    <w:rsid w:val="004F0005"/>
    <w:rsid w:val="004F00B9"/>
    <w:rsid w:val="004F03F0"/>
    <w:rsid w:val="004F0631"/>
    <w:rsid w:val="004F0C6B"/>
    <w:rsid w:val="004F10B7"/>
    <w:rsid w:val="004F1127"/>
    <w:rsid w:val="004F196B"/>
    <w:rsid w:val="004F1E41"/>
    <w:rsid w:val="004F238C"/>
    <w:rsid w:val="004F3008"/>
    <w:rsid w:val="004F32CC"/>
    <w:rsid w:val="004F33BB"/>
    <w:rsid w:val="004F35E9"/>
    <w:rsid w:val="004F3697"/>
    <w:rsid w:val="004F3801"/>
    <w:rsid w:val="004F3962"/>
    <w:rsid w:val="004F3AC1"/>
    <w:rsid w:val="004F3BD4"/>
    <w:rsid w:val="004F3EFD"/>
    <w:rsid w:val="004F40F4"/>
    <w:rsid w:val="004F4435"/>
    <w:rsid w:val="004F471E"/>
    <w:rsid w:val="004F5D39"/>
    <w:rsid w:val="004F608D"/>
    <w:rsid w:val="004F669E"/>
    <w:rsid w:val="004F6BE4"/>
    <w:rsid w:val="004F70AE"/>
    <w:rsid w:val="004F74D9"/>
    <w:rsid w:val="004F7743"/>
    <w:rsid w:val="004F79CD"/>
    <w:rsid w:val="004F7AAF"/>
    <w:rsid w:val="004F7DD2"/>
    <w:rsid w:val="004F7E1A"/>
    <w:rsid w:val="00500A5A"/>
    <w:rsid w:val="00500CD1"/>
    <w:rsid w:val="00500CE1"/>
    <w:rsid w:val="00500CF8"/>
    <w:rsid w:val="005010F2"/>
    <w:rsid w:val="0050190C"/>
    <w:rsid w:val="00502088"/>
    <w:rsid w:val="00502530"/>
    <w:rsid w:val="00502DAB"/>
    <w:rsid w:val="00503477"/>
    <w:rsid w:val="00503BF3"/>
    <w:rsid w:val="00503CFA"/>
    <w:rsid w:val="00504684"/>
    <w:rsid w:val="005046DF"/>
    <w:rsid w:val="005051B5"/>
    <w:rsid w:val="005055C5"/>
    <w:rsid w:val="00505638"/>
    <w:rsid w:val="005058DC"/>
    <w:rsid w:val="00505CEA"/>
    <w:rsid w:val="00505D1D"/>
    <w:rsid w:val="00506435"/>
    <w:rsid w:val="0050699A"/>
    <w:rsid w:val="00506CA7"/>
    <w:rsid w:val="00507E0D"/>
    <w:rsid w:val="0051093E"/>
    <w:rsid w:val="00510BF6"/>
    <w:rsid w:val="00510D79"/>
    <w:rsid w:val="00511A81"/>
    <w:rsid w:val="00511AA7"/>
    <w:rsid w:val="00511BAC"/>
    <w:rsid w:val="00513CF9"/>
    <w:rsid w:val="00514EC1"/>
    <w:rsid w:val="0051534B"/>
    <w:rsid w:val="005155AA"/>
    <w:rsid w:val="005158B1"/>
    <w:rsid w:val="00515C5F"/>
    <w:rsid w:val="00515CF9"/>
    <w:rsid w:val="00516DAF"/>
    <w:rsid w:val="00516FD4"/>
    <w:rsid w:val="00520469"/>
    <w:rsid w:val="00520A53"/>
    <w:rsid w:val="00520BD2"/>
    <w:rsid w:val="00520DB6"/>
    <w:rsid w:val="00520E4F"/>
    <w:rsid w:val="00520EC2"/>
    <w:rsid w:val="005213E6"/>
    <w:rsid w:val="005214D8"/>
    <w:rsid w:val="005219E8"/>
    <w:rsid w:val="005222A4"/>
    <w:rsid w:val="005222C0"/>
    <w:rsid w:val="005222C1"/>
    <w:rsid w:val="00522B56"/>
    <w:rsid w:val="00522FF1"/>
    <w:rsid w:val="005231DF"/>
    <w:rsid w:val="005239E9"/>
    <w:rsid w:val="0052401A"/>
    <w:rsid w:val="005241D7"/>
    <w:rsid w:val="00524328"/>
    <w:rsid w:val="0052478B"/>
    <w:rsid w:val="005248C1"/>
    <w:rsid w:val="005257BE"/>
    <w:rsid w:val="005259A2"/>
    <w:rsid w:val="00526529"/>
    <w:rsid w:val="005269D3"/>
    <w:rsid w:val="0052703D"/>
    <w:rsid w:val="00527197"/>
    <w:rsid w:val="00527361"/>
    <w:rsid w:val="00527B7D"/>
    <w:rsid w:val="00527C92"/>
    <w:rsid w:val="0053003A"/>
    <w:rsid w:val="0053068A"/>
    <w:rsid w:val="00530B13"/>
    <w:rsid w:val="0053153C"/>
    <w:rsid w:val="00532082"/>
    <w:rsid w:val="00532110"/>
    <w:rsid w:val="0053222D"/>
    <w:rsid w:val="0053260E"/>
    <w:rsid w:val="005326AD"/>
    <w:rsid w:val="00532759"/>
    <w:rsid w:val="0053286D"/>
    <w:rsid w:val="005336E3"/>
    <w:rsid w:val="00534082"/>
    <w:rsid w:val="00534365"/>
    <w:rsid w:val="0053437F"/>
    <w:rsid w:val="0053439D"/>
    <w:rsid w:val="00534961"/>
    <w:rsid w:val="00535518"/>
    <w:rsid w:val="00537B3A"/>
    <w:rsid w:val="00537CB9"/>
    <w:rsid w:val="00537E00"/>
    <w:rsid w:val="00537F33"/>
    <w:rsid w:val="00540A7A"/>
    <w:rsid w:val="00541739"/>
    <w:rsid w:val="005418B3"/>
    <w:rsid w:val="00541C44"/>
    <w:rsid w:val="00541CB8"/>
    <w:rsid w:val="00541F14"/>
    <w:rsid w:val="00542CEE"/>
    <w:rsid w:val="00542E44"/>
    <w:rsid w:val="0054300F"/>
    <w:rsid w:val="005431B3"/>
    <w:rsid w:val="005432D4"/>
    <w:rsid w:val="0054358A"/>
    <w:rsid w:val="00544085"/>
    <w:rsid w:val="00544477"/>
    <w:rsid w:val="005459C7"/>
    <w:rsid w:val="00545B27"/>
    <w:rsid w:val="00545EDB"/>
    <w:rsid w:val="0054602F"/>
    <w:rsid w:val="005463FA"/>
    <w:rsid w:val="0054649F"/>
    <w:rsid w:val="00546512"/>
    <w:rsid w:val="00546746"/>
    <w:rsid w:val="00546B12"/>
    <w:rsid w:val="00546EB6"/>
    <w:rsid w:val="0054719C"/>
    <w:rsid w:val="005472CA"/>
    <w:rsid w:val="005476F5"/>
    <w:rsid w:val="00547BEF"/>
    <w:rsid w:val="00550158"/>
    <w:rsid w:val="005505A4"/>
    <w:rsid w:val="005507F9"/>
    <w:rsid w:val="0055099B"/>
    <w:rsid w:val="00551157"/>
    <w:rsid w:val="005512D6"/>
    <w:rsid w:val="00551AB3"/>
    <w:rsid w:val="00551EAA"/>
    <w:rsid w:val="00551FDD"/>
    <w:rsid w:val="005521C7"/>
    <w:rsid w:val="00552335"/>
    <w:rsid w:val="0055247F"/>
    <w:rsid w:val="0055262C"/>
    <w:rsid w:val="0055276F"/>
    <w:rsid w:val="00552C1B"/>
    <w:rsid w:val="00553733"/>
    <w:rsid w:val="00553A17"/>
    <w:rsid w:val="00553A6B"/>
    <w:rsid w:val="00554122"/>
    <w:rsid w:val="00554126"/>
    <w:rsid w:val="00554858"/>
    <w:rsid w:val="00554A29"/>
    <w:rsid w:val="00555268"/>
    <w:rsid w:val="005553DA"/>
    <w:rsid w:val="00555526"/>
    <w:rsid w:val="00555756"/>
    <w:rsid w:val="0055598D"/>
    <w:rsid w:val="00555CDB"/>
    <w:rsid w:val="00556522"/>
    <w:rsid w:val="00556836"/>
    <w:rsid w:val="00556C7D"/>
    <w:rsid w:val="00556D5A"/>
    <w:rsid w:val="0055770B"/>
    <w:rsid w:val="00560ED9"/>
    <w:rsid w:val="00561921"/>
    <w:rsid w:val="00561A86"/>
    <w:rsid w:val="00561E9F"/>
    <w:rsid w:val="00561EAB"/>
    <w:rsid w:val="00562432"/>
    <w:rsid w:val="00562465"/>
    <w:rsid w:val="00562C48"/>
    <w:rsid w:val="005632BA"/>
    <w:rsid w:val="005642EC"/>
    <w:rsid w:val="00564A00"/>
    <w:rsid w:val="00564A90"/>
    <w:rsid w:val="00564B7C"/>
    <w:rsid w:val="005652D6"/>
    <w:rsid w:val="005652ED"/>
    <w:rsid w:val="005654C4"/>
    <w:rsid w:val="00565623"/>
    <w:rsid w:val="00565832"/>
    <w:rsid w:val="00565CF5"/>
    <w:rsid w:val="005667B5"/>
    <w:rsid w:val="005669BD"/>
    <w:rsid w:val="00566C06"/>
    <w:rsid w:val="00567072"/>
    <w:rsid w:val="00567392"/>
    <w:rsid w:val="00567905"/>
    <w:rsid w:val="00567D4B"/>
    <w:rsid w:val="005702DC"/>
    <w:rsid w:val="005705A0"/>
    <w:rsid w:val="00570D95"/>
    <w:rsid w:val="00571681"/>
    <w:rsid w:val="005716D2"/>
    <w:rsid w:val="005717BB"/>
    <w:rsid w:val="0057224E"/>
    <w:rsid w:val="005728AE"/>
    <w:rsid w:val="00572DEF"/>
    <w:rsid w:val="00572DF8"/>
    <w:rsid w:val="00572F77"/>
    <w:rsid w:val="00573E38"/>
    <w:rsid w:val="00573FD2"/>
    <w:rsid w:val="00576010"/>
    <w:rsid w:val="0057609B"/>
    <w:rsid w:val="0057658A"/>
    <w:rsid w:val="0057662B"/>
    <w:rsid w:val="00576B8C"/>
    <w:rsid w:val="00576C57"/>
    <w:rsid w:val="00576D2A"/>
    <w:rsid w:val="005779B0"/>
    <w:rsid w:val="00577CC5"/>
    <w:rsid w:val="00577EA3"/>
    <w:rsid w:val="00580BBA"/>
    <w:rsid w:val="005813AA"/>
    <w:rsid w:val="005821BE"/>
    <w:rsid w:val="005824D4"/>
    <w:rsid w:val="005824DB"/>
    <w:rsid w:val="0058270A"/>
    <w:rsid w:val="00582A47"/>
    <w:rsid w:val="00582CA3"/>
    <w:rsid w:val="00583B6A"/>
    <w:rsid w:val="00583BA5"/>
    <w:rsid w:val="00584B1E"/>
    <w:rsid w:val="00584E7B"/>
    <w:rsid w:val="005853C3"/>
    <w:rsid w:val="00585B61"/>
    <w:rsid w:val="005864A4"/>
    <w:rsid w:val="00586AC3"/>
    <w:rsid w:val="00586FAE"/>
    <w:rsid w:val="0058742D"/>
    <w:rsid w:val="005901F1"/>
    <w:rsid w:val="005907F3"/>
    <w:rsid w:val="00590AFB"/>
    <w:rsid w:val="005917A3"/>
    <w:rsid w:val="005917FA"/>
    <w:rsid w:val="0059208D"/>
    <w:rsid w:val="005920BA"/>
    <w:rsid w:val="0059246A"/>
    <w:rsid w:val="00592586"/>
    <w:rsid w:val="005925B8"/>
    <w:rsid w:val="00592D63"/>
    <w:rsid w:val="005930B7"/>
    <w:rsid w:val="005935CA"/>
    <w:rsid w:val="00593836"/>
    <w:rsid w:val="00593B9D"/>
    <w:rsid w:val="00593F82"/>
    <w:rsid w:val="00594281"/>
    <w:rsid w:val="00594621"/>
    <w:rsid w:val="00594A79"/>
    <w:rsid w:val="00594A8E"/>
    <w:rsid w:val="00594C1D"/>
    <w:rsid w:val="00594DC1"/>
    <w:rsid w:val="005957DF"/>
    <w:rsid w:val="00595998"/>
    <w:rsid w:val="00596549"/>
    <w:rsid w:val="00596A68"/>
    <w:rsid w:val="00596EE8"/>
    <w:rsid w:val="0059748B"/>
    <w:rsid w:val="005974C0"/>
    <w:rsid w:val="00597EB1"/>
    <w:rsid w:val="005A0127"/>
    <w:rsid w:val="005A01DF"/>
    <w:rsid w:val="005A0501"/>
    <w:rsid w:val="005A0AE5"/>
    <w:rsid w:val="005A0C35"/>
    <w:rsid w:val="005A0F6C"/>
    <w:rsid w:val="005A0F92"/>
    <w:rsid w:val="005A10ED"/>
    <w:rsid w:val="005A1118"/>
    <w:rsid w:val="005A13EC"/>
    <w:rsid w:val="005A1F81"/>
    <w:rsid w:val="005A2079"/>
    <w:rsid w:val="005A27B3"/>
    <w:rsid w:val="005A2B6F"/>
    <w:rsid w:val="005A2CB4"/>
    <w:rsid w:val="005A3335"/>
    <w:rsid w:val="005A34B9"/>
    <w:rsid w:val="005A36EC"/>
    <w:rsid w:val="005A3861"/>
    <w:rsid w:val="005A3C26"/>
    <w:rsid w:val="005A4B3F"/>
    <w:rsid w:val="005A4BEA"/>
    <w:rsid w:val="005A4D29"/>
    <w:rsid w:val="005A58F2"/>
    <w:rsid w:val="005A5A37"/>
    <w:rsid w:val="005A65DF"/>
    <w:rsid w:val="005A7670"/>
    <w:rsid w:val="005B08B4"/>
    <w:rsid w:val="005B0E69"/>
    <w:rsid w:val="005B0F38"/>
    <w:rsid w:val="005B136B"/>
    <w:rsid w:val="005B190E"/>
    <w:rsid w:val="005B19E7"/>
    <w:rsid w:val="005B1D24"/>
    <w:rsid w:val="005B247B"/>
    <w:rsid w:val="005B2936"/>
    <w:rsid w:val="005B2AB6"/>
    <w:rsid w:val="005B2C31"/>
    <w:rsid w:val="005B3335"/>
    <w:rsid w:val="005B3513"/>
    <w:rsid w:val="005B3695"/>
    <w:rsid w:val="005B3894"/>
    <w:rsid w:val="005B3F06"/>
    <w:rsid w:val="005B44FA"/>
    <w:rsid w:val="005B4553"/>
    <w:rsid w:val="005B484D"/>
    <w:rsid w:val="005B5BD8"/>
    <w:rsid w:val="005B61A5"/>
    <w:rsid w:val="005B61DE"/>
    <w:rsid w:val="005B62D8"/>
    <w:rsid w:val="005B63D3"/>
    <w:rsid w:val="005B6623"/>
    <w:rsid w:val="005B6942"/>
    <w:rsid w:val="005B6D13"/>
    <w:rsid w:val="005B6EE7"/>
    <w:rsid w:val="005B721B"/>
    <w:rsid w:val="005B7523"/>
    <w:rsid w:val="005B7ECA"/>
    <w:rsid w:val="005C03B5"/>
    <w:rsid w:val="005C04C1"/>
    <w:rsid w:val="005C07C6"/>
    <w:rsid w:val="005C1010"/>
    <w:rsid w:val="005C1180"/>
    <w:rsid w:val="005C209E"/>
    <w:rsid w:val="005C242B"/>
    <w:rsid w:val="005C2B21"/>
    <w:rsid w:val="005C3827"/>
    <w:rsid w:val="005C3A87"/>
    <w:rsid w:val="005C3B53"/>
    <w:rsid w:val="005C4241"/>
    <w:rsid w:val="005C4B47"/>
    <w:rsid w:val="005C4BFC"/>
    <w:rsid w:val="005C5889"/>
    <w:rsid w:val="005C5992"/>
    <w:rsid w:val="005C5B22"/>
    <w:rsid w:val="005C62A1"/>
    <w:rsid w:val="005C64C7"/>
    <w:rsid w:val="005C6DE8"/>
    <w:rsid w:val="005C773E"/>
    <w:rsid w:val="005D0F10"/>
    <w:rsid w:val="005D1B47"/>
    <w:rsid w:val="005D1C79"/>
    <w:rsid w:val="005D1CC4"/>
    <w:rsid w:val="005D1F3F"/>
    <w:rsid w:val="005D1F8F"/>
    <w:rsid w:val="005D1FB1"/>
    <w:rsid w:val="005D2271"/>
    <w:rsid w:val="005D23BB"/>
    <w:rsid w:val="005D23FC"/>
    <w:rsid w:val="005D26A7"/>
    <w:rsid w:val="005D2CF6"/>
    <w:rsid w:val="005D3E85"/>
    <w:rsid w:val="005D43BA"/>
    <w:rsid w:val="005D4FCC"/>
    <w:rsid w:val="005D51F3"/>
    <w:rsid w:val="005D543A"/>
    <w:rsid w:val="005D56F4"/>
    <w:rsid w:val="005D5808"/>
    <w:rsid w:val="005D5C68"/>
    <w:rsid w:val="005D5CFA"/>
    <w:rsid w:val="005D5D3E"/>
    <w:rsid w:val="005D6116"/>
    <w:rsid w:val="005D622D"/>
    <w:rsid w:val="005D644F"/>
    <w:rsid w:val="005D684C"/>
    <w:rsid w:val="005D6889"/>
    <w:rsid w:val="005D6C25"/>
    <w:rsid w:val="005D6DEE"/>
    <w:rsid w:val="005D6F20"/>
    <w:rsid w:val="005D7774"/>
    <w:rsid w:val="005D785C"/>
    <w:rsid w:val="005D7933"/>
    <w:rsid w:val="005E05BB"/>
    <w:rsid w:val="005E0705"/>
    <w:rsid w:val="005E11A7"/>
    <w:rsid w:val="005E1AC7"/>
    <w:rsid w:val="005E2418"/>
    <w:rsid w:val="005E2444"/>
    <w:rsid w:val="005E2B52"/>
    <w:rsid w:val="005E2DD2"/>
    <w:rsid w:val="005E314F"/>
    <w:rsid w:val="005E41A6"/>
    <w:rsid w:val="005E42AF"/>
    <w:rsid w:val="005E477E"/>
    <w:rsid w:val="005E49B6"/>
    <w:rsid w:val="005E4AF4"/>
    <w:rsid w:val="005E4CBB"/>
    <w:rsid w:val="005E4DBB"/>
    <w:rsid w:val="005E4DE6"/>
    <w:rsid w:val="005E5FD4"/>
    <w:rsid w:val="005E6038"/>
    <w:rsid w:val="005E6096"/>
    <w:rsid w:val="005E614E"/>
    <w:rsid w:val="005E7B7D"/>
    <w:rsid w:val="005F0051"/>
    <w:rsid w:val="005F0166"/>
    <w:rsid w:val="005F020A"/>
    <w:rsid w:val="005F02AA"/>
    <w:rsid w:val="005F0393"/>
    <w:rsid w:val="005F04EA"/>
    <w:rsid w:val="005F0A32"/>
    <w:rsid w:val="005F0C91"/>
    <w:rsid w:val="005F0D3D"/>
    <w:rsid w:val="005F0FF5"/>
    <w:rsid w:val="005F20F3"/>
    <w:rsid w:val="005F2A21"/>
    <w:rsid w:val="005F32A7"/>
    <w:rsid w:val="005F33A8"/>
    <w:rsid w:val="005F342F"/>
    <w:rsid w:val="005F3655"/>
    <w:rsid w:val="005F3E83"/>
    <w:rsid w:val="005F47B9"/>
    <w:rsid w:val="005F49EF"/>
    <w:rsid w:val="005F49F0"/>
    <w:rsid w:val="005F52E3"/>
    <w:rsid w:val="005F5F08"/>
    <w:rsid w:val="005F6828"/>
    <w:rsid w:val="005F6935"/>
    <w:rsid w:val="005F6D8D"/>
    <w:rsid w:val="005F75F9"/>
    <w:rsid w:val="005F7783"/>
    <w:rsid w:val="005F78CA"/>
    <w:rsid w:val="005F7E6D"/>
    <w:rsid w:val="005F7F65"/>
    <w:rsid w:val="00600846"/>
    <w:rsid w:val="00600B92"/>
    <w:rsid w:val="006010AA"/>
    <w:rsid w:val="00601210"/>
    <w:rsid w:val="00601536"/>
    <w:rsid w:val="00601892"/>
    <w:rsid w:val="006021CE"/>
    <w:rsid w:val="006024BC"/>
    <w:rsid w:val="00603242"/>
    <w:rsid w:val="006036A9"/>
    <w:rsid w:val="0060377A"/>
    <w:rsid w:val="006047B9"/>
    <w:rsid w:val="00604A54"/>
    <w:rsid w:val="00604B46"/>
    <w:rsid w:val="006051FE"/>
    <w:rsid w:val="00605292"/>
    <w:rsid w:val="00605BD5"/>
    <w:rsid w:val="00605C0E"/>
    <w:rsid w:val="0060602D"/>
    <w:rsid w:val="0060606A"/>
    <w:rsid w:val="00606107"/>
    <w:rsid w:val="00606287"/>
    <w:rsid w:val="00606399"/>
    <w:rsid w:val="00606934"/>
    <w:rsid w:val="00606A4C"/>
    <w:rsid w:val="0060719D"/>
    <w:rsid w:val="0060728E"/>
    <w:rsid w:val="006072B4"/>
    <w:rsid w:val="00607513"/>
    <w:rsid w:val="00607732"/>
    <w:rsid w:val="00610CA1"/>
    <w:rsid w:val="00611248"/>
    <w:rsid w:val="00611505"/>
    <w:rsid w:val="00611D4B"/>
    <w:rsid w:val="00612021"/>
    <w:rsid w:val="006123CF"/>
    <w:rsid w:val="006126D5"/>
    <w:rsid w:val="00612EDF"/>
    <w:rsid w:val="00613257"/>
    <w:rsid w:val="00613349"/>
    <w:rsid w:val="00613886"/>
    <w:rsid w:val="00613D03"/>
    <w:rsid w:val="006141B9"/>
    <w:rsid w:val="00614233"/>
    <w:rsid w:val="006143B3"/>
    <w:rsid w:val="00614640"/>
    <w:rsid w:val="00614EE1"/>
    <w:rsid w:val="006154FC"/>
    <w:rsid w:val="00616826"/>
    <w:rsid w:val="006168B9"/>
    <w:rsid w:val="006200D1"/>
    <w:rsid w:val="00620504"/>
    <w:rsid w:val="0062068E"/>
    <w:rsid w:val="0062267F"/>
    <w:rsid w:val="00622790"/>
    <w:rsid w:val="00622AC5"/>
    <w:rsid w:val="006234D0"/>
    <w:rsid w:val="006234E5"/>
    <w:rsid w:val="00623818"/>
    <w:rsid w:val="00623D58"/>
    <w:rsid w:val="00623E7D"/>
    <w:rsid w:val="006242AF"/>
    <w:rsid w:val="00624604"/>
    <w:rsid w:val="006247C4"/>
    <w:rsid w:val="00624F2E"/>
    <w:rsid w:val="00624FDF"/>
    <w:rsid w:val="006252AC"/>
    <w:rsid w:val="0062582C"/>
    <w:rsid w:val="006258DF"/>
    <w:rsid w:val="00626086"/>
    <w:rsid w:val="0062637F"/>
    <w:rsid w:val="0062642F"/>
    <w:rsid w:val="006269A3"/>
    <w:rsid w:val="00626AAC"/>
    <w:rsid w:val="00626BB3"/>
    <w:rsid w:val="00626C9C"/>
    <w:rsid w:val="00626D99"/>
    <w:rsid w:val="00626E3E"/>
    <w:rsid w:val="00627A33"/>
    <w:rsid w:val="006301FE"/>
    <w:rsid w:val="0063078A"/>
    <w:rsid w:val="006309C0"/>
    <w:rsid w:val="00630BEE"/>
    <w:rsid w:val="00631483"/>
    <w:rsid w:val="006315C3"/>
    <w:rsid w:val="0063180D"/>
    <w:rsid w:val="006318BB"/>
    <w:rsid w:val="006325B5"/>
    <w:rsid w:val="00632C65"/>
    <w:rsid w:val="00632C66"/>
    <w:rsid w:val="00632F38"/>
    <w:rsid w:val="0063317F"/>
    <w:rsid w:val="006339A0"/>
    <w:rsid w:val="00633B23"/>
    <w:rsid w:val="00633B83"/>
    <w:rsid w:val="00633BF6"/>
    <w:rsid w:val="00633E9A"/>
    <w:rsid w:val="0063469E"/>
    <w:rsid w:val="006346C1"/>
    <w:rsid w:val="00634A82"/>
    <w:rsid w:val="006354FE"/>
    <w:rsid w:val="006356C4"/>
    <w:rsid w:val="0063588B"/>
    <w:rsid w:val="00635954"/>
    <w:rsid w:val="00635AE8"/>
    <w:rsid w:val="00635E65"/>
    <w:rsid w:val="00636E4A"/>
    <w:rsid w:val="006372CE"/>
    <w:rsid w:val="0063765A"/>
    <w:rsid w:val="006377EA"/>
    <w:rsid w:val="0064018B"/>
    <w:rsid w:val="006408A5"/>
    <w:rsid w:val="00640937"/>
    <w:rsid w:val="006415D3"/>
    <w:rsid w:val="00641838"/>
    <w:rsid w:val="006419A7"/>
    <w:rsid w:val="00641A16"/>
    <w:rsid w:val="00641DC2"/>
    <w:rsid w:val="00642236"/>
    <w:rsid w:val="006423CA"/>
    <w:rsid w:val="0064297E"/>
    <w:rsid w:val="00642A17"/>
    <w:rsid w:val="0064342F"/>
    <w:rsid w:val="0064378A"/>
    <w:rsid w:val="00643A52"/>
    <w:rsid w:val="00643C41"/>
    <w:rsid w:val="006444E0"/>
    <w:rsid w:val="00644BCD"/>
    <w:rsid w:val="00644C04"/>
    <w:rsid w:val="00645D7C"/>
    <w:rsid w:val="00645E8D"/>
    <w:rsid w:val="0064600C"/>
    <w:rsid w:val="00646034"/>
    <w:rsid w:val="0064627B"/>
    <w:rsid w:val="006463FD"/>
    <w:rsid w:val="006464C3"/>
    <w:rsid w:val="00646550"/>
    <w:rsid w:val="0064696E"/>
    <w:rsid w:val="00646AE5"/>
    <w:rsid w:val="00647378"/>
    <w:rsid w:val="00647A50"/>
    <w:rsid w:val="00647DFB"/>
    <w:rsid w:val="0065012B"/>
    <w:rsid w:val="006505AB"/>
    <w:rsid w:val="0065073F"/>
    <w:rsid w:val="00650E3C"/>
    <w:rsid w:val="006510AD"/>
    <w:rsid w:val="006511C3"/>
    <w:rsid w:val="00651359"/>
    <w:rsid w:val="006517CC"/>
    <w:rsid w:val="006518BB"/>
    <w:rsid w:val="006519BB"/>
    <w:rsid w:val="00651A3D"/>
    <w:rsid w:val="00651CEB"/>
    <w:rsid w:val="00652EE5"/>
    <w:rsid w:val="00653195"/>
    <w:rsid w:val="006533DB"/>
    <w:rsid w:val="0065355C"/>
    <w:rsid w:val="00653A46"/>
    <w:rsid w:val="00654A48"/>
    <w:rsid w:val="00655178"/>
    <w:rsid w:val="006551B8"/>
    <w:rsid w:val="00655234"/>
    <w:rsid w:val="0065527C"/>
    <w:rsid w:val="00655D24"/>
    <w:rsid w:val="0065774A"/>
    <w:rsid w:val="006577B7"/>
    <w:rsid w:val="00660EAE"/>
    <w:rsid w:val="0066122E"/>
    <w:rsid w:val="00661315"/>
    <w:rsid w:val="00661A91"/>
    <w:rsid w:val="00661FE6"/>
    <w:rsid w:val="006620F7"/>
    <w:rsid w:val="006623DF"/>
    <w:rsid w:val="00663D8C"/>
    <w:rsid w:val="00664791"/>
    <w:rsid w:val="00664B11"/>
    <w:rsid w:val="00664BF9"/>
    <w:rsid w:val="006650E8"/>
    <w:rsid w:val="0066579E"/>
    <w:rsid w:val="00665A6E"/>
    <w:rsid w:val="00665C2F"/>
    <w:rsid w:val="00665CAC"/>
    <w:rsid w:val="0066626E"/>
    <w:rsid w:val="006665F6"/>
    <w:rsid w:val="00666663"/>
    <w:rsid w:val="00666C18"/>
    <w:rsid w:val="00667371"/>
    <w:rsid w:val="00667BAE"/>
    <w:rsid w:val="00667D3E"/>
    <w:rsid w:val="00670463"/>
    <w:rsid w:val="006713E8"/>
    <w:rsid w:val="006714DD"/>
    <w:rsid w:val="006716E4"/>
    <w:rsid w:val="006725D5"/>
    <w:rsid w:val="00674854"/>
    <w:rsid w:val="00674E47"/>
    <w:rsid w:val="00675738"/>
    <w:rsid w:val="0067573D"/>
    <w:rsid w:val="0067616B"/>
    <w:rsid w:val="006762BE"/>
    <w:rsid w:val="00677334"/>
    <w:rsid w:val="00677460"/>
    <w:rsid w:val="00677865"/>
    <w:rsid w:val="00677C64"/>
    <w:rsid w:val="00677FB4"/>
    <w:rsid w:val="00680A42"/>
    <w:rsid w:val="00680DA0"/>
    <w:rsid w:val="006810C2"/>
    <w:rsid w:val="006815FB"/>
    <w:rsid w:val="00681D42"/>
    <w:rsid w:val="006820E3"/>
    <w:rsid w:val="00682505"/>
    <w:rsid w:val="006828F5"/>
    <w:rsid w:val="00682D55"/>
    <w:rsid w:val="006832EC"/>
    <w:rsid w:val="00683C72"/>
    <w:rsid w:val="00683F0B"/>
    <w:rsid w:val="00683FCE"/>
    <w:rsid w:val="006844A5"/>
    <w:rsid w:val="00684541"/>
    <w:rsid w:val="00684AFD"/>
    <w:rsid w:val="00684B74"/>
    <w:rsid w:val="00684CBB"/>
    <w:rsid w:val="00684CD3"/>
    <w:rsid w:val="0068591C"/>
    <w:rsid w:val="00685D17"/>
    <w:rsid w:val="00686394"/>
    <w:rsid w:val="0068667A"/>
    <w:rsid w:val="006867B3"/>
    <w:rsid w:val="00686F61"/>
    <w:rsid w:val="00687170"/>
    <w:rsid w:val="00687A2C"/>
    <w:rsid w:val="00687AFC"/>
    <w:rsid w:val="00687B7B"/>
    <w:rsid w:val="00687D6E"/>
    <w:rsid w:val="006909A2"/>
    <w:rsid w:val="006909CC"/>
    <w:rsid w:val="00690AEB"/>
    <w:rsid w:val="00690F85"/>
    <w:rsid w:val="0069145E"/>
    <w:rsid w:val="00691866"/>
    <w:rsid w:val="00691FE8"/>
    <w:rsid w:val="00692840"/>
    <w:rsid w:val="00692A55"/>
    <w:rsid w:val="00692AC6"/>
    <w:rsid w:val="00692CA2"/>
    <w:rsid w:val="00693097"/>
    <w:rsid w:val="00693200"/>
    <w:rsid w:val="006932F7"/>
    <w:rsid w:val="006934E7"/>
    <w:rsid w:val="006938F3"/>
    <w:rsid w:val="00694AF3"/>
    <w:rsid w:val="00694D98"/>
    <w:rsid w:val="0069527D"/>
    <w:rsid w:val="00695390"/>
    <w:rsid w:val="006955D4"/>
    <w:rsid w:val="006957F6"/>
    <w:rsid w:val="00695A5C"/>
    <w:rsid w:val="00695B42"/>
    <w:rsid w:val="00695B96"/>
    <w:rsid w:val="00695E8B"/>
    <w:rsid w:val="006961EF"/>
    <w:rsid w:val="00696561"/>
    <w:rsid w:val="00696758"/>
    <w:rsid w:val="00697101"/>
    <w:rsid w:val="0069761C"/>
    <w:rsid w:val="00697628"/>
    <w:rsid w:val="00697B34"/>
    <w:rsid w:val="00697D28"/>
    <w:rsid w:val="006A2B14"/>
    <w:rsid w:val="006A3061"/>
    <w:rsid w:val="006A3C64"/>
    <w:rsid w:val="006A42BC"/>
    <w:rsid w:val="006A49C6"/>
    <w:rsid w:val="006A58B2"/>
    <w:rsid w:val="006A5B83"/>
    <w:rsid w:val="006A5B9C"/>
    <w:rsid w:val="006A5E94"/>
    <w:rsid w:val="006A5F5E"/>
    <w:rsid w:val="006A60F6"/>
    <w:rsid w:val="006A62E1"/>
    <w:rsid w:val="006A64EC"/>
    <w:rsid w:val="006A6A74"/>
    <w:rsid w:val="006A6A99"/>
    <w:rsid w:val="006A7007"/>
    <w:rsid w:val="006A7F6F"/>
    <w:rsid w:val="006A7F74"/>
    <w:rsid w:val="006A7F88"/>
    <w:rsid w:val="006B03F9"/>
    <w:rsid w:val="006B0A7E"/>
    <w:rsid w:val="006B0E25"/>
    <w:rsid w:val="006B125E"/>
    <w:rsid w:val="006B137D"/>
    <w:rsid w:val="006B144B"/>
    <w:rsid w:val="006B171E"/>
    <w:rsid w:val="006B1861"/>
    <w:rsid w:val="006B19EC"/>
    <w:rsid w:val="006B1AB9"/>
    <w:rsid w:val="006B2137"/>
    <w:rsid w:val="006B2270"/>
    <w:rsid w:val="006B297B"/>
    <w:rsid w:val="006B3AF4"/>
    <w:rsid w:val="006B3F6C"/>
    <w:rsid w:val="006B4A33"/>
    <w:rsid w:val="006B4E38"/>
    <w:rsid w:val="006B4F6D"/>
    <w:rsid w:val="006B51B4"/>
    <w:rsid w:val="006B5530"/>
    <w:rsid w:val="006B5817"/>
    <w:rsid w:val="006B6504"/>
    <w:rsid w:val="006B6D18"/>
    <w:rsid w:val="006B6DD7"/>
    <w:rsid w:val="006B6F7E"/>
    <w:rsid w:val="006B70D2"/>
    <w:rsid w:val="006B71F7"/>
    <w:rsid w:val="006B74EC"/>
    <w:rsid w:val="006B79B7"/>
    <w:rsid w:val="006B7D49"/>
    <w:rsid w:val="006B7F2A"/>
    <w:rsid w:val="006C0AC2"/>
    <w:rsid w:val="006C12D1"/>
    <w:rsid w:val="006C186A"/>
    <w:rsid w:val="006C1939"/>
    <w:rsid w:val="006C1F4A"/>
    <w:rsid w:val="006C20B5"/>
    <w:rsid w:val="006C2A92"/>
    <w:rsid w:val="006C2C27"/>
    <w:rsid w:val="006C3135"/>
    <w:rsid w:val="006C3244"/>
    <w:rsid w:val="006C357B"/>
    <w:rsid w:val="006C36B8"/>
    <w:rsid w:val="006C3B31"/>
    <w:rsid w:val="006C3BD7"/>
    <w:rsid w:val="006C43AD"/>
    <w:rsid w:val="006C4F61"/>
    <w:rsid w:val="006C50D2"/>
    <w:rsid w:val="006C545E"/>
    <w:rsid w:val="006C5AE0"/>
    <w:rsid w:val="006C6459"/>
    <w:rsid w:val="006C683B"/>
    <w:rsid w:val="006C7C08"/>
    <w:rsid w:val="006D0B59"/>
    <w:rsid w:val="006D1828"/>
    <w:rsid w:val="006D1A9F"/>
    <w:rsid w:val="006D1C14"/>
    <w:rsid w:val="006D1CD8"/>
    <w:rsid w:val="006D22F4"/>
    <w:rsid w:val="006D2BC9"/>
    <w:rsid w:val="006D2D1B"/>
    <w:rsid w:val="006D2D74"/>
    <w:rsid w:val="006D2E71"/>
    <w:rsid w:val="006D38FE"/>
    <w:rsid w:val="006D3B6C"/>
    <w:rsid w:val="006D3B73"/>
    <w:rsid w:val="006D503A"/>
    <w:rsid w:val="006D5584"/>
    <w:rsid w:val="006D600D"/>
    <w:rsid w:val="006D678D"/>
    <w:rsid w:val="006D6790"/>
    <w:rsid w:val="006D692C"/>
    <w:rsid w:val="006D6AAC"/>
    <w:rsid w:val="006D6C23"/>
    <w:rsid w:val="006D7466"/>
    <w:rsid w:val="006D74B9"/>
    <w:rsid w:val="006D7751"/>
    <w:rsid w:val="006D7A76"/>
    <w:rsid w:val="006E00AE"/>
    <w:rsid w:val="006E053D"/>
    <w:rsid w:val="006E08D8"/>
    <w:rsid w:val="006E14E3"/>
    <w:rsid w:val="006E1689"/>
    <w:rsid w:val="006E1AA9"/>
    <w:rsid w:val="006E224B"/>
    <w:rsid w:val="006E233A"/>
    <w:rsid w:val="006E2844"/>
    <w:rsid w:val="006E28D6"/>
    <w:rsid w:val="006E2972"/>
    <w:rsid w:val="006E2AC1"/>
    <w:rsid w:val="006E2B73"/>
    <w:rsid w:val="006E3017"/>
    <w:rsid w:val="006E30B9"/>
    <w:rsid w:val="006E3265"/>
    <w:rsid w:val="006E32DE"/>
    <w:rsid w:val="006E389A"/>
    <w:rsid w:val="006E3D2F"/>
    <w:rsid w:val="006E403F"/>
    <w:rsid w:val="006E474A"/>
    <w:rsid w:val="006E49A7"/>
    <w:rsid w:val="006E4D1C"/>
    <w:rsid w:val="006E50D5"/>
    <w:rsid w:val="006E5AF3"/>
    <w:rsid w:val="006E5D68"/>
    <w:rsid w:val="006E60AA"/>
    <w:rsid w:val="006E6463"/>
    <w:rsid w:val="006E6676"/>
    <w:rsid w:val="006E6EA9"/>
    <w:rsid w:val="006F009C"/>
    <w:rsid w:val="006F012B"/>
    <w:rsid w:val="006F0502"/>
    <w:rsid w:val="006F0535"/>
    <w:rsid w:val="006F05D4"/>
    <w:rsid w:val="006F0A00"/>
    <w:rsid w:val="006F1872"/>
    <w:rsid w:val="006F1DB8"/>
    <w:rsid w:val="006F216F"/>
    <w:rsid w:val="006F236E"/>
    <w:rsid w:val="006F26EE"/>
    <w:rsid w:val="006F2D49"/>
    <w:rsid w:val="006F2FB7"/>
    <w:rsid w:val="006F2FDB"/>
    <w:rsid w:val="006F3666"/>
    <w:rsid w:val="006F38D7"/>
    <w:rsid w:val="006F3D5F"/>
    <w:rsid w:val="006F3E05"/>
    <w:rsid w:val="006F3E89"/>
    <w:rsid w:val="006F429A"/>
    <w:rsid w:val="006F452A"/>
    <w:rsid w:val="006F4B00"/>
    <w:rsid w:val="006F4FF9"/>
    <w:rsid w:val="006F53C3"/>
    <w:rsid w:val="006F56F9"/>
    <w:rsid w:val="006F5DBE"/>
    <w:rsid w:val="006F6627"/>
    <w:rsid w:val="006F6822"/>
    <w:rsid w:val="006F6EF1"/>
    <w:rsid w:val="006F71A5"/>
    <w:rsid w:val="006F7468"/>
    <w:rsid w:val="006F763E"/>
    <w:rsid w:val="006F7948"/>
    <w:rsid w:val="006F7E75"/>
    <w:rsid w:val="00700000"/>
    <w:rsid w:val="007007BB"/>
    <w:rsid w:val="00700945"/>
    <w:rsid w:val="0070131F"/>
    <w:rsid w:val="00701341"/>
    <w:rsid w:val="00701C04"/>
    <w:rsid w:val="00701C14"/>
    <w:rsid w:val="00701E11"/>
    <w:rsid w:val="00702083"/>
    <w:rsid w:val="0070260F"/>
    <w:rsid w:val="00702AD9"/>
    <w:rsid w:val="00703333"/>
    <w:rsid w:val="00703AAC"/>
    <w:rsid w:val="00703B73"/>
    <w:rsid w:val="00703F69"/>
    <w:rsid w:val="00704096"/>
    <w:rsid w:val="0070430D"/>
    <w:rsid w:val="007046DF"/>
    <w:rsid w:val="0070574A"/>
    <w:rsid w:val="00705A6F"/>
    <w:rsid w:val="00705D80"/>
    <w:rsid w:val="00705DC3"/>
    <w:rsid w:val="007066CC"/>
    <w:rsid w:val="00706812"/>
    <w:rsid w:val="00707381"/>
    <w:rsid w:val="0070759F"/>
    <w:rsid w:val="00707913"/>
    <w:rsid w:val="00710E99"/>
    <w:rsid w:val="00710F0A"/>
    <w:rsid w:val="0071168E"/>
    <w:rsid w:val="00711710"/>
    <w:rsid w:val="00711ABF"/>
    <w:rsid w:val="00711B40"/>
    <w:rsid w:val="00711D8D"/>
    <w:rsid w:val="00711E50"/>
    <w:rsid w:val="0071216F"/>
    <w:rsid w:val="007121EE"/>
    <w:rsid w:val="0071222D"/>
    <w:rsid w:val="00712276"/>
    <w:rsid w:val="007123FF"/>
    <w:rsid w:val="00712787"/>
    <w:rsid w:val="00712F18"/>
    <w:rsid w:val="00713018"/>
    <w:rsid w:val="00713203"/>
    <w:rsid w:val="007132F6"/>
    <w:rsid w:val="00713B51"/>
    <w:rsid w:val="00713C22"/>
    <w:rsid w:val="00713E6E"/>
    <w:rsid w:val="00714007"/>
    <w:rsid w:val="007140FF"/>
    <w:rsid w:val="0071429B"/>
    <w:rsid w:val="00715629"/>
    <w:rsid w:val="007157AE"/>
    <w:rsid w:val="00715931"/>
    <w:rsid w:val="00715980"/>
    <w:rsid w:val="007159EA"/>
    <w:rsid w:val="00715CBA"/>
    <w:rsid w:val="00715F88"/>
    <w:rsid w:val="007160C1"/>
    <w:rsid w:val="007160C7"/>
    <w:rsid w:val="007160E3"/>
    <w:rsid w:val="007162CD"/>
    <w:rsid w:val="00716396"/>
    <w:rsid w:val="00716581"/>
    <w:rsid w:val="00716AB4"/>
    <w:rsid w:val="00716F25"/>
    <w:rsid w:val="0071704C"/>
    <w:rsid w:val="00717C3A"/>
    <w:rsid w:val="0072042F"/>
    <w:rsid w:val="007207EA"/>
    <w:rsid w:val="00720A18"/>
    <w:rsid w:val="00720B60"/>
    <w:rsid w:val="00720F20"/>
    <w:rsid w:val="00720FD3"/>
    <w:rsid w:val="00721358"/>
    <w:rsid w:val="0072151A"/>
    <w:rsid w:val="00721C4A"/>
    <w:rsid w:val="007227D5"/>
    <w:rsid w:val="00724135"/>
    <w:rsid w:val="007244DB"/>
    <w:rsid w:val="007245C8"/>
    <w:rsid w:val="00724641"/>
    <w:rsid w:val="007246C2"/>
    <w:rsid w:val="00724E5B"/>
    <w:rsid w:val="007252A0"/>
    <w:rsid w:val="00725555"/>
    <w:rsid w:val="00725900"/>
    <w:rsid w:val="00725B39"/>
    <w:rsid w:val="00726441"/>
    <w:rsid w:val="00726460"/>
    <w:rsid w:val="00726663"/>
    <w:rsid w:val="007268FD"/>
    <w:rsid w:val="0072692E"/>
    <w:rsid w:val="00726EBD"/>
    <w:rsid w:val="007277DC"/>
    <w:rsid w:val="007302F7"/>
    <w:rsid w:val="0073091A"/>
    <w:rsid w:val="00730A7D"/>
    <w:rsid w:val="00730A87"/>
    <w:rsid w:val="00731109"/>
    <w:rsid w:val="00731359"/>
    <w:rsid w:val="007314BA"/>
    <w:rsid w:val="007319BF"/>
    <w:rsid w:val="00731A19"/>
    <w:rsid w:val="00732465"/>
    <w:rsid w:val="00732672"/>
    <w:rsid w:val="0073272F"/>
    <w:rsid w:val="00732731"/>
    <w:rsid w:val="00732AF3"/>
    <w:rsid w:val="007330DB"/>
    <w:rsid w:val="007338DE"/>
    <w:rsid w:val="00733CF5"/>
    <w:rsid w:val="00733EAA"/>
    <w:rsid w:val="00734631"/>
    <w:rsid w:val="00734833"/>
    <w:rsid w:val="00734AC1"/>
    <w:rsid w:val="00734C4E"/>
    <w:rsid w:val="00734D0D"/>
    <w:rsid w:val="0073526A"/>
    <w:rsid w:val="007352AF"/>
    <w:rsid w:val="007356C0"/>
    <w:rsid w:val="00735A60"/>
    <w:rsid w:val="00736257"/>
    <w:rsid w:val="007364DF"/>
    <w:rsid w:val="0073670C"/>
    <w:rsid w:val="00736E18"/>
    <w:rsid w:val="007374A0"/>
    <w:rsid w:val="00737577"/>
    <w:rsid w:val="0073773D"/>
    <w:rsid w:val="007406E0"/>
    <w:rsid w:val="007409BC"/>
    <w:rsid w:val="00740CA9"/>
    <w:rsid w:val="00740F63"/>
    <w:rsid w:val="00741279"/>
    <w:rsid w:val="00741726"/>
    <w:rsid w:val="007429E9"/>
    <w:rsid w:val="00743EFE"/>
    <w:rsid w:val="00745056"/>
    <w:rsid w:val="00745990"/>
    <w:rsid w:val="00745A3D"/>
    <w:rsid w:val="00745A78"/>
    <w:rsid w:val="00745AFD"/>
    <w:rsid w:val="00745D11"/>
    <w:rsid w:val="00746309"/>
    <w:rsid w:val="00746582"/>
    <w:rsid w:val="00747FDD"/>
    <w:rsid w:val="007509F4"/>
    <w:rsid w:val="007514F5"/>
    <w:rsid w:val="0075192B"/>
    <w:rsid w:val="00751FF9"/>
    <w:rsid w:val="007522E1"/>
    <w:rsid w:val="007524F3"/>
    <w:rsid w:val="0075329F"/>
    <w:rsid w:val="00753403"/>
    <w:rsid w:val="00753919"/>
    <w:rsid w:val="00753DCD"/>
    <w:rsid w:val="00753DEB"/>
    <w:rsid w:val="007547C6"/>
    <w:rsid w:val="0075499B"/>
    <w:rsid w:val="00754AFB"/>
    <w:rsid w:val="00754E85"/>
    <w:rsid w:val="00756458"/>
    <w:rsid w:val="0075661E"/>
    <w:rsid w:val="00756658"/>
    <w:rsid w:val="007567DC"/>
    <w:rsid w:val="00756D6C"/>
    <w:rsid w:val="00756DAB"/>
    <w:rsid w:val="00757193"/>
    <w:rsid w:val="00757339"/>
    <w:rsid w:val="0075774A"/>
    <w:rsid w:val="00757B4A"/>
    <w:rsid w:val="00757D67"/>
    <w:rsid w:val="007606DB"/>
    <w:rsid w:val="0076083F"/>
    <w:rsid w:val="00761B45"/>
    <w:rsid w:val="00761C6C"/>
    <w:rsid w:val="00762414"/>
    <w:rsid w:val="0076269E"/>
    <w:rsid w:val="007627A3"/>
    <w:rsid w:val="007641CD"/>
    <w:rsid w:val="0076449C"/>
    <w:rsid w:val="0076476C"/>
    <w:rsid w:val="007649ED"/>
    <w:rsid w:val="007654E5"/>
    <w:rsid w:val="00765A70"/>
    <w:rsid w:val="00765EB1"/>
    <w:rsid w:val="00766421"/>
    <w:rsid w:val="00766E0F"/>
    <w:rsid w:val="00766EC4"/>
    <w:rsid w:val="00767DC2"/>
    <w:rsid w:val="00770A29"/>
    <w:rsid w:val="00771D44"/>
    <w:rsid w:val="00772D6E"/>
    <w:rsid w:val="00773E16"/>
    <w:rsid w:val="00773E6C"/>
    <w:rsid w:val="00774101"/>
    <w:rsid w:val="00774392"/>
    <w:rsid w:val="007751E2"/>
    <w:rsid w:val="00775A59"/>
    <w:rsid w:val="00775F78"/>
    <w:rsid w:val="0077628A"/>
    <w:rsid w:val="00776A60"/>
    <w:rsid w:val="00776A71"/>
    <w:rsid w:val="00777185"/>
    <w:rsid w:val="00777AA5"/>
    <w:rsid w:val="00780627"/>
    <w:rsid w:val="00780816"/>
    <w:rsid w:val="00780836"/>
    <w:rsid w:val="007810DC"/>
    <w:rsid w:val="00781112"/>
    <w:rsid w:val="0078156C"/>
    <w:rsid w:val="00782068"/>
    <w:rsid w:val="00782298"/>
    <w:rsid w:val="0078307D"/>
    <w:rsid w:val="007835E6"/>
    <w:rsid w:val="00783F44"/>
    <w:rsid w:val="0078426C"/>
    <w:rsid w:val="007847BE"/>
    <w:rsid w:val="007847C4"/>
    <w:rsid w:val="00785422"/>
    <w:rsid w:val="007857C2"/>
    <w:rsid w:val="00785A9C"/>
    <w:rsid w:val="00785C06"/>
    <w:rsid w:val="00785F4B"/>
    <w:rsid w:val="00786334"/>
    <w:rsid w:val="00786D14"/>
    <w:rsid w:val="0078785E"/>
    <w:rsid w:val="0078789A"/>
    <w:rsid w:val="00787D74"/>
    <w:rsid w:val="00787DFA"/>
    <w:rsid w:val="007902FB"/>
    <w:rsid w:val="00790389"/>
    <w:rsid w:val="00790F3B"/>
    <w:rsid w:val="00790FC6"/>
    <w:rsid w:val="007913B1"/>
    <w:rsid w:val="00791417"/>
    <w:rsid w:val="00791477"/>
    <w:rsid w:val="0079173B"/>
    <w:rsid w:val="00791BFB"/>
    <w:rsid w:val="00791DA6"/>
    <w:rsid w:val="00791FAD"/>
    <w:rsid w:val="0079282D"/>
    <w:rsid w:val="00792B09"/>
    <w:rsid w:val="0079321D"/>
    <w:rsid w:val="00793AC1"/>
    <w:rsid w:val="00793B69"/>
    <w:rsid w:val="00793DBE"/>
    <w:rsid w:val="007940AF"/>
    <w:rsid w:val="0079443F"/>
    <w:rsid w:val="00794629"/>
    <w:rsid w:val="007946CE"/>
    <w:rsid w:val="007958FF"/>
    <w:rsid w:val="0079599D"/>
    <w:rsid w:val="00796C37"/>
    <w:rsid w:val="00797A56"/>
    <w:rsid w:val="00797B5B"/>
    <w:rsid w:val="00797C12"/>
    <w:rsid w:val="00797C41"/>
    <w:rsid w:val="007A0213"/>
    <w:rsid w:val="007A0A5A"/>
    <w:rsid w:val="007A0D1E"/>
    <w:rsid w:val="007A106B"/>
    <w:rsid w:val="007A15FF"/>
    <w:rsid w:val="007A18E0"/>
    <w:rsid w:val="007A1F7F"/>
    <w:rsid w:val="007A23F5"/>
    <w:rsid w:val="007A2C84"/>
    <w:rsid w:val="007A2EDB"/>
    <w:rsid w:val="007A3B4E"/>
    <w:rsid w:val="007A3D4E"/>
    <w:rsid w:val="007A3ED9"/>
    <w:rsid w:val="007A41D2"/>
    <w:rsid w:val="007A439E"/>
    <w:rsid w:val="007A4A4B"/>
    <w:rsid w:val="007A4BBA"/>
    <w:rsid w:val="007A559B"/>
    <w:rsid w:val="007A5813"/>
    <w:rsid w:val="007A5B81"/>
    <w:rsid w:val="007A5DD1"/>
    <w:rsid w:val="007A5F9E"/>
    <w:rsid w:val="007A6327"/>
    <w:rsid w:val="007A769C"/>
    <w:rsid w:val="007A7903"/>
    <w:rsid w:val="007A7D9A"/>
    <w:rsid w:val="007A7F09"/>
    <w:rsid w:val="007B0488"/>
    <w:rsid w:val="007B0650"/>
    <w:rsid w:val="007B07F9"/>
    <w:rsid w:val="007B0807"/>
    <w:rsid w:val="007B0A6A"/>
    <w:rsid w:val="007B0E2D"/>
    <w:rsid w:val="007B0F90"/>
    <w:rsid w:val="007B1023"/>
    <w:rsid w:val="007B12A3"/>
    <w:rsid w:val="007B1986"/>
    <w:rsid w:val="007B1CC9"/>
    <w:rsid w:val="007B1DA4"/>
    <w:rsid w:val="007B2526"/>
    <w:rsid w:val="007B3006"/>
    <w:rsid w:val="007B343F"/>
    <w:rsid w:val="007B3682"/>
    <w:rsid w:val="007B3A6B"/>
    <w:rsid w:val="007B4A32"/>
    <w:rsid w:val="007B4A7C"/>
    <w:rsid w:val="007B50D7"/>
    <w:rsid w:val="007B57CA"/>
    <w:rsid w:val="007B580F"/>
    <w:rsid w:val="007B5818"/>
    <w:rsid w:val="007B5E10"/>
    <w:rsid w:val="007B63E1"/>
    <w:rsid w:val="007B6580"/>
    <w:rsid w:val="007B6818"/>
    <w:rsid w:val="007B71F2"/>
    <w:rsid w:val="007B79CE"/>
    <w:rsid w:val="007B7A38"/>
    <w:rsid w:val="007B7E50"/>
    <w:rsid w:val="007C0B4A"/>
    <w:rsid w:val="007C10A9"/>
    <w:rsid w:val="007C1169"/>
    <w:rsid w:val="007C17F3"/>
    <w:rsid w:val="007C18DE"/>
    <w:rsid w:val="007C1E83"/>
    <w:rsid w:val="007C200F"/>
    <w:rsid w:val="007C2211"/>
    <w:rsid w:val="007C2AB5"/>
    <w:rsid w:val="007C328D"/>
    <w:rsid w:val="007C3507"/>
    <w:rsid w:val="007C3675"/>
    <w:rsid w:val="007C399F"/>
    <w:rsid w:val="007C3FC5"/>
    <w:rsid w:val="007C4818"/>
    <w:rsid w:val="007C4E23"/>
    <w:rsid w:val="007C515B"/>
    <w:rsid w:val="007C54F0"/>
    <w:rsid w:val="007C5571"/>
    <w:rsid w:val="007C5B73"/>
    <w:rsid w:val="007C5F51"/>
    <w:rsid w:val="007C6B5D"/>
    <w:rsid w:val="007C7140"/>
    <w:rsid w:val="007C76C6"/>
    <w:rsid w:val="007C7883"/>
    <w:rsid w:val="007C7965"/>
    <w:rsid w:val="007D0123"/>
    <w:rsid w:val="007D01CC"/>
    <w:rsid w:val="007D1906"/>
    <w:rsid w:val="007D1C90"/>
    <w:rsid w:val="007D1FA7"/>
    <w:rsid w:val="007D3634"/>
    <w:rsid w:val="007D3789"/>
    <w:rsid w:val="007D3B94"/>
    <w:rsid w:val="007D3CC8"/>
    <w:rsid w:val="007D3CD9"/>
    <w:rsid w:val="007D4172"/>
    <w:rsid w:val="007D45AD"/>
    <w:rsid w:val="007D45B8"/>
    <w:rsid w:val="007D46F0"/>
    <w:rsid w:val="007D4865"/>
    <w:rsid w:val="007D4965"/>
    <w:rsid w:val="007D49CB"/>
    <w:rsid w:val="007D4CAA"/>
    <w:rsid w:val="007D5E5D"/>
    <w:rsid w:val="007D630D"/>
    <w:rsid w:val="007D6C90"/>
    <w:rsid w:val="007D7871"/>
    <w:rsid w:val="007D79F5"/>
    <w:rsid w:val="007D7FEA"/>
    <w:rsid w:val="007E0551"/>
    <w:rsid w:val="007E05CE"/>
    <w:rsid w:val="007E0D1D"/>
    <w:rsid w:val="007E12EB"/>
    <w:rsid w:val="007E131D"/>
    <w:rsid w:val="007E1389"/>
    <w:rsid w:val="007E1477"/>
    <w:rsid w:val="007E19B1"/>
    <w:rsid w:val="007E1D91"/>
    <w:rsid w:val="007E1E9D"/>
    <w:rsid w:val="007E2716"/>
    <w:rsid w:val="007E292F"/>
    <w:rsid w:val="007E2F44"/>
    <w:rsid w:val="007E356F"/>
    <w:rsid w:val="007E3618"/>
    <w:rsid w:val="007E38FD"/>
    <w:rsid w:val="007E3AA7"/>
    <w:rsid w:val="007E4078"/>
    <w:rsid w:val="007E45E9"/>
    <w:rsid w:val="007E4C3F"/>
    <w:rsid w:val="007E4DF0"/>
    <w:rsid w:val="007E5200"/>
    <w:rsid w:val="007E5EF0"/>
    <w:rsid w:val="007E628A"/>
    <w:rsid w:val="007E6442"/>
    <w:rsid w:val="007E6E1B"/>
    <w:rsid w:val="007E6F16"/>
    <w:rsid w:val="007E7180"/>
    <w:rsid w:val="007E72C8"/>
    <w:rsid w:val="007E7689"/>
    <w:rsid w:val="007E78BA"/>
    <w:rsid w:val="007F030C"/>
    <w:rsid w:val="007F0B05"/>
    <w:rsid w:val="007F0DAC"/>
    <w:rsid w:val="007F0FA9"/>
    <w:rsid w:val="007F145A"/>
    <w:rsid w:val="007F1C31"/>
    <w:rsid w:val="007F367D"/>
    <w:rsid w:val="007F39FA"/>
    <w:rsid w:val="007F3F39"/>
    <w:rsid w:val="007F4732"/>
    <w:rsid w:val="007F4B15"/>
    <w:rsid w:val="007F52FC"/>
    <w:rsid w:val="007F55CD"/>
    <w:rsid w:val="007F55FB"/>
    <w:rsid w:val="007F5629"/>
    <w:rsid w:val="007F5722"/>
    <w:rsid w:val="007F5C4C"/>
    <w:rsid w:val="007F5DAF"/>
    <w:rsid w:val="007F5E11"/>
    <w:rsid w:val="007F65F9"/>
    <w:rsid w:val="007F6B04"/>
    <w:rsid w:val="007F6EE9"/>
    <w:rsid w:val="007F701D"/>
    <w:rsid w:val="007F7256"/>
    <w:rsid w:val="007F7B4E"/>
    <w:rsid w:val="008005C0"/>
    <w:rsid w:val="00800902"/>
    <w:rsid w:val="008009C5"/>
    <w:rsid w:val="00800FF4"/>
    <w:rsid w:val="00801403"/>
    <w:rsid w:val="008018D8"/>
    <w:rsid w:val="00801981"/>
    <w:rsid w:val="00801B1A"/>
    <w:rsid w:val="00801C36"/>
    <w:rsid w:val="00802549"/>
    <w:rsid w:val="00802EA5"/>
    <w:rsid w:val="00802F02"/>
    <w:rsid w:val="00803534"/>
    <w:rsid w:val="008039B7"/>
    <w:rsid w:val="00803BC3"/>
    <w:rsid w:val="00803CFF"/>
    <w:rsid w:val="00804842"/>
    <w:rsid w:val="00804B75"/>
    <w:rsid w:val="00806347"/>
    <w:rsid w:val="008064D7"/>
    <w:rsid w:val="008065F0"/>
    <w:rsid w:val="008067C7"/>
    <w:rsid w:val="0080728B"/>
    <w:rsid w:val="00807647"/>
    <w:rsid w:val="00810326"/>
    <w:rsid w:val="0081058E"/>
    <w:rsid w:val="00810B10"/>
    <w:rsid w:val="00810BCE"/>
    <w:rsid w:val="00810D5B"/>
    <w:rsid w:val="00810DD3"/>
    <w:rsid w:val="00810EC5"/>
    <w:rsid w:val="00811810"/>
    <w:rsid w:val="0081186B"/>
    <w:rsid w:val="0081198B"/>
    <w:rsid w:val="00812EAF"/>
    <w:rsid w:val="00813845"/>
    <w:rsid w:val="008139EC"/>
    <w:rsid w:val="00813A8E"/>
    <w:rsid w:val="00814174"/>
    <w:rsid w:val="008147EF"/>
    <w:rsid w:val="00814B40"/>
    <w:rsid w:val="00814EC0"/>
    <w:rsid w:val="00815020"/>
    <w:rsid w:val="008150E4"/>
    <w:rsid w:val="00815528"/>
    <w:rsid w:val="0081637A"/>
    <w:rsid w:val="00816617"/>
    <w:rsid w:val="00816C34"/>
    <w:rsid w:val="0081720C"/>
    <w:rsid w:val="00817353"/>
    <w:rsid w:val="00817431"/>
    <w:rsid w:val="00817F44"/>
    <w:rsid w:val="008209E7"/>
    <w:rsid w:val="008212CE"/>
    <w:rsid w:val="0082141D"/>
    <w:rsid w:val="00822309"/>
    <w:rsid w:val="00822A85"/>
    <w:rsid w:val="0082346D"/>
    <w:rsid w:val="008235A4"/>
    <w:rsid w:val="00823A3D"/>
    <w:rsid w:val="0082479A"/>
    <w:rsid w:val="00825110"/>
    <w:rsid w:val="008255A0"/>
    <w:rsid w:val="00825A78"/>
    <w:rsid w:val="00825D61"/>
    <w:rsid w:val="008272F2"/>
    <w:rsid w:val="008276E7"/>
    <w:rsid w:val="00827B66"/>
    <w:rsid w:val="00827D9B"/>
    <w:rsid w:val="00827F59"/>
    <w:rsid w:val="00827FE3"/>
    <w:rsid w:val="00830068"/>
    <w:rsid w:val="008302E9"/>
    <w:rsid w:val="00830B8D"/>
    <w:rsid w:val="00830DC9"/>
    <w:rsid w:val="0083113D"/>
    <w:rsid w:val="00831522"/>
    <w:rsid w:val="00831A18"/>
    <w:rsid w:val="00831EC2"/>
    <w:rsid w:val="00831FC5"/>
    <w:rsid w:val="0083223A"/>
    <w:rsid w:val="008324A2"/>
    <w:rsid w:val="00832767"/>
    <w:rsid w:val="00833718"/>
    <w:rsid w:val="00833B8A"/>
    <w:rsid w:val="0083497A"/>
    <w:rsid w:val="00834CDE"/>
    <w:rsid w:val="00834D65"/>
    <w:rsid w:val="00835F4A"/>
    <w:rsid w:val="008360C0"/>
    <w:rsid w:val="008364AF"/>
    <w:rsid w:val="008368D3"/>
    <w:rsid w:val="008369AA"/>
    <w:rsid w:val="00836FE6"/>
    <w:rsid w:val="0083728D"/>
    <w:rsid w:val="00837521"/>
    <w:rsid w:val="00837AD9"/>
    <w:rsid w:val="00837D7B"/>
    <w:rsid w:val="00840530"/>
    <w:rsid w:val="00840978"/>
    <w:rsid w:val="00840A40"/>
    <w:rsid w:val="00840B01"/>
    <w:rsid w:val="00840BAB"/>
    <w:rsid w:val="00840DE7"/>
    <w:rsid w:val="00841871"/>
    <w:rsid w:val="00841985"/>
    <w:rsid w:val="00841FE2"/>
    <w:rsid w:val="00843540"/>
    <w:rsid w:val="00843AF0"/>
    <w:rsid w:val="00843E57"/>
    <w:rsid w:val="00844085"/>
    <w:rsid w:val="0084422B"/>
    <w:rsid w:val="008447E7"/>
    <w:rsid w:val="008451AB"/>
    <w:rsid w:val="008460BE"/>
    <w:rsid w:val="00846905"/>
    <w:rsid w:val="00846B01"/>
    <w:rsid w:val="00847283"/>
    <w:rsid w:val="008473BD"/>
    <w:rsid w:val="008474EB"/>
    <w:rsid w:val="008475E1"/>
    <w:rsid w:val="00847B15"/>
    <w:rsid w:val="00847D2E"/>
    <w:rsid w:val="00847DC8"/>
    <w:rsid w:val="00847EE0"/>
    <w:rsid w:val="008503FF"/>
    <w:rsid w:val="00850499"/>
    <w:rsid w:val="0085083E"/>
    <w:rsid w:val="00850951"/>
    <w:rsid w:val="00850F8F"/>
    <w:rsid w:val="00851A11"/>
    <w:rsid w:val="00851E72"/>
    <w:rsid w:val="00852420"/>
    <w:rsid w:val="00852BF8"/>
    <w:rsid w:val="008535C5"/>
    <w:rsid w:val="008537DF"/>
    <w:rsid w:val="00853B8B"/>
    <w:rsid w:val="00854AFD"/>
    <w:rsid w:val="00855361"/>
    <w:rsid w:val="00855486"/>
    <w:rsid w:val="008566DD"/>
    <w:rsid w:val="00856860"/>
    <w:rsid w:val="00856890"/>
    <w:rsid w:val="00856CF6"/>
    <w:rsid w:val="00856E5A"/>
    <w:rsid w:val="00857105"/>
    <w:rsid w:val="00857B88"/>
    <w:rsid w:val="00857ED1"/>
    <w:rsid w:val="0086070F"/>
    <w:rsid w:val="0086075F"/>
    <w:rsid w:val="0086076E"/>
    <w:rsid w:val="00860ABC"/>
    <w:rsid w:val="0086183A"/>
    <w:rsid w:val="00861C0F"/>
    <w:rsid w:val="008627D8"/>
    <w:rsid w:val="00862C22"/>
    <w:rsid w:val="00862E47"/>
    <w:rsid w:val="00864067"/>
    <w:rsid w:val="00864455"/>
    <w:rsid w:val="00864878"/>
    <w:rsid w:val="00864B29"/>
    <w:rsid w:val="00864C16"/>
    <w:rsid w:val="00864D9A"/>
    <w:rsid w:val="008650E6"/>
    <w:rsid w:val="0086577B"/>
    <w:rsid w:val="008660B5"/>
    <w:rsid w:val="00866212"/>
    <w:rsid w:val="008664F6"/>
    <w:rsid w:val="00866708"/>
    <w:rsid w:val="00866D71"/>
    <w:rsid w:val="00866DDF"/>
    <w:rsid w:val="00867A23"/>
    <w:rsid w:val="00867CE7"/>
    <w:rsid w:val="00870023"/>
    <w:rsid w:val="00870416"/>
    <w:rsid w:val="008705F9"/>
    <w:rsid w:val="00870A14"/>
    <w:rsid w:val="00870BF6"/>
    <w:rsid w:val="00870E6A"/>
    <w:rsid w:val="0087103A"/>
    <w:rsid w:val="00871259"/>
    <w:rsid w:val="00871688"/>
    <w:rsid w:val="008717A9"/>
    <w:rsid w:val="008723BC"/>
    <w:rsid w:val="0087281F"/>
    <w:rsid w:val="0087296F"/>
    <w:rsid w:val="00872AC5"/>
    <w:rsid w:val="00872C72"/>
    <w:rsid w:val="00872E57"/>
    <w:rsid w:val="00872EC3"/>
    <w:rsid w:val="008732FF"/>
    <w:rsid w:val="0087376C"/>
    <w:rsid w:val="00873846"/>
    <w:rsid w:val="00873FCC"/>
    <w:rsid w:val="00874128"/>
    <w:rsid w:val="008747E4"/>
    <w:rsid w:val="008759B5"/>
    <w:rsid w:val="00875DE7"/>
    <w:rsid w:val="0087667D"/>
    <w:rsid w:val="00876834"/>
    <w:rsid w:val="00876EAB"/>
    <w:rsid w:val="00877616"/>
    <w:rsid w:val="00877E17"/>
    <w:rsid w:val="0088025B"/>
    <w:rsid w:val="00881868"/>
    <w:rsid w:val="0088189F"/>
    <w:rsid w:val="00881F56"/>
    <w:rsid w:val="008820F7"/>
    <w:rsid w:val="008835FB"/>
    <w:rsid w:val="008839D6"/>
    <w:rsid w:val="00883A21"/>
    <w:rsid w:val="00884076"/>
    <w:rsid w:val="00884352"/>
    <w:rsid w:val="00884528"/>
    <w:rsid w:val="00884743"/>
    <w:rsid w:val="00884ECC"/>
    <w:rsid w:val="008850CC"/>
    <w:rsid w:val="00885326"/>
    <w:rsid w:val="008855FB"/>
    <w:rsid w:val="00885649"/>
    <w:rsid w:val="00886513"/>
    <w:rsid w:val="00886AF8"/>
    <w:rsid w:val="00886C07"/>
    <w:rsid w:val="00886FA4"/>
    <w:rsid w:val="00887F33"/>
    <w:rsid w:val="0089094A"/>
    <w:rsid w:val="00890B97"/>
    <w:rsid w:val="00890D5F"/>
    <w:rsid w:val="00890F6C"/>
    <w:rsid w:val="00891BEF"/>
    <w:rsid w:val="00891E6B"/>
    <w:rsid w:val="00891F64"/>
    <w:rsid w:val="008923F1"/>
    <w:rsid w:val="008925AF"/>
    <w:rsid w:val="0089268C"/>
    <w:rsid w:val="008926FA"/>
    <w:rsid w:val="0089276A"/>
    <w:rsid w:val="00892878"/>
    <w:rsid w:val="00894171"/>
    <w:rsid w:val="0089452B"/>
    <w:rsid w:val="008947ED"/>
    <w:rsid w:val="00894A45"/>
    <w:rsid w:val="00894AE9"/>
    <w:rsid w:val="00894D43"/>
    <w:rsid w:val="00894F9D"/>
    <w:rsid w:val="00895393"/>
    <w:rsid w:val="00895426"/>
    <w:rsid w:val="00895541"/>
    <w:rsid w:val="008959BB"/>
    <w:rsid w:val="00895C37"/>
    <w:rsid w:val="00896090"/>
    <w:rsid w:val="00897CA7"/>
    <w:rsid w:val="008A014F"/>
    <w:rsid w:val="008A05DE"/>
    <w:rsid w:val="008A1EC5"/>
    <w:rsid w:val="008A203F"/>
    <w:rsid w:val="008A22C5"/>
    <w:rsid w:val="008A24A1"/>
    <w:rsid w:val="008A2570"/>
    <w:rsid w:val="008A2C21"/>
    <w:rsid w:val="008A306F"/>
    <w:rsid w:val="008A30D1"/>
    <w:rsid w:val="008A336E"/>
    <w:rsid w:val="008A36CB"/>
    <w:rsid w:val="008A3AA5"/>
    <w:rsid w:val="008A4714"/>
    <w:rsid w:val="008A490D"/>
    <w:rsid w:val="008A4AF3"/>
    <w:rsid w:val="008A4D33"/>
    <w:rsid w:val="008A4D55"/>
    <w:rsid w:val="008A4FF1"/>
    <w:rsid w:val="008A52FD"/>
    <w:rsid w:val="008A55CD"/>
    <w:rsid w:val="008A5DE3"/>
    <w:rsid w:val="008A61CB"/>
    <w:rsid w:val="008A68BF"/>
    <w:rsid w:val="008A6B29"/>
    <w:rsid w:val="008A6DE3"/>
    <w:rsid w:val="008A78DA"/>
    <w:rsid w:val="008A7984"/>
    <w:rsid w:val="008A7A1F"/>
    <w:rsid w:val="008B0D80"/>
    <w:rsid w:val="008B0FF2"/>
    <w:rsid w:val="008B1D31"/>
    <w:rsid w:val="008B2000"/>
    <w:rsid w:val="008B240C"/>
    <w:rsid w:val="008B2667"/>
    <w:rsid w:val="008B290D"/>
    <w:rsid w:val="008B299C"/>
    <w:rsid w:val="008B40E3"/>
    <w:rsid w:val="008B416E"/>
    <w:rsid w:val="008B42B0"/>
    <w:rsid w:val="008B4F96"/>
    <w:rsid w:val="008B58C7"/>
    <w:rsid w:val="008B5996"/>
    <w:rsid w:val="008B6223"/>
    <w:rsid w:val="008B667A"/>
    <w:rsid w:val="008B6DCC"/>
    <w:rsid w:val="008B77E4"/>
    <w:rsid w:val="008B7A74"/>
    <w:rsid w:val="008B7B5B"/>
    <w:rsid w:val="008B7C80"/>
    <w:rsid w:val="008B7FB3"/>
    <w:rsid w:val="008C0125"/>
    <w:rsid w:val="008C019D"/>
    <w:rsid w:val="008C032C"/>
    <w:rsid w:val="008C0880"/>
    <w:rsid w:val="008C09AA"/>
    <w:rsid w:val="008C2059"/>
    <w:rsid w:val="008C30F9"/>
    <w:rsid w:val="008C3405"/>
    <w:rsid w:val="008C3476"/>
    <w:rsid w:val="008C3680"/>
    <w:rsid w:val="008C3719"/>
    <w:rsid w:val="008C38E0"/>
    <w:rsid w:val="008C39BB"/>
    <w:rsid w:val="008C3D94"/>
    <w:rsid w:val="008C46E5"/>
    <w:rsid w:val="008C4713"/>
    <w:rsid w:val="008C4812"/>
    <w:rsid w:val="008C4D79"/>
    <w:rsid w:val="008C533F"/>
    <w:rsid w:val="008C53C6"/>
    <w:rsid w:val="008C5A04"/>
    <w:rsid w:val="008C5D54"/>
    <w:rsid w:val="008C6299"/>
    <w:rsid w:val="008C698E"/>
    <w:rsid w:val="008C6B9B"/>
    <w:rsid w:val="008C77B9"/>
    <w:rsid w:val="008C781D"/>
    <w:rsid w:val="008C7E5A"/>
    <w:rsid w:val="008D0260"/>
    <w:rsid w:val="008D0A37"/>
    <w:rsid w:val="008D0DAD"/>
    <w:rsid w:val="008D1BD7"/>
    <w:rsid w:val="008D1EAF"/>
    <w:rsid w:val="008D1EE6"/>
    <w:rsid w:val="008D23EC"/>
    <w:rsid w:val="008D3221"/>
    <w:rsid w:val="008D3820"/>
    <w:rsid w:val="008D3D62"/>
    <w:rsid w:val="008D4024"/>
    <w:rsid w:val="008D490A"/>
    <w:rsid w:val="008D49B4"/>
    <w:rsid w:val="008D6275"/>
    <w:rsid w:val="008D67FC"/>
    <w:rsid w:val="008D70B4"/>
    <w:rsid w:val="008D75FA"/>
    <w:rsid w:val="008D7CD2"/>
    <w:rsid w:val="008E0AD6"/>
    <w:rsid w:val="008E0E72"/>
    <w:rsid w:val="008E12F0"/>
    <w:rsid w:val="008E13E5"/>
    <w:rsid w:val="008E15D8"/>
    <w:rsid w:val="008E23EF"/>
    <w:rsid w:val="008E2540"/>
    <w:rsid w:val="008E2D3E"/>
    <w:rsid w:val="008E2E8A"/>
    <w:rsid w:val="008E3542"/>
    <w:rsid w:val="008E3667"/>
    <w:rsid w:val="008E3802"/>
    <w:rsid w:val="008E4838"/>
    <w:rsid w:val="008E4ABC"/>
    <w:rsid w:val="008E4BED"/>
    <w:rsid w:val="008E50D7"/>
    <w:rsid w:val="008E5DC8"/>
    <w:rsid w:val="008E5E6A"/>
    <w:rsid w:val="008E67B8"/>
    <w:rsid w:val="008E7306"/>
    <w:rsid w:val="008E7384"/>
    <w:rsid w:val="008E7BA9"/>
    <w:rsid w:val="008F01F8"/>
    <w:rsid w:val="008F0577"/>
    <w:rsid w:val="008F076C"/>
    <w:rsid w:val="008F0E18"/>
    <w:rsid w:val="008F1085"/>
    <w:rsid w:val="008F1635"/>
    <w:rsid w:val="008F18AC"/>
    <w:rsid w:val="008F1956"/>
    <w:rsid w:val="008F1957"/>
    <w:rsid w:val="008F216B"/>
    <w:rsid w:val="008F238F"/>
    <w:rsid w:val="008F279E"/>
    <w:rsid w:val="008F2888"/>
    <w:rsid w:val="008F3268"/>
    <w:rsid w:val="008F342D"/>
    <w:rsid w:val="008F3500"/>
    <w:rsid w:val="008F3848"/>
    <w:rsid w:val="008F43C7"/>
    <w:rsid w:val="008F462F"/>
    <w:rsid w:val="008F4A3D"/>
    <w:rsid w:val="008F4B20"/>
    <w:rsid w:val="008F4DC7"/>
    <w:rsid w:val="008F514C"/>
    <w:rsid w:val="008F532A"/>
    <w:rsid w:val="008F5DC8"/>
    <w:rsid w:val="008F6487"/>
    <w:rsid w:val="008F6728"/>
    <w:rsid w:val="008F68BF"/>
    <w:rsid w:val="008F6BC5"/>
    <w:rsid w:val="008F7B2D"/>
    <w:rsid w:val="00900286"/>
    <w:rsid w:val="0090037E"/>
    <w:rsid w:val="00900896"/>
    <w:rsid w:val="009011E8"/>
    <w:rsid w:val="00901908"/>
    <w:rsid w:val="0090274D"/>
    <w:rsid w:val="009027E3"/>
    <w:rsid w:val="0090312E"/>
    <w:rsid w:val="009034E4"/>
    <w:rsid w:val="009034E8"/>
    <w:rsid w:val="00903A30"/>
    <w:rsid w:val="00904009"/>
    <w:rsid w:val="0090406B"/>
    <w:rsid w:val="00905492"/>
    <w:rsid w:val="0090592B"/>
    <w:rsid w:val="00905A8C"/>
    <w:rsid w:val="00906262"/>
    <w:rsid w:val="009062ED"/>
    <w:rsid w:val="0090644D"/>
    <w:rsid w:val="00906CF1"/>
    <w:rsid w:val="00907084"/>
    <w:rsid w:val="00907FC1"/>
    <w:rsid w:val="0091009D"/>
    <w:rsid w:val="00910204"/>
    <w:rsid w:val="00910A8C"/>
    <w:rsid w:val="00910A92"/>
    <w:rsid w:val="00910D95"/>
    <w:rsid w:val="009110E5"/>
    <w:rsid w:val="00911867"/>
    <w:rsid w:val="009118E4"/>
    <w:rsid w:val="00911D9B"/>
    <w:rsid w:val="00911DD0"/>
    <w:rsid w:val="00912109"/>
    <w:rsid w:val="0091225D"/>
    <w:rsid w:val="0091297F"/>
    <w:rsid w:val="00912E39"/>
    <w:rsid w:val="009135D5"/>
    <w:rsid w:val="00913E38"/>
    <w:rsid w:val="00914553"/>
    <w:rsid w:val="00914B6D"/>
    <w:rsid w:val="00914C6B"/>
    <w:rsid w:val="009152B7"/>
    <w:rsid w:val="00915462"/>
    <w:rsid w:val="00915669"/>
    <w:rsid w:val="00915ED7"/>
    <w:rsid w:val="00915EEF"/>
    <w:rsid w:val="00916053"/>
    <w:rsid w:val="00916279"/>
    <w:rsid w:val="00916340"/>
    <w:rsid w:val="00916624"/>
    <w:rsid w:val="00916B3B"/>
    <w:rsid w:val="00916B4A"/>
    <w:rsid w:val="00916C1E"/>
    <w:rsid w:val="009176D4"/>
    <w:rsid w:val="009201A1"/>
    <w:rsid w:val="00920ABE"/>
    <w:rsid w:val="00920E3F"/>
    <w:rsid w:val="00921FF0"/>
    <w:rsid w:val="00922556"/>
    <w:rsid w:val="00922B6E"/>
    <w:rsid w:val="00922D15"/>
    <w:rsid w:val="00923177"/>
    <w:rsid w:val="009238B3"/>
    <w:rsid w:val="00923F4E"/>
    <w:rsid w:val="00925136"/>
    <w:rsid w:val="009256A5"/>
    <w:rsid w:val="00925D40"/>
    <w:rsid w:val="009269D4"/>
    <w:rsid w:val="00926FA4"/>
    <w:rsid w:val="00927225"/>
    <w:rsid w:val="009279DB"/>
    <w:rsid w:val="00927D55"/>
    <w:rsid w:val="00930B2E"/>
    <w:rsid w:val="00931123"/>
    <w:rsid w:val="009312E6"/>
    <w:rsid w:val="009320A0"/>
    <w:rsid w:val="00932282"/>
    <w:rsid w:val="00932FEA"/>
    <w:rsid w:val="00933A06"/>
    <w:rsid w:val="00933FF3"/>
    <w:rsid w:val="0093410B"/>
    <w:rsid w:val="00934271"/>
    <w:rsid w:val="00934A11"/>
    <w:rsid w:val="00934B1A"/>
    <w:rsid w:val="00935948"/>
    <w:rsid w:val="0093598E"/>
    <w:rsid w:val="00935DBD"/>
    <w:rsid w:val="00935E66"/>
    <w:rsid w:val="009365B9"/>
    <w:rsid w:val="009400B9"/>
    <w:rsid w:val="0094107E"/>
    <w:rsid w:val="009415CB"/>
    <w:rsid w:val="0094195A"/>
    <w:rsid w:val="00941B0B"/>
    <w:rsid w:val="00941F8B"/>
    <w:rsid w:val="00942A7C"/>
    <w:rsid w:val="00942A93"/>
    <w:rsid w:val="00943230"/>
    <w:rsid w:val="009436E3"/>
    <w:rsid w:val="00944231"/>
    <w:rsid w:val="0094446C"/>
    <w:rsid w:val="0094467C"/>
    <w:rsid w:val="00945E80"/>
    <w:rsid w:val="0094667E"/>
    <w:rsid w:val="00946E1C"/>
    <w:rsid w:val="009474AF"/>
    <w:rsid w:val="00947C11"/>
    <w:rsid w:val="00950911"/>
    <w:rsid w:val="00950F11"/>
    <w:rsid w:val="00951529"/>
    <w:rsid w:val="0095271D"/>
    <w:rsid w:val="00952895"/>
    <w:rsid w:val="00952D0C"/>
    <w:rsid w:val="00953260"/>
    <w:rsid w:val="0095326E"/>
    <w:rsid w:val="00953601"/>
    <w:rsid w:val="009536D4"/>
    <w:rsid w:val="009539D6"/>
    <w:rsid w:val="00954252"/>
    <w:rsid w:val="00954575"/>
    <w:rsid w:val="00954A7B"/>
    <w:rsid w:val="00954FD9"/>
    <w:rsid w:val="0095512B"/>
    <w:rsid w:val="0095560B"/>
    <w:rsid w:val="00955818"/>
    <w:rsid w:val="00956240"/>
    <w:rsid w:val="00956B9D"/>
    <w:rsid w:val="0095781D"/>
    <w:rsid w:val="00957B03"/>
    <w:rsid w:val="00960179"/>
    <w:rsid w:val="009601B8"/>
    <w:rsid w:val="00960726"/>
    <w:rsid w:val="00960734"/>
    <w:rsid w:val="009608D8"/>
    <w:rsid w:val="00960EBA"/>
    <w:rsid w:val="00960F02"/>
    <w:rsid w:val="009614B2"/>
    <w:rsid w:val="0096150D"/>
    <w:rsid w:val="00961740"/>
    <w:rsid w:val="00961B0F"/>
    <w:rsid w:val="00961BF0"/>
    <w:rsid w:val="00961C5D"/>
    <w:rsid w:val="0096200B"/>
    <w:rsid w:val="00962C6B"/>
    <w:rsid w:val="00962E11"/>
    <w:rsid w:val="00963086"/>
    <w:rsid w:val="00963639"/>
    <w:rsid w:val="0096592F"/>
    <w:rsid w:val="00966122"/>
    <w:rsid w:val="00967E13"/>
    <w:rsid w:val="0097128C"/>
    <w:rsid w:val="00971A5D"/>
    <w:rsid w:val="00971B30"/>
    <w:rsid w:val="009721C4"/>
    <w:rsid w:val="009723B0"/>
    <w:rsid w:val="00972405"/>
    <w:rsid w:val="0097257F"/>
    <w:rsid w:val="0097283A"/>
    <w:rsid w:val="00972A04"/>
    <w:rsid w:val="0097343A"/>
    <w:rsid w:val="00973E2D"/>
    <w:rsid w:val="00975413"/>
    <w:rsid w:val="00975746"/>
    <w:rsid w:val="00975756"/>
    <w:rsid w:val="0097579C"/>
    <w:rsid w:val="00975DF3"/>
    <w:rsid w:val="00975FD1"/>
    <w:rsid w:val="00977375"/>
    <w:rsid w:val="00980A80"/>
    <w:rsid w:val="00980A89"/>
    <w:rsid w:val="00980FD1"/>
    <w:rsid w:val="0098103E"/>
    <w:rsid w:val="00981135"/>
    <w:rsid w:val="0098147E"/>
    <w:rsid w:val="00981698"/>
    <w:rsid w:val="00981798"/>
    <w:rsid w:val="00981DFD"/>
    <w:rsid w:val="00981F5E"/>
    <w:rsid w:val="00982114"/>
    <w:rsid w:val="0098254B"/>
    <w:rsid w:val="00982758"/>
    <w:rsid w:val="00982A10"/>
    <w:rsid w:val="00982C47"/>
    <w:rsid w:val="00984047"/>
    <w:rsid w:val="00984227"/>
    <w:rsid w:val="0098441C"/>
    <w:rsid w:val="009844AE"/>
    <w:rsid w:val="00984C82"/>
    <w:rsid w:val="009854C5"/>
    <w:rsid w:val="00985965"/>
    <w:rsid w:val="00985E8C"/>
    <w:rsid w:val="00986C07"/>
    <w:rsid w:val="009901C6"/>
    <w:rsid w:val="00990352"/>
    <w:rsid w:val="00990937"/>
    <w:rsid w:val="00990D76"/>
    <w:rsid w:val="00990FE0"/>
    <w:rsid w:val="00992104"/>
    <w:rsid w:val="00992526"/>
    <w:rsid w:val="0099356C"/>
    <w:rsid w:val="00993A15"/>
    <w:rsid w:val="00993AC9"/>
    <w:rsid w:val="00993E85"/>
    <w:rsid w:val="00993E8A"/>
    <w:rsid w:val="0099420F"/>
    <w:rsid w:val="009943A1"/>
    <w:rsid w:val="00994587"/>
    <w:rsid w:val="00994A86"/>
    <w:rsid w:val="00994B80"/>
    <w:rsid w:val="00995DD5"/>
    <w:rsid w:val="0099613E"/>
    <w:rsid w:val="00996F7A"/>
    <w:rsid w:val="00997DEF"/>
    <w:rsid w:val="009A0498"/>
    <w:rsid w:val="009A0F84"/>
    <w:rsid w:val="009A1584"/>
    <w:rsid w:val="009A1D93"/>
    <w:rsid w:val="009A2FF4"/>
    <w:rsid w:val="009A3AF6"/>
    <w:rsid w:val="009A3BB4"/>
    <w:rsid w:val="009A3E52"/>
    <w:rsid w:val="009A484A"/>
    <w:rsid w:val="009A540F"/>
    <w:rsid w:val="009A5D54"/>
    <w:rsid w:val="009A5ED7"/>
    <w:rsid w:val="009A6306"/>
    <w:rsid w:val="009A6AB2"/>
    <w:rsid w:val="009A6B0E"/>
    <w:rsid w:val="009A7ACB"/>
    <w:rsid w:val="009B07BF"/>
    <w:rsid w:val="009B0ACA"/>
    <w:rsid w:val="009B1B87"/>
    <w:rsid w:val="009B1CD9"/>
    <w:rsid w:val="009B24EE"/>
    <w:rsid w:val="009B27AA"/>
    <w:rsid w:val="009B2E34"/>
    <w:rsid w:val="009B3258"/>
    <w:rsid w:val="009B3B07"/>
    <w:rsid w:val="009B3C00"/>
    <w:rsid w:val="009B4294"/>
    <w:rsid w:val="009B4E6B"/>
    <w:rsid w:val="009B5D9C"/>
    <w:rsid w:val="009B688C"/>
    <w:rsid w:val="009B720E"/>
    <w:rsid w:val="009B7C72"/>
    <w:rsid w:val="009B7F4B"/>
    <w:rsid w:val="009C0CE9"/>
    <w:rsid w:val="009C125F"/>
    <w:rsid w:val="009C23CB"/>
    <w:rsid w:val="009C34F3"/>
    <w:rsid w:val="009C3D15"/>
    <w:rsid w:val="009C4197"/>
    <w:rsid w:val="009C4688"/>
    <w:rsid w:val="009C50E2"/>
    <w:rsid w:val="009C5263"/>
    <w:rsid w:val="009C6466"/>
    <w:rsid w:val="009C6598"/>
    <w:rsid w:val="009C6D8B"/>
    <w:rsid w:val="009C6E23"/>
    <w:rsid w:val="009D0394"/>
    <w:rsid w:val="009D068B"/>
    <w:rsid w:val="009D13BB"/>
    <w:rsid w:val="009D1D12"/>
    <w:rsid w:val="009D24D3"/>
    <w:rsid w:val="009D31D1"/>
    <w:rsid w:val="009D34A7"/>
    <w:rsid w:val="009D3844"/>
    <w:rsid w:val="009D3A6E"/>
    <w:rsid w:val="009D3CB0"/>
    <w:rsid w:val="009D445E"/>
    <w:rsid w:val="009D4AAE"/>
    <w:rsid w:val="009D5BCB"/>
    <w:rsid w:val="009D5EED"/>
    <w:rsid w:val="009D635B"/>
    <w:rsid w:val="009D6841"/>
    <w:rsid w:val="009D6C6D"/>
    <w:rsid w:val="009D6E2D"/>
    <w:rsid w:val="009D736B"/>
    <w:rsid w:val="009D7512"/>
    <w:rsid w:val="009D75DE"/>
    <w:rsid w:val="009D77E5"/>
    <w:rsid w:val="009D7B81"/>
    <w:rsid w:val="009E0780"/>
    <w:rsid w:val="009E0B29"/>
    <w:rsid w:val="009E2AC9"/>
    <w:rsid w:val="009E2BED"/>
    <w:rsid w:val="009E2C4E"/>
    <w:rsid w:val="009E3078"/>
    <w:rsid w:val="009E36E2"/>
    <w:rsid w:val="009E3777"/>
    <w:rsid w:val="009E3F7B"/>
    <w:rsid w:val="009E400A"/>
    <w:rsid w:val="009E4014"/>
    <w:rsid w:val="009E50DD"/>
    <w:rsid w:val="009E66E7"/>
    <w:rsid w:val="009E699C"/>
    <w:rsid w:val="009E69A3"/>
    <w:rsid w:val="009E6F1F"/>
    <w:rsid w:val="009E72FE"/>
    <w:rsid w:val="009E7428"/>
    <w:rsid w:val="009E775E"/>
    <w:rsid w:val="009E7ACE"/>
    <w:rsid w:val="009F006B"/>
    <w:rsid w:val="009F07CF"/>
    <w:rsid w:val="009F13AF"/>
    <w:rsid w:val="009F169F"/>
    <w:rsid w:val="009F17F4"/>
    <w:rsid w:val="009F18BD"/>
    <w:rsid w:val="009F1A3A"/>
    <w:rsid w:val="009F2551"/>
    <w:rsid w:val="009F26D2"/>
    <w:rsid w:val="009F2778"/>
    <w:rsid w:val="009F3E1A"/>
    <w:rsid w:val="009F40AB"/>
    <w:rsid w:val="009F4147"/>
    <w:rsid w:val="009F461C"/>
    <w:rsid w:val="009F4A34"/>
    <w:rsid w:val="009F4DEA"/>
    <w:rsid w:val="009F4FEB"/>
    <w:rsid w:val="009F59E5"/>
    <w:rsid w:val="009F7C60"/>
    <w:rsid w:val="009F7FE5"/>
    <w:rsid w:val="00A00301"/>
    <w:rsid w:val="00A01767"/>
    <w:rsid w:val="00A01BA0"/>
    <w:rsid w:val="00A01D9C"/>
    <w:rsid w:val="00A020E0"/>
    <w:rsid w:val="00A0212A"/>
    <w:rsid w:val="00A02277"/>
    <w:rsid w:val="00A02A24"/>
    <w:rsid w:val="00A02F8C"/>
    <w:rsid w:val="00A033DC"/>
    <w:rsid w:val="00A04060"/>
    <w:rsid w:val="00A05870"/>
    <w:rsid w:val="00A05BF4"/>
    <w:rsid w:val="00A060FA"/>
    <w:rsid w:val="00A066A5"/>
    <w:rsid w:val="00A107C5"/>
    <w:rsid w:val="00A1110E"/>
    <w:rsid w:val="00A11396"/>
    <w:rsid w:val="00A11A21"/>
    <w:rsid w:val="00A11CB5"/>
    <w:rsid w:val="00A11CB8"/>
    <w:rsid w:val="00A11D40"/>
    <w:rsid w:val="00A12363"/>
    <w:rsid w:val="00A1360D"/>
    <w:rsid w:val="00A13926"/>
    <w:rsid w:val="00A13F55"/>
    <w:rsid w:val="00A140EF"/>
    <w:rsid w:val="00A142AA"/>
    <w:rsid w:val="00A147D3"/>
    <w:rsid w:val="00A14880"/>
    <w:rsid w:val="00A14925"/>
    <w:rsid w:val="00A14B6C"/>
    <w:rsid w:val="00A14D7A"/>
    <w:rsid w:val="00A14E72"/>
    <w:rsid w:val="00A15168"/>
    <w:rsid w:val="00A1555C"/>
    <w:rsid w:val="00A15C4C"/>
    <w:rsid w:val="00A1693C"/>
    <w:rsid w:val="00A16F15"/>
    <w:rsid w:val="00A17570"/>
    <w:rsid w:val="00A1779B"/>
    <w:rsid w:val="00A17C2F"/>
    <w:rsid w:val="00A20869"/>
    <w:rsid w:val="00A20A78"/>
    <w:rsid w:val="00A20B95"/>
    <w:rsid w:val="00A20BF7"/>
    <w:rsid w:val="00A20E79"/>
    <w:rsid w:val="00A212B5"/>
    <w:rsid w:val="00A216AF"/>
    <w:rsid w:val="00A21BBC"/>
    <w:rsid w:val="00A229BD"/>
    <w:rsid w:val="00A232C4"/>
    <w:rsid w:val="00A23E3A"/>
    <w:rsid w:val="00A244F3"/>
    <w:rsid w:val="00A246E4"/>
    <w:rsid w:val="00A24B3F"/>
    <w:rsid w:val="00A25120"/>
    <w:rsid w:val="00A25555"/>
    <w:rsid w:val="00A257F3"/>
    <w:rsid w:val="00A25BF2"/>
    <w:rsid w:val="00A2675D"/>
    <w:rsid w:val="00A26912"/>
    <w:rsid w:val="00A26A3A"/>
    <w:rsid w:val="00A26BE3"/>
    <w:rsid w:val="00A27351"/>
    <w:rsid w:val="00A27386"/>
    <w:rsid w:val="00A2778C"/>
    <w:rsid w:val="00A27B3B"/>
    <w:rsid w:val="00A3013B"/>
    <w:rsid w:val="00A30372"/>
    <w:rsid w:val="00A30986"/>
    <w:rsid w:val="00A30F34"/>
    <w:rsid w:val="00A316CC"/>
    <w:rsid w:val="00A31C5A"/>
    <w:rsid w:val="00A32BEE"/>
    <w:rsid w:val="00A32EA8"/>
    <w:rsid w:val="00A335FF"/>
    <w:rsid w:val="00A336DB"/>
    <w:rsid w:val="00A3384B"/>
    <w:rsid w:val="00A33D32"/>
    <w:rsid w:val="00A33E11"/>
    <w:rsid w:val="00A34683"/>
    <w:rsid w:val="00A3477F"/>
    <w:rsid w:val="00A34E34"/>
    <w:rsid w:val="00A34E61"/>
    <w:rsid w:val="00A35293"/>
    <w:rsid w:val="00A35535"/>
    <w:rsid w:val="00A3567D"/>
    <w:rsid w:val="00A35822"/>
    <w:rsid w:val="00A3621C"/>
    <w:rsid w:val="00A3651E"/>
    <w:rsid w:val="00A36AD6"/>
    <w:rsid w:val="00A37245"/>
    <w:rsid w:val="00A37504"/>
    <w:rsid w:val="00A37527"/>
    <w:rsid w:val="00A37822"/>
    <w:rsid w:val="00A37A33"/>
    <w:rsid w:val="00A37C7B"/>
    <w:rsid w:val="00A37D3F"/>
    <w:rsid w:val="00A406A2"/>
    <w:rsid w:val="00A41218"/>
    <w:rsid w:val="00A41501"/>
    <w:rsid w:val="00A4171E"/>
    <w:rsid w:val="00A41A9C"/>
    <w:rsid w:val="00A41E74"/>
    <w:rsid w:val="00A4210E"/>
    <w:rsid w:val="00A424F6"/>
    <w:rsid w:val="00A42766"/>
    <w:rsid w:val="00A430E9"/>
    <w:rsid w:val="00A43244"/>
    <w:rsid w:val="00A4494A"/>
    <w:rsid w:val="00A44B6E"/>
    <w:rsid w:val="00A45CC4"/>
    <w:rsid w:val="00A45DC3"/>
    <w:rsid w:val="00A45F42"/>
    <w:rsid w:val="00A46782"/>
    <w:rsid w:val="00A46ADB"/>
    <w:rsid w:val="00A46DAB"/>
    <w:rsid w:val="00A4792B"/>
    <w:rsid w:val="00A47A8D"/>
    <w:rsid w:val="00A47CE9"/>
    <w:rsid w:val="00A47DC4"/>
    <w:rsid w:val="00A501E7"/>
    <w:rsid w:val="00A5049D"/>
    <w:rsid w:val="00A50814"/>
    <w:rsid w:val="00A510CA"/>
    <w:rsid w:val="00A51347"/>
    <w:rsid w:val="00A5166C"/>
    <w:rsid w:val="00A51CCC"/>
    <w:rsid w:val="00A51D3C"/>
    <w:rsid w:val="00A51FDC"/>
    <w:rsid w:val="00A52101"/>
    <w:rsid w:val="00A5271C"/>
    <w:rsid w:val="00A530C2"/>
    <w:rsid w:val="00A53197"/>
    <w:rsid w:val="00A53AFA"/>
    <w:rsid w:val="00A53B37"/>
    <w:rsid w:val="00A543B8"/>
    <w:rsid w:val="00A544ED"/>
    <w:rsid w:val="00A5464B"/>
    <w:rsid w:val="00A54BE9"/>
    <w:rsid w:val="00A550D9"/>
    <w:rsid w:val="00A55110"/>
    <w:rsid w:val="00A55292"/>
    <w:rsid w:val="00A552CF"/>
    <w:rsid w:val="00A5552B"/>
    <w:rsid w:val="00A55C8E"/>
    <w:rsid w:val="00A563D2"/>
    <w:rsid w:val="00A56CF4"/>
    <w:rsid w:val="00A56F9F"/>
    <w:rsid w:val="00A57C0C"/>
    <w:rsid w:val="00A602A1"/>
    <w:rsid w:val="00A609B6"/>
    <w:rsid w:val="00A60BB9"/>
    <w:rsid w:val="00A60C2E"/>
    <w:rsid w:val="00A60F76"/>
    <w:rsid w:val="00A6157D"/>
    <w:rsid w:val="00A61C5D"/>
    <w:rsid w:val="00A61F61"/>
    <w:rsid w:val="00A62977"/>
    <w:rsid w:val="00A62F72"/>
    <w:rsid w:val="00A63246"/>
    <w:rsid w:val="00A63408"/>
    <w:rsid w:val="00A6450F"/>
    <w:rsid w:val="00A6463F"/>
    <w:rsid w:val="00A64F81"/>
    <w:rsid w:val="00A652BC"/>
    <w:rsid w:val="00A652E7"/>
    <w:rsid w:val="00A6662F"/>
    <w:rsid w:val="00A6696A"/>
    <w:rsid w:val="00A66A84"/>
    <w:rsid w:val="00A671FB"/>
    <w:rsid w:val="00A67754"/>
    <w:rsid w:val="00A67AA0"/>
    <w:rsid w:val="00A703B0"/>
    <w:rsid w:val="00A70863"/>
    <w:rsid w:val="00A70F17"/>
    <w:rsid w:val="00A712E0"/>
    <w:rsid w:val="00A71C5F"/>
    <w:rsid w:val="00A72BD6"/>
    <w:rsid w:val="00A7326B"/>
    <w:rsid w:val="00A74BB9"/>
    <w:rsid w:val="00A755A2"/>
    <w:rsid w:val="00A75F68"/>
    <w:rsid w:val="00A7606D"/>
    <w:rsid w:val="00A76F7D"/>
    <w:rsid w:val="00A779D3"/>
    <w:rsid w:val="00A80071"/>
    <w:rsid w:val="00A806D5"/>
    <w:rsid w:val="00A807CB"/>
    <w:rsid w:val="00A80F43"/>
    <w:rsid w:val="00A81062"/>
    <w:rsid w:val="00A817EB"/>
    <w:rsid w:val="00A81A3D"/>
    <w:rsid w:val="00A828AF"/>
    <w:rsid w:val="00A82D6F"/>
    <w:rsid w:val="00A82DBC"/>
    <w:rsid w:val="00A83D80"/>
    <w:rsid w:val="00A84321"/>
    <w:rsid w:val="00A84989"/>
    <w:rsid w:val="00A84C9D"/>
    <w:rsid w:val="00A84E2B"/>
    <w:rsid w:val="00A84E64"/>
    <w:rsid w:val="00A85434"/>
    <w:rsid w:val="00A85521"/>
    <w:rsid w:val="00A85533"/>
    <w:rsid w:val="00A85564"/>
    <w:rsid w:val="00A85F54"/>
    <w:rsid w:val="00A86634"/>
    <w:rsid w:val="00A869FF"/>
    <w:rsid w:val="00A86C94"/>
    <w:rsid w:val="00A86D90"/>
    <w:rsid w:val="00A86E64"/>
    <w:rsid w:val="00A86F04"/>
    <w:rsid w:val="00A8739F"/>
    <w:rsid w:val="00A87EFE"/>
    <w:rsid w:val="00A90650"/>
    <w:rsid w:val="00A90B8E"/>
    <w:rsid w:val="00A916C2"/>
    <w:rsid w:val="00A9229E"/>
    <w:rsid w:val="00A92412"/>
    <w:rsid w:val="00A928E0"/>
    <w:rsid w:val="00A93057"/>
    <w:rsid w:val="00A930AC"/>
    <w:rsid w:val="00A93789"/>
    <w:rsid w:val="00A93917"/>
    <w:rsid w:val="00A93B63"/>
    <w:rsid w:val="00A93F6F"/>
    <w:rsid w:val="00A940E9"/>
    <w:rsid w:val="00A943AB"/>
    <w:rsid w:val="00A9463F"/>
    <w:rsid w:val="00A94F6A"/>
    <w:rsid w:val="00A94FED"/>
    <w:rsid w:val="00A95A74"/>
    <w:rsid w:val="00A960EC"/>
    <w:rsid w:val="00A962EB"/>
    <w:rsid w:val="00A96335"/>
    <w:rsid w:val="00A965E1"/>
    <w:rsid w:val="00A9675F"/>
    <w:rsid w:val="00A9680E"/>
    <w:rsid w:val="00A969A5"/>
    <w:rsid w:val="00A96CEE"/>
    <w:rsid w:val="00A971C0"/>
    <w:rsid w:val="00A97295"/>
    <w:rsid w:val="00A97E4D"/>
    <w:rsid w:val="00A97ED3"/>
    <w:rsid w:val="00AA0298"/>
    <w:rsid w:val="00AA06CE"/>
    <w:rsid w:val="00AA0919"/>
    <w:rsid w:val="00AA09F4"/>
    <w:rsid w:val="00AA0D08"/>
    <w:rsid w:val="00AA138D"/>
    <w:rsid w:val="00AA1763"/>
    <w:rsid w:val="00AA1C60"/>
    <w:rsid w:val="00AA2650"/>
    <w:rsid w:val="00AA2785"/>
    <w:rsid w:val="00AA2864"/>
    <w:rsid w:val="00AA2903"/>
    <w:rsid w:val="00AA31F2"/>
    <w:rsid w:val="00AA337D"/>
    <w:rsid w:val="00AA33A8"/>
    <w:rsid w:val="00AA367A"/>
    <w:rsid w:val="00AA369C"/>
    <w:rsid w:val="00AA36BC"/>
    <w:rsid w:val="00AA38AD"/>
    <w:rsid w:val="00AA3FE9"/>
    <w:rsid w:val="00AA43DD"/>
    <w:rsid w:val="00AA5B6D"/>
    <w:rsid w:val="00AA6346"/>
    <w:rsid w:val="00AA666A"/>
    <w:rsid w:val="00AA6B80"/>
    <w:rsid w:val="00AA77C3"/>
    <w:rsid w:val="00AA7CB6"/>
    <w:rsid w:val="00AB0215"/>
    <w:rsid w:val="00AB077E"/>
    <w:rsid w:val="00AB0915"/>
    <w:rsid w:val="00AB098C"/>
    <w:rsid w:val="00AB13E9"/>
    <w:rsid w:val="00AB1FDD"/>
    <w:rsid w:val="00AB26B1"/>
    <w:rsid w:val="00AB2849"/>
    <w:rsid w:val="00AB2A60"/>
    <w:rsid w:val="00AB3F27"/>
    <w:rsid w:val="00AB4590"/>
    <w:rsid w:val="00AB4B8F"/>
    <w:rsid w:val="00AB4D13"/>
    <w:rsid w:val="00AB5379"/>
    <w:rsid w:val="00AB54EB"/>
    <w:rsid w:val="00AB68ED"/>
    <w:rsid w:val="00AB6DE6"/>
    <w:rsid w:val="00AB6EAB"/>
    <w:rsid w:val="00AB76CC"/>
    <w:rsid w:val="00AB7865"/>
    <w:rsid w:val="00AB7CE0"/>
    <w:rsid w:val="00AC0222"/>
    <w:rsid w:val="00AC029C"/>
    <w:rsid w:val="00AC052C"/>
    <w:rsid w:val="00AC07B6"/>
    <w:rsid w:val="00AC0995"/>
    <w:rsid w:val="00AC0FA3"/>
    <w:rsid w:val="00AC1183"/>
    <w:rsid w:val="00AC1D11"/>
    <w:rsid w:val="00AC229D"/>
    <w:rsid w:val="00AC238E"/>
    <w:rsid w:val="00AC27EC"/>
    <w:rsid w:val="00AC2BC6"/>
    <w:rsid w:val="00AC3448"/>
    <w:rsid w:val="00AC37FD"/>
    <w:rsid w:val="00AC39BB"/>
    <w:rsid w:val="00AC3B3C"/>
    <w:rsid w:val="00AC3EAE"/>
    <w:rsid w:val="00AC42E8"/>
    <w:rsid w:val="00AC4375"/>
    <w:rsid w:val="00AC4B52"/>
    <w:rsid w:val="00AC4C49"/>
    <w:rsid w:val="00AC4DE5"/>
    <w:rsid w:val="00AC4F30"/>
    <w:rsid w:val="00AC50C0"/>
    <w:rsid w:val="00AC5168"/>
    <w:rsid w:val="00AC5226"/>
    <w:rsid w:val="00AC53D9"/>
    <w:rsid w:val="00AC5CF2"/>
    <w:rsid w:val="00AC616F"/>
    <w:rsid w:val="00AC64CE"/>
    <w:rsid w:val="00AC6524"/>
    <w:rsid w:val="00AC67E8"/>
    <w:rsid w:val="00AC6A55"/>
    <w:rsid w:val="00AC6F5C"/>
    <w:rsid w:val="00AC7717"/>
    <w:rsid w:val="00AC7B04"/>
    <w:rsid w:val="00AC7EA2"/>
    <w:rsid w:val="00AD0B06"/>
    <w:rsid w:val="00AD153F"/>
    <w:rsid w:val="00AD15F5"/>
    <w:rsid w:val="00AD1FEF"/>
    <w:rsid w:val="00AD2702"/>
    <w:rsid w:val="00AD29D5"/>
    <w:rsid w:val="00AD2F6C"/>
    <w:rsid w:val="00AD37AB"/>
    <w:rsid w:val="00AD410E"/>
    <w:rsid w:val="00AD444D"/>
    <w:rsid w:val="00AD4514"/>
    <w:rsid w:val="00AD48B6"/>
    <w:rsid w:val="00AD4AD1"/>
    <w:rsid w:val="00AD51B1"/>
    <w:rsid w:val="00AD5207"/>
    <w:rsid w:val="00AD54A6"/>
    <w:rsid w:val="00AD6AE7"/>
    <w:rsid w:val="00AD6F28"/>
    <w:rsid w:val="00AD72E5"/>
    <w:rsid w:val="00AD736B"/>
    <w:rsid w:val="00AD7892"/>
    <w:rsid w:val="00AD78D0"/>
    <w:rsid w:val="00AD7B7A"/>
    <w:rsid w:val="00AD7DA6"/>
    <w:rsid w:val="00AE0708"/>
    <w:rsid w:val="00AE07DC"/>
    <w:rsid w:val="00AE10F8"/>
    <w:rsid w:val="00AE12C5"/>
    <w:rsid w:val="00AE1325"/>
    <w:rsid w:val="00AE134D"/>
    <w:rsid w:val="00AE1931"/>
    <w:rsid w:val="00AE1D95"/>
    <w:rsid w:val="00AE2723"/>
    <w:rsid w:val="00AE2A0D"/>
    <w:rsid w:val="00AE2A42"/>
    <w:rsid w:val="00AE2C4F"/>
    <w:rsid w:val="00AE2F0B"/>
    <w:rsid w:val="00AE328F"/>
    <w:rsid w:val="00AE3954"/>
    <w:rsid w:val="00AE3B8F"/>
    <w:rsid w:val="00AE3ED8"/>
    <w:rsid w:val="00AE4600"/>
    <w:rsid w:val="00AE47E7"/>
    <w:rsid w:val="00AE4CFA"/>
    <w:rsid w:val="00AE4FF1"/>
    <w:rsid w:val="00AE5378"/>
    <w:rsid w:val="00AE5D80"/>
    <w:rsid w:val="00AE5DEB"/>
    <w:rsid w:val="00AE617A"/>
    <w:rsid w:val="00AE632C"/>
    <w:rsid w:val="00AE69F7"/>
    <w:rsid w:val="00AE6C76"/>
    <w:rsid w:val="00AE7303"/>
    <w:rsid w:val="00AE7C9E"/>
    <w:rsid w:val="00AF0236"/>
    <w:rsid w:val="00AF0674"/>
    <w:rsid w:val="00AF1285"/>
    <w:rsid w:val="00AF12AB"/>
    <w:rsid w:val="00AF13CE"/>
    <w:rsid w:val="00AF15F0"/>
    <w:rsid w:val="00AF1A02"/>
    <w:rsid w:val="00AF1E27"/>
    <w:rsid w:val="00AF28BB"/>
    <w:rsid w:val="00AF3FB9"/>
    <w:rsid w:val="00AF4108"/>
    <w:rsid w:val="00AF48F3"/>
    <w:rsid w:val="00AF4942"/>
    <w:rsid w:val="00AF4C07"/>
    <w:rsid w:val="00AF4E4D"/>
    <w:rsid w:val="00AF4EFB"/>
    <w:rsid w:val="00AF5038"/>
    <w:rsid w:val="00AF50A1"/>
    <w:rsid w:val="00AF58C8"/>
    <w:rsid w:val="00AF615B"/>
    <w:rsid w:val="00AF6471"/>
    <w:rsid w:val="00AF70ED"/>
    <w:rsid w:val="00AF751C"/>
    <w:rsid w:val="00AF796B"/>
    <w:rsid w:val="00AF7C61"/>
    <w:rsid w:val="00AF7F93"/>
    <w:rsid w:val="00B001BF"/>
    <w:rsid w:val="00B00201"/>
    <w:rsid w:val="00B00291"/>
    <w:rsid w:val="00B00376"/>
    <w:rsid w:val="00B004F5"/>
    <w:rsid w:val="00B00DDA"/>
    <w:rsid w:val="00B0162D"/>
    <w:rsid w:val="00B016B6"/>
    <w:rsid w:val="00B01A8D"/>
    <w:rsid w:val="00B02477"/>
    <w:rsid w:val="00B0253D"/>
    <w:rsid w:val="00B02841"/>
    <w:rsid w:val="00B02865"/>
    <w:rsid w:val="00B02B01"/>
    <w:rsid w:val="00B0363D"/>
    <w:rsid w:val="00B03A74"/>
    <w:rsid w:val="00B03AB3"/>
    <w:rsid w:val="00B03E98"/>
    <w:rsid w:val="00B03E9B"/>
    <w:rsid w:val="00B061B9"/>
    <w:rsid w:val="00B063A7"/>
    <w:rsid w:val="00B063D9"/>
    <w:rsid w:val="00B064AA"/>
    <w:rsid w:val="00B065CA"/>
    <w:rsid w:val="00B0665B"/>
    <w:rsid w:val="00B0693A"/>
    <w:rsid w:val="00B06BA5"/>
    <w:rsid w:val="00B06F72"/>
    <w:rsid w:val="00B07355"/>
    <w:rsid w:val="00B075D8"/>
    <w:rsid w:val="00B07B53"/>
    <w:rsid w:val="00B07C40"/>
    <w:rsid w:val="00B11258"/>
    <w:rsid w:val="00B1136D"/>
    <w:rsid w:val="00B11588"/>
    <w:rsid w:val="00B11634"/>
    <w:rsid w:val="00B11653"/>
    <w:rsid w:val="00B118FE"/>
    <w:rsid w:val="00B11FEA"/>
    <w:rsid w:val="00B12067"/>
    <w:rsid w:val="00B122DD"/>
    <w:rsid w:val="00B12391"/>
    <w:rsid w:val="00B128D9"/>
    <w:rsid w:val="00B12BF6"/>
    <w:rsid w:val="00B12D90"/>
    <w:rsid w:val="00B1321D"/>
    <w:rsid w:val="00B134C1"/>
    <w:rsid w:val="00B136D4"/>
    <w:rsid w:val="00B13E13"/>
    <w:rsid w:val="00B1400F"/>
    <w:rsid w:val="00B142A3"/>
    <w:rsid w:val="00B14564"/>
    <w:rsid w:val="00B148AF"/>
    <w:rsid w:val="00B148F9"/>
    <w:rsid w:val="00B15014"/>
    <w:rsid w:val="00B15BF8"/>
    <w:rsid w:val="00B162F9"/>
    <w:rsid w:val="00B1643F"/>
    <w:rsid w:val="00B16AFC"/>
    <w:rsid w:val="00B16B5C"/>
    <w:rsid w:val="00B17702"/>
    <w:rsid w:val="00B17A0E"/>
    <w:rsid w:val="00B17A4C"/>
    <w:rsid w:val="00B2038F"/>
    <w:rsid w:val="00B20D3C"/>
    <w:rsid w:val="00B21336"/>
    <w:rsid w:val="00B219D8"/>
    <w:rsid w:val="00B2213C"/>
    <w:rsid w:val="00B22449"/>
    <w:rsid w:val="00B2270A"/>
    <w:rsid w:val="00B2284B"/>
    <w:rsid w:val="00B228EC"/>
    <w:rsid w:val="00B23398"/>
    <w:rsid w:val="00B23A90"/>
    <w:rsid w:val="00B245DA"/>
    <w:rsid w:val="00B24635"/>
    <w:rsid w:val="00B248FC"/>
    <w:rsid w:val="00B24A7D"/>
    <w:rsid w:val="00B24CA5"/>
    <w:rsid w:val="00B24D71"/>
    <w:rsid w:val="00B25058"/>
    <w:rsid w:val="00B25623"/>
    <w:rsid w:val="00B25B10"/>
    <w:rsid w:val="00B26266"/>
    <w:rsid w:val="00B262C6"/>
    <w:rsid w:val="00B26C84"/>
    <w:rsid w:val="00B26FF7"/>
    <w:rsid w:val="00B277B4"/>
    <w:rsid w:val="00B27824"/>
    <w:rsid w:val="00B278D9"/>
    <w:rsid w:val="00B27EED"/>
    <w:rsid w:val="00B300A5"/>
    <w:rsid w:val="00B304CE"/>
    <w:rsid w:val="00B30B97"/>
    <w:rsid w:val="00B31030"/>
    <w:rsid w:val="00B31801"/>
    <w:rsid w:val="00B31945"/>
    <w:rsid w:val="00B31981"/>
    <w:rsid w:val="00B31BC5"/>
    <w:rsid w:val="00B32DD8"/>
    <w:rsid w:val="00B32DF3"/>
    <w:rsid w:val="00B33E23"/>
    <w:rsid w:val="00B3425D"/>
    <w:rsid w:val="00B3446F"/>
    <w:rsid w:val="00B34786"/>
    <w:rsid w:val="00B34F58"/>
    <w:rsid w:val="00B34FBC"/>
    <w:rsid w:val="00B34FE6"/>
    <w:rsid w:val="00B35217"/>
    <w:rsid w:val="00B353F8"/>
    <w:rsid w:val="00B35E7F"/>
    <w:rsid w:val="00B36775"/>
    <w:rsid w:val="00B36DF0"/>
    <w:rsid w:val="00B372F3"/>
    <w:rsid w:val="00B375C1"/>
    <w:rsid w:val="00B37B7C"/>
    <w:rsid w:val="00B37DB2"/>
    <w:rsid w:val="00B37F16"/>
    <w:rsid w:val="00B400A0"/>
    <w:rsid w:val="00B40387"/>
    <w:rsid w:val="00B405E6"/>
    <w:rsid w:val="00B40B75"/>
    <w:rsid w:val="00B41070"/>
    <w:rsid w:val="00B41330"/>
    <w:rsid w:val="00B415B8"/>
    <w:rsid w:val="00B42824"/>
    <w:rsid w:val="00B42E61"/>
    <w:rsid w:val="00B43176"/>
    <w:rsid w:val="00B431C6"/>
    <w:rsid w:val="00B44078"/>
    <w:rsid w:val="00B44381"/>
    <w:rsid w:val="00B44D0F"/>
    <w:rsid w:val="00B44F25"/>
    <w:rsid w:val="00B4547D"/>
    <w:rsid w:val="00B45639"/>
    <w:rsid w:val="00B458A4"/>
    <w:rsid w:val="00B45B8B"/>
    <w:rsid w:val="00B45C8A"/>
    <w:rsid w:val="00B45FC6"/>
    <w:rsid w:val="00B460E2"/>
    <w:rsid w:val="00B462B2"/>
    <w:rsid w:val="00B4660B"/>
    <w:rsid w:val="00B46E66"/>
    <w:rsid w:val="00B46E91"/>
    <w:rsid w:val="00B47A53"/>
    <w:rsid w:val="00B50075"/>
    <w:rsid w:val="00B5036D"/>
    <w:rsid w:val="00B50654"/>
    <w:rsid w:val="00B51022"/>
    <w:rsid w:val="00B51029"/>
    <w:rsid w:val="00B5192F"/>
    <w:rsid w:val="00B51984"/>
    <w:rsid w:val="00B51B7B"/>
    <w:rsid w:val="00B51DDF"/>
    <w:rsid w:val="00B52681"/>
    <w:rsid w:val="00B52BD1"/>
    <w:rsid w:val="00B52BEA"/>
    <w:rsid w:val="00B52E3E"/>
    <w:rsid w:val="00B52F23"/>
    <w:rsid w:val="00B53CE4"/>
    <w:rsid w:val="00B54240"/>
    <w:rsid w:val="00B544F1"/>
    <w:rsid w:val="00B54523"/>
    <w:rsid w:val="00B547E2"/>
    <w:rsid w:val="00B54F46"/>
    <w:rsid w:val="00B551B3"/>
    <w:rsid w:val="00B5525B"/>
    <w:rsid w:val="00B557B2"/>
    <w:rsid w:val="00B5586E"/>
    <w:rsid w:val="00B558F8"/>
    <w:rsid w:val="00B55EB4"/>
    <w:rsid w:val="00B565C2"/>
    <w:rsid w:val="00B5677B"/>
    <w:rsid w:val="00B56D77"/>
    <w:rsid w:val="00B56FD0"/>
    <w:rsid w:val="00B57FD8"/>
    <w:rsid w:val="00B605A2"/>
    <w:rsid w:val="00B60A14"/>
    <w:rsid w:val="00B6118E"/>
    <w:rsid w:val="00B612E9"/>
    <w:rsid w:val="00B6199A"/>
    <w:rsid w:val="00B61EE2"/>
    <w:rsid w:val="00B6216C"/>
    <w:rsid w:val="00B621A1"/>
    <w:rsid w:val="00B6304C"/>
    <w:rsid w:val="00B63244"/>
    <w:rsid w:val="00B6349D"/>
    <w:rsid w:val="00B634BA"/>
    <w:rsid w:val="00B64033"/>
    <w:rsid w:val="00B64504"/>
    <w:rsid w:val="00B645FE"/>
    <w:rsid w:val="00B649F0"/>
    <w:rsid w:val="00B64AC9"/>
    <w:rsid w:val="00B64B49"/>
    <w:rsid w:val="00B66083"/>
    <w:rsid w:val="00B661DD"/>
    <w:rsid w:val="00B66E3C"/>
    <w:rsid w:val="00B673AE"/>
    <w:rsid w:val="00B679D1"/>
    <w:rsid w:val="00B67F7C"/>
    <w:rsid w:val="00B70AF0"/>
    <w:rsid w:val="00B71A57"/>
    <w:rsid w:val="00B71B06"/>
    <w:rsid w:val="00B71B1F"/>
    <w:rsid w:val="00B71F07"/>
    <w:rsid w:val="00B724FE"/>
    <w:rsid w:val="00B72811"/>
    <w:rsid w:val="00B72B80"/>
    <w:rsid w:val="00B72C9D"/>
    <w:rsid w:val="00B72DCA"/>
    <w:rsid w:val="00B73040"/>
    <w:rsid w:val="00B73387"/>
    <w:rsid w:val="00B7354F"/>
    <w:rsid w:val="00B735D9"/>
    <w:rsid w:val="00B737A0"/>
    <w:rsid w:val="00B738AF"/>
    <w:rsid w:val="00B73F70"/>
    <w:rsid w:val="00B746DD"/>
    <w:rsid w:val="00B7577F"/>
    <w:rsid w:val="00B762F5"/>
    <w:rsid w:val="00B76EEF"/>
    <w:rsid w:val="00B770A4"/>
    <w:rsid w:val="00B7731E"/>
    <w:rsid w:val="00B77D21"/>
    <w:rsid w:val="00B8073F"/>
    <w:rsid w:val="00B80A28"/>
    <w:rsid w:val="00B80D20"/>
    <w:rsid w:val="00B8121D"/>
    <w:rsid w:val="00B817F0"/>
    <w:rsid w:val="00B81DA9"/>
    <w:rsid w:val="00B822B9"/>
    <w:rsid w:val="00B82694"/>
    <w:rsid w:val="00B826D1"/>
    <w:rsid w:val="00B82BA6"/>
    <w:rsid w:val="00B82F0F"/>
    <w:rsid w:val="00B82FD5"/>
    <w:rsid w:val="00B83C76"/>
    <w:rsid w:val="00B83E7C"/>
    <w:rsid w:val="00B83EEE"/>
    <w:rsid w:val="00B8467A"/>
    <w:rsid w:val="00B84F05"/>
    <w:rsid w:val="00B855C3"/>
    <w:rsid w:val="00B85727"/>
    <w:rsid w:val="00B85B04"/>
    <w:rsid w:val="00B85B72"/>
    <w:rsid w:val="00B85C12"/>
    <w:rsid w:val="00B866BF"/>
    <w:rsid w:val="00B86B26"/>
    <w:rsid w:val="00B86E22"/>
    <w:rsid w:val="00B8725F"/>
    <w:rsid w:val="00B874E2"/>
    <w:rsid w:val="00B87896"/>
    <w:rsid w:val="00B9058B"/>
    <w:rsid w:val="00B90998"/>
    <w:rsid w:val="00B927A4"/>
    <w:rsid w:val="00B92AD8"/>
    <w:rsid w:val="00B93B60"/>
    <w:rsid w:val="00B93F97"/>
    <w:rsid w:val="00B94298"/>
    <w:rsid w:val="00B94E3E"/>
    <w:rsid w:val="00B96784"/>
    <w:rsid w:val="00B96A0E"/>
    <w:rsid w:val="00B96C33"/>
    <w:rsid w:val="00B96D92"/>
    <w:rsid w:val="00B978D6"/>
    <w:rsid w:val="00BA0072"/>
    <w:rsid w:val="00BA0A31"/>
    <w:rsid w:val="00BA0A52"/>
    <w:rsid w:val="00BA0B74"/>
    <w:rsid w:val="00BA13F0"/>
    <w:rsid w:val="00BA1444"/>
    <w:rsid w:val="00BA1F11"/>
    <w:rsid w:val="00BA1F70"/>
    <w:rsid w:val="00BA2191"/>
    <w:rsid w:val="00BA2D57"/>
    <w:rsid w:val="00BA2D80"/>
    <w:rsid w:val="00BA3277"/>
    <w:rsid w:val="00BA33B9"/>
    <w:rsid w:val="00BA3726"/>
    <w:rsid w:val="00BA4195"/>
    <w:rsid w:val="00BA4228"/>
    <w:rsid w:val="00BA4430"/>
    <w:rsid w:val="00BA5B53"/>
    <w:rsid w:val="00BA5BB3"/>
    <w:rsid w:val="00BA654C"/>
    <w:rsid w:val="00BA7146"/>
    <w:rsid w:val="00BA729A"/>
    <w:rsid w:val="00BA73B4"/>
    <w:rsid w:val="00BA78BD"/>
    <w:rsid w:val="00BA7B80"/>
    <w:rsid w:val="00BB0113"/>
    <w:rsid w:val="00BB0917"/>
    <w:rsid w:val="00BB0FE9"/>
    <w:rsid w:val="00BB1203"/>
    <w:rsid w:val="00BB123D"/>
    <w:rsid w:val="00BB1534"/>
    <w:rsid w:val="00BB1A3A"/>
    <w:rsid w:val="00BB1D99"/>
    <w:rsid w:val="00BB1E72"/>
    <w:rsid w:val="00BB1E87"/>
    <w:rsid w:val="00BB25BB"/>
    <w:rsid w:val="00BB3BBC"/>
    <w:rsid w:val="00BB3DC3"/>
    <w:rsid w:val="00BB4478"/>
    <w:rsid w:val="00BB45B7"/>
    <w:rsid w:val="00BB46FC"/>
    <w:rsid w:val="00BB4A6D"/>
    <w:rsid w:val="00BB4A81"/>
    <w:rsid w:val="00BB502A"/>
    <w:rsid w:val="00BB549F"/>
    <w:rsid w:val="00BB5896"/>
    <w:rsid w:val="00BB5902"/>
    <w:rsid w:val="00BB5A20"/>
    <w:rsid w:val="00BB5C37"/>
    <w:rsid w:val="00BB5C8D"/>
    <w:rsid w:val="00BB5E57"/>
    <w:rsid w:val="00BB65DF"/>
    <w:rsid w:val="00BB6F6A"/>
    <w:rsid w:val="00BB729E"/>
    <w:rsid w:val="00BB7C09"/>
    <w:rsid w:val="00BB7CCF"/>
    <w:rsid w:val="00BB7F21"/>
    <w:rsid w:val="00BB7F53"/>
    <w:rsid w:val="00BC0093"/>
    <w:rsid w:val="00BC0671"/>
    <w:rsid w:val="00BC07DC"/>
    <w:rsid w:val="00BC122B"/>
    <w:rsid w:val="00BC1B3E"/>
    <w:rsid w:val="00BC1FAD"/>
    <w:rsid w:val="00BC25D8"/>
    <w:rsid w:val="00BC2681"/>
    <w:rsid w:val="00BC2712"/>
    <w:rsid w:val="00BC2B29"/>
    <w:rsid w:val="00BC2D4E"/>
    <w:rsid w:val="00BC2E89"/>
    <w:rsid w:val="00BC313A"/>
    <w:rsid w:val="00BC31DB"/>
    <w:rsid w:val="00BC4184"/>
    <w:rsid w:val="00BC422F"/>
    <w:rsid w:val="00BC488F"/>
    <w:rsid w:val="00BC4F86"/>
    <w:rsid w:val="00BC4FBD"/>
    <w:rsid w:val="00BC527A"/>
    <w:rsid w:val="00BC5750"/>
    <w:rsid w:val="00BC5CE6"/>
    <w:rsid w:val="00BC68F7"/>
    <w:rsid w:val="00BC6919"/>
    <w:rsid w:val="00BC6E8D"/>
    <w:rsid w:val="00BC700D"/>
    <w:rsid w:val="00BC7E53"/>
    <w:rsid w:val="00BD12EF"/>
    <w:rsid w:val="00BD155B"/>
    <w:rsid w:val="00BD1DAD"/>
    <w:rsid w:val="00BD1DF0"/>
    <w:rsid w:val="00BD2907"/>
    <w:rsid w:val="00BD2919"/>
    <w:rsid w:val="00BD2EB5"/>
    <w:rsid w:val="00BD37C3"/>
    <w:rsid w:val="00BD422B"/>
    <w:rsid w:val="00BD4F71"/>
    <w:rsid w:val="00BD53C6"/>
    <w:rsid w:val="00BD600D"/>
    <w:rsid w:val="00BD6291"/>
    <w:rsid w:val="00BD62E7"/>
    <w:rsid w:val="00BD6AF9"/>
    <w:rsid w:val="00BD6E6C"/>
    <w:rsid w:val="00BD7061"/>
    <w:rsid w:val="00BD744F"/>
    <w:rsid w:val="00BE0107"/>
    <w:rsid w:val="00BE0492"/>
    <w:rsid w:val="00BE0BFC"/>
    <w:rsid w:val="00BE0E1E"/>
    <w:rsid w:val="00BE0F98"/>
    <w:rsid w:val="00BE1042"/>
    <w:rsid w:val="00BE176D"/>
    <w:rsid w:val="00BE1A01"/>
    <w:rsid w:val="00BE1DA8"/>
    <w:rsid w:val="00BE311E"/>
    <w:rsid w:val="00BE36DD"/>
    <w:rsid w:val="00BE37AB"/>
    <w:rsid w:val="00BE3D35"/>
    <w:rsid w:val="00BE44D7"/>
    <w:rsid w:val="00BE500C"/>
    <w:rsid w:val="00BE55E6"/>
    <w:rsid w:val="00BE57D1"/>
    <w:rsid w:val="00BE591B"/>
    <w:rsid w:val="00BE5CB0"/>
    <w:rsid w:val="00BE66F7"/>
    <w:rsid w:val="00BE6C75"/>
    <w:rsid w:val="00BE73E1"/>
    <w:rsid w:val="00BE751D"/>
    <w:rsid w:val="00BE7F68"/>
    <w:rsid w:val="00BF06A9"/>
    <w:rsid w:val="00BF1057"/>
    <w:rsid w:val="00BF23EE"/>
    <w:rsid w:val="00BF2900"/>
    <w:rsid w:val="00BF2AAC"/>
    <w:rsid w:val="00BF2C79"/>
    <w:rsid w:val="00BF2D67"/>
    <w:rsid w:val="00BF3114"/>
    <w:rsid w:val="00BF3258"/>
    <w:rsid w:val="00BF3369"/>
    <w:rsid w:val="00BF361A"/>
    <w:rsid w:val="00BF3896"/>
    <w:rsid w:val="00BF3E40"/>
    <w:rsid w:val="00BF41D1"/>
    <w:rsid w:val="00BF445A"/>
    <w:rsid w:val="00BF4525"/>
    <w:rsid w:val="00BF5271"/>
    <w:rsid w:val="00BF5ECD"/>
    <w:rsid w:val="00BF6457"/>
    <w:rsid w:val="00BF6587"/>
    <w:rsid w:val="00BF6952"/>
    <w:rsid w:val="00BF6A87"/>
    <w:rsid w:val="00BF7ACF"/>
    <w:rsid w:val="00C00AA0"/>
    <w:rsid w:val="00C00BDB"/>
    <w:rsid w:val="00C00F38"/>
    <w:rsid w:val="00C0173E"/>
    <w:rsid w:val="00C02388"/>
    <w:rsid w:val="00C0261E"/>
    <w:rsid w:val="00C028EB"/>
    <w:rsid w:val="00C02D56"/>
    <w:rsid w:val="00C031A4"/>
    <w:rsid w:val="00C0335A"/>
    <w:rsid w:val="00C034F5"/>
    <w:rsid w:val="00C036BC"/>
    <w:rsid w:val="00C03AA0"/>
    <w:rsid w:val="00C041D7"/>
    <w:rsid w:val="00C045D1"/>
    <w:rsid w:val="00C046B6"/>
    <w:rsid w:val="00C047C1"/>
    <w:rsid w:val="00C04896"/>
    <w:rsid w:val="00C04C05"/>
    <w:rsid w:val="00C0509D"/>
    <w:rsid w:val="00C051AA"/>
    <w:rsid w:val="00C052AD"/>
    <w:rsid w:val="00C055C5"/>
    <w:rsid w:val="00C058D4"/>
    <w:rsid w:val="00C067B4"/>
    <w:rsid w:val="00C06854"/>
    <w:rsid w:val="00C07466"/>
    <w:rsid w:val="00C07A01"/>
    <w:rsid w:val="00C07DC8"/>
    <w:rsid w:val="00C10454"/>
    <w:rsid w:val="00C10A89"/>
    <w:rsid w:val="00C10DF9"/>
    <w:rsid w:val="00C1190B"/>
    <w:rsid w:val="00C1192B"/>
    <w:rsid w:val="00C12173"/>
    <w:rsid w:val="00C122E2"/>
    <w:rsid w:val="00C12794"/>
    <w:rsid w:val="00C12D44"/>
    <w:rsid w:val="00C13240"/>
    <w:rsid w:val="00C13483"/>
    <w:rsid w:val="00C134B3"/>
    <w:rsid w:val="00C13A55"/>
    <w:rsid w:val="00C13C25"/>
    <w:rsid w:val="00C144D5"/>
    <w:rsid w:val="00C16344"/>
    <w:rsid w:val="00C16468"/>
    <w:rsid w:val="00C1667C"/>
    <w:rsid w:val="00C16B21"/>
    <w:rsid w:val="00C1732C"/>
    <w:rsid w:val="00C173F5"/>
    <w:rsid w:val="00C17F04"/>
    <w:rsid w:val="00C2028C"/>
    <w:rsid w:val="00C205DB"/>
    <w:rsid w:val="00C206B6"/>
    <w:rsid w:val="00C2070C"/>
    <w:rsid w:val="00C20921"/>
    <w:rsid w:val="00C20D7B"/>
    <w:rsid w:val="00C21637"/>
    <w:rsid w:val="00C2189C"/>
    <w:rsid w:val="00C21957"/>
    <w:rsid w:val="00C2227C"/>
    <w:rsid w:val="00C2251E"/>
    <w:rsid w:val="00C22A9D"/>
    <w:rsid w:val="00C22CA0"/>
    <w:rsid w:val="00C22D97"/>
    <w:rsid w:val="00C23268"/>
    <w:rsid w:val="00C237FE"/>
    <w:rsid w:val="00C23A4D"/>
    <w:rsid w:val="00C23F06"/>
    <w:rsid w:val="00C248A3"/>
    <w:rsid w:val="00C24B1C"/>
    <w:rsid w:val="00C24EAD"/>
    <w:rsid w:val="00C25233"/>
    <w:rsid w:val="00C25270"/>
    <w:rsid w:val="00C253E9"/>
    <w:rsid w:val="00C25982"/>
    <w:rsid w:val="00C25ABC"/>
    <w:rsid w:val="00C25C25"/>
    <w:rsid w:val="00C2616C"/>
    <w:rsid w:val="00C26F1C"/>
    <w:rsid w:val="00C27B27"/>
    <w:rsid w:val="00C30179"/>
    <w:rsid w:val="00C30711"/>
    <w:rsid w:val="00C30919"/>
    <w:rsid w:val="00C30968"/>
    <w:rsid w:val="00C309F8"/>
    <w:rsid w:val="00C30A96"/>
    <w:rsid w:val="00C30F12"/>
    <w:rsid w:val="00C318B9"/>
    <w:rsid w:val="00C31E30"/>
    <w:rsid w:val="00C31E89"/>
    <w:rsid w:val="00C32394"/>
    <w:rsid w:val="00C32483"/>
    <w:rsid w:val="00C32490"/>
    <w:rsid w:val="00C32A5A"/>
    <w:rsid w:val="00C32FEA"/>
    <w:rsid w:val="00C337D5"/>
    <w:rsid w:val="00C33892"/>
    <w:rsid w:val="00C33F17"/>
    <w:rsid w:val="00C3453C"/>
    <w:rsid w:val="00C3477C"/>
    <w:rsid w:val="00C34F2A"/>
    <w:rsid w:val="00C364B4"/>
    <w:rsid w:val="00C36733"/>
    <w:rsid w:val="00C3673E"/>
    <w:rsid w:val="00C36819"/>
    <w:rsid w:val="00C37DE9"/>
    <w:rsid w:val="00C40422"/>
    <w:rsid w:val="00C4051B"/>
    <w:rsid w:val="00C408B4"/>
    <w:rsid w:val="00C40D55"/>
    <w:rsid w:val="00C411A3"/>
    <w:rsid w:val="00C41258"/>
    <w:rsid w:val="00C41406"/>
    <w:rsid w:val="00C42301"/>
    <w:rsid w:val="00C42EB8"/>
    <w:rsid w:val="00C43359"/>
    <w:rsid w:val="00C43A45"/>
    <w:rsid w:val="00C43D85"/>
    <w:rsid w:val="00C43FDB"/>
    <w:rsid w:val="00C443CF"/>
    <w:rsid w:val="00C44579"/>
    <w:rsid w:val="00C4527A"/>
    <w:rsid w:val="00C460DB"/>
    <w:rsid w:val="00C46408"/>
    <w:rsid w:val="00C469E1"/>
    <w:rsid w:val="00C47833"/>
    <w:rsid w:val="00C47BE3"/>
    <w:rsid w:val="00C47C62"/>
    <w:rsid w:val="00C47F70"/>
    <w:rsid w:val="00C50381"/>
    <w:rsid w:val="00C50C5C"/>
    <w:rsid w:val="00C5129F"/>
    <w:rsid w:val="00C516ED"/>
    <w:rsid w:val="00C51A2F"/>
    <w:rsid w:val="00C52823"/>
    <w:rsid w:val="00C529E5"/>
    <w:rsid w:val="00C52C8B"/>
    <w:rsid w:val="00C52F0A"/>
    <w:rsid w:val="00C53805"/>
    <w:rsid w:val="00C5424E"/>
    <w:rsid w:val="00C54470"/>
    <w:rsid w:val="00C54478"/>
    <w:rsid w:val="00C544D4"/>
    <w:rsid w:val="00C545D5"/>
    <w:rsid w:val="00C54A30"/>
    <w:rsid w:val="00C550A9"/>
    <w:rsid w:val="00C55252"/>
    <w:rsid w:val="00C55A2B"/>
    <w:rsid w:val="00C5610A"/>
    <w:rsid w:val="00C5620C"/>
    <w:rsid w:val="00C5722D"/>
    <w:rsid w:val="00C5749B"/>
    <w:rsid w:val="00C5762F"/>
    <w:rsid w:val="00C57766"/>
    <w:rsid w:val="00C578D0"/>
    <w:rsid w:val="00C57E45"/>
    <w:rsid w:val="00C6025C"/>
    <w:rsid w:val="00C603EF"/>
    <w:rsid w:val="00C6070C"/>
    <w:rsid w:val="00C60CE6"/>
    <w:rsid w:val="00C60D27"/>
    <w:rsid w:val="00C60E7B"/>
    <w:rsid w:val="00C617EE"/>
    <w:rsid w:val="00C6216A"/>
    <w:rsid w:val="00C626F2"/>
    <w:rsid w:val="00C62FE5"/>
    <w:rsid w:val="00C63314"/>
    <w:rsid w:val="00C63403"/>
    <w:rsid w:val="00C6354A"/>
    <w:rsid w:val="00C63DCD"/>
    <w:rsid w:val="00C63F0A"/>
    <w:rsid w:val="00C63F94"/>
    <w:rsid w:val="00C64049"/>
    <w:rsid w:val="00C640BC"/>
    <w:rsid w:val="00C6442E"/>
    <w:rsid w:val="00C6499D"/>
    <w:rsid w:val="00C64B10"/>
    <w:rsid w:val="00C654D7"/>
    <w:rsid w:val="00C65FE8"/>
    <w:rsid w:val="00C664A4"/>
    <w:rsid w:val="00C6668B"/>
    <w:rsid w:val="00C66B57"/>
    <w:rsid w:val="00C66CE3"/>
    <w:rsid w:val="00C66E4B"/>
    <w:rsid w:val="00C676CF"/>
    <w:rsid w:val="00C67827"/>
    <w:rsid w:val="00C67888"/>
    <w:rsid w:val="00C67A03"/>
    <w:rsid w:val="00C67CC5"/>
    <w:rsid w:val="00C70198"/>
    <w:rsid w:val="00C70735"/>
    <w:rsid w:val="00C707B2"/>
    <w:rsid w:val="00C70B46"/>
    <w:rsid w:val="00C70BD3"/>
    <w:rsid w:val="00C71010"/>
    <w:rsid w:val="00C71019"/>
    <w:rsid w:val="00C71249"/>
    <w:rsid w:val="00C72131"/>
    <w:rsid w:val="00C729E6"/>
    <w:rsid w:val="00C72CA1"/>
    <w:rsid w:val="00C72EAD"/>
    <w:rsid w:val="00C72F2C"/>
    <w:rsid w:val="00C72F6D"/>
    <w:rsid w:val="00C7317B"/>
    <w:rsid w:val="00C73413"/>
    <w:rsid w:val="00C734D6"/>
    <w:rsid w:val="00C73550"/>
    <w:rsid w:val="00C73870"/>
    <w:rsid w:val="00C73F76"/>
    <w:rsid w:val="00C7452E"/>
    <w:rsid w:val="00C74A2F"/>
    <w:rsid w:val="00C76512"/>
    <w:rsid w:val="00C76705"/>
    <w:rsid w:val="00C76DF5"/>
    <w:rsid w:val="00C771CD"/>
    <w:rsid w:val="00C7741B"/>
    <w:rsid w:val="00C77851"/>
    <w:rsid w:val="00C77DD8"/>
    <w:rsid w:val="00C81682"/>
    <w:rsid w:val="00C816F5"/>
    <w:rsid w:val="00C819F0"/>
    <w:rsid w:val="00C82293"/>
    <w:rsid w:val="00C825A3"/>
    <w:rsid w:val="00C82FC9"/>
    <w:rsid w:val="00C83964"/>
    <w:rsid w:val="00C84233"/>
    <w:rsid w:val="00C842F2"/>
    <w:rsid w:val="00C845E7"/>
    <w:rsid w:val="00C846BE"/>
    <w:rsid w:val="00C84899"/>
    <w:rsid w:val="00C84A0C"/>
    <w:rsid w:val="00C84A89"/>
    <w:rsid w:val="00C852FE"/>
    <w:rsid w:val="00C85367"/>
    <w:rsid w:val="00C8671B"/>
    <w:rsid w:val="00C86D9C"/>
    <w:rsid w:val="00C87028"/>
    <w:rsid w:val="00C870E6"/>
    <w:rsid w:val="00C87BE5"/>
    <w:rsid w:val="00C90485"/>
    <w:rsid w:val="00C9068F"/>
    <w:rsid w:val="00C908EE"/>
    <w:rsid w:val="00C90B31"/>
    <w:rsid w:val="00C90D53"/>
    <w:rsid w:val="00C91BCD"/>
    <w:rsid w:val="00C91BE2"/>
    <w:rsid w:val="00C91C3F"/>
    <w:rsid w:val="00C92069"/>
    <w:rsid w:val="00C92B92"/>
    <w:rsid w:val="00C92D02"/>
    <w:rsid w:val="00C930F9"/>
    <w:rsid w:val="00C9391E"/>
    <w:rsid w:val="00C93AAD"/>
    <w:rsid w:val="00C93DE0"/>
    <w:rsid w:val="00C94264"/>
    <w:rsid w:val="00C950D9"/>
    <w:rsid w:val="00C95871"/>
    <w:rsid w:val="00C95CC5"/>
    <w:rsid w:val="00C95DBC"/>
    <w:rsid w:val="00C9611F"/>
    <w:rsid w:val="00C9653F"/>
    <w:rsid w:val="00C96974"/>
    <w:rsid w:val="00C97324"/>
    <w:rsid w:val="00C9765D"/>
    <w:rsid w:val="00C97804"/>
    <w:rsid w:val="00C979DB"/>
    <w:rsid w:val="00C97C39"/>
    <w:rsid w:val="00C97CEE"/>
    <w:rsid w:val="00CA1935"/>
    <w:rsid w:val="00CA22A9"/>
    <w:rsid w:val="00CA24D1"/>
    <w:rsid w:val="00CA2DC2"/>
    <w:rsid w:val="00CA33D5"/>
    <w:rsid w:val="00CA3C71"/>
    <w:rsid w:val="00CA40A6"/>
    <w:rsid w:val="00CA42EB"/>
    <w:rsid w:val="00CA4320"/>
    <w:rsid w:val="00CA4AD9"/>
    <w:rsid w:val="00CA4BA7"/>
    <w:rsid w:val="00CA4C22"/>
    <w:rsid w:val="00CA4F82"/>
    <w:rsid w:val="00CA5535"/>
    <w:rsid w:val="00CA5D39"/>
    <w:rsid w:val="00CA67CA"/>
    <w:rsid w:val="00CA6F44"/>
    <w:rsid w:val="00CA6F73"/>
    <w:rsid w:val="00CA779B"/>
    <w:rsid w:val="00CA7E1C"/>
    <w:rsid w:val="00CB0CC8"/>
    <w:rsid w:val="00CB0FC9"/>
    <w:rsid w:val="00CB1120"/>
    <w:rsid w:val="00CB1799"/>
    <w:rsid w:val="00CB21A6"/>
    <w:rsid w:val="00CB2409"/>
    <w:rsid w:val="00CB2823"/>
    <w:rsid w:val="00CB2B36"/>
    <w:rsid w:val="00CB345F"/>
    <w:rsid w:val="00CB40CC"/>
    <w:rsid w:val="00CB44FD"/>
    <w:rsid w:val="00CB4749"/>
    <w:rsid w:val="00CB5326"/>
    <w:rsid w:val="00CB58E9"/>
    <w:rsid w:val="00CB5A66"/>
    <w:rsid w:val="00CB5C91"/>
    <w:rsid w:val="00CB617F"/>
    <w:rsid w:val="00CB62CA"/>
    <w:rsid w:val="00CB656D"/>
    <w:rsid w:val="00CB6CF0"/>
    <w:rsid w:val="00CB707A"/>
    <w:rsid w:val="00CB74EA"/>
    <w:rsid w:val="00CB759D"/>
    <w:rsid w:val="00CB768B"/>
    <w:rsid w:val="00CB7716"/>
    <w:rsid w:val="00CB77E9"/>
    <w:rsid w:val="00CB7C11"/>
    <w:rsid w:val="00CC072F"/>
    <w:rsid w:val="00CC087E"/>
    <w:rsid w:val="00CC1045"/>
    <w:rsid w:val="00CC1206"/>
    <w:rsid w:val="00CC135F"/>
    <w:rsid w:val="00CC140E"/>
    <w:rsid w:val="00CC2356"/>
    <w:rsid w:val="00CC26F7"/>
    <w:rsid w:val="00CC2EC1"/>
    <w:rsid w:val="00CC305F"/>
    <w:rsid w:val="00CC30FB"/>
    <w:rsid w:val="00CC32F9"/>
    <w:rsid w:val="00CC3E73"/>
    <w:rsid w:val="00CC45F5"/>
    <w:rsid w:val="00CC487C"/>
    <w:rsid w:val="00CC4AC5"/>
    <w:rsid w:val="00CC4BA2"/>
    <w:rsid w:val="00CC4D1B"/>
    <w:rsid w:val="00CC4F4A"/>
    <w:rsid w:val="00CC4FB4"/>
    <w:rsid w:val="00CC6019"/>
    <w:rsid w:val="00CC6359"/>
    <w:rsid w:val="00CC6461"/>
    <w:rsid w:val="00CC690E"/>
    <w:rsid w:val="00CC6FF6"/>
    <w:rsid w:val="00CC776B"/>
    <w:rsid w:val="00CC77B9"/>
    <w:rsid w:val="00CC79A6"/>
    <w:rsid w:val="00CD000C"/>
    <w:rsid w:val="00CD0333"/>
    <w:rsid w:val="00CD06A8"/>
    <w:rsid w:val="00CD06DA"/>
    <w:rsid w:val="00CD0A7D"/>
    <w:rsid w:val="00CD1078"/>
    <w:rsid w:val="00CD189E"/>
    <w:rsid w:val="00CD1AED"/>
    <w:rsid w:val="00CD2AB0"/>
    <w:rsid w:val="00CD2CC1"/>
    <w:rsid w:val="00CD33C6"/>
    <w:rsid w:val="00CD352B"/>
    <w:rsid w:val="00CD3A1F"/>
    <w:rsid w:val="00CD428D"/>
    <w:rsid w:val="00CD5F3C"/>
    <w:rsid w:val="00CD6101"/>
    <w:rsid w:val="00CD6BAD"/>
    <w:rsid w:val="00CD6BF7"/>
    <w:rsid w:val="00CD6C16"/>
    <w:rsid w:val="00CD6C9D"/>
    <w:rsid w:val="00CD6E6D"/>
    <w:rsid w:val="00CD7E54"/>
    <w:rsid w:val="00CD7F2D"/>
    <w:rsid w:val="00CD7FC7"/>
    <w:rsid w:val="00CE01E4"/>
    <w:rsid w:val="00CE0790"/>
    <w:rsid w:val="00CE0CE8"/>
    <w:rsid w:val="00CE120A"/>
    <w:rsid w:val="00CE1415"/>
    <w:rsid w:val="00CE1CD0"/>
    <w:rsid w:val="00CE1FEB"/>
    <w:rsid w:val="00CE21BD"/>
    <w:rsid w:val="00CE26B8"/>
    <w:rsid w:val="00CE28AE"/>
    <w:rsid w:val="00CE2B77"/>
    <w:rsid w:val="00CE32CE"/>
    <w:rsid w:val="00CE3369"/>
    <w:rsid w:val="00CE3388"/>
    <w:rsid w:val="00CE34A1"/>
    <w:rsid w:val="00CE34A6"/>
    <w:rsid w:val="00CE35BE"/>
    <w:rsid w:val="00CE4169"/>
    <w:rsid w:val="00CE4D51"/>
    <w:rsid w:val="00CE4F72"/>
    <w:rsid w:val="00CE5484"/>
    <w:rsid w:val="00CE5CE7"/>
    <w:rsid w:val="00CE633A"/>
    <w:rsid w:val="00CE6794"/>
    <w:rsid w:val="00CE6C3D"/>
    <w:rsid w:val="00CE6DA2"/>
    <w:rsid w:val="00CE7062"/>
    <w:rsid w:val="00CE70B4"/>
    <w:rsid w:val="00CE74F8"/>
    <w:rsid w:val="00CE7807"/>
    <w:rsid w:val="00CE7DAC"/>
    <w:rsid w:val="00CF0516"/>
    <w:rsid w:val="00CF0763"/>
    <w:rsid w:val="00CF0D31"/>
    <w:rsid w:val="00CF0FAB"/>
    <w:rsid w:val="00CF1240"/>
    <w:rsid w:val="00CF1678"/>
    <w:rsid w:val="00CF18BD"/>
    <w:rsid w:val="00CF20A6"/>
    <w:rsid w:val="00CF213F"/>
    <w:rsid w:val="00CF2D95"/>
    <w:rsid w:val="00CF2DDA"/>
    <w:rsid w:val="00CF3041"/>
    <w:rsid w:val="00CF309B"/>
    <w:rsid w:val="00CF34DA"/>
    <w:rsid w:val="00CF4080"/>
    <w:rsid w:val="00CF493A"/>
    <w:rsid w:val="00CF4BD5"/>
    <w:rsid w:val="00CF4D5B"/>
    <w:rsid w:val="00CF503C"/>
    <w:rsid w:val="00CF539D"/>
    <w:rsid w:val="00CF60E0"/>
    <w:rsid w:val="00CF6686"/>
    <w:rsid w:val="00CF67F4"/>
    <w:rsid w:val="00CF6E0A"/>
    <w:rsid w:val="00D00508"/>
    <w:rsid w:val="00D011FD"/>
    <w:rsid w:val="00D0161E"/>
    <w:rsid w:val="00D01C7B"/>
    <w:rsid w:val="00D02219"/>
    <w:rsid w:val="00D02BA6"/>
    <w:rsid w:val="00D03116"/>
    <w:rsid w:val="00D03131"/>
    <w:rsid w:val="00D0313E"/>
    <w:rsid w:val="00D04044"/>
    <w:rsid w:val="00D04249"/>
    <w:rsid w:val="00D05645"/>
    <w:rsid w:val="00D05660"/>
    <w:rsid w:val="00D057E4"/>
    <w:rsid w:val="00D0584D"/>
    <w:rsid w:val="00D05B96"/>
    <w:rsid w:val="00D06A61"/>
    <w:rsid w:val="00D078FC"/>
    <w:rsid w:val="00D07CFE"/>
    <w:rsid w:val="00D07D07"/>
    <w:rsid w:val="00D11317"/>
    <w:rsid w:val="00D114A1"/>
    <w:rsid w:val="00D1191A"/>
    <w:rsid w:val="00D129A2"/>
    <w:rsid w:val="00D130FB"/>
    <w:rsid w:val="00D131E1"/>
    <w:rsid w:val="00D14E10"/>
    <w:rsid w:val="00D150BC"/>
    <w:rsid w:val="00D153A9"/>
    <w:rsid w:val="00D15A26"/>
    <w:rsid w:val="00D15DAE"/>
    <w:rsid w:val="00D15F86"/>
    <w:rsid w:val="00D160B6"/>
    <w:rsid w:val="00D160DB"/>
    <w:rsid w:val="00D16351"/>
    <w:rsid w:val="00D16C9D"/>
    <w:rsid w:val="00D16DEA"/>
    <w:rsid w:val="00D16FED"/>
    <w:rsid w:val="00D1720F"/>
    <w:rsid w:val="00D1742F"/>
    <w:rsid w:val="00D17B29"/>
    <w:rsid w:val="00D17B2E"/>
    <w:rsid w:val="00D20309"/>
    <w:rsid w:val="00D2040B"/>
    <w:rsid w:val="00D206EF"/>
    <w:rsid w:val="00D20C08"/>
    <w:rsid w:val="00D21043"/>
    <w:rsid w:val="00D2115D"/>
    <w:rsid w:val="00D2138B"/>
    <w:rsid w:val="00D214BC"/>
    <w:rsid w:val="00D21590"/>
    <w:rsid w:val="00D21D97"/>
    <w:rsid w:val="00D21F8A"/>
    <w:rsid w:val="00D22526"/>
    <w:rsid w:val="00D22532"/>
    <w:rsid w:val="00D22C45"/>
    <w:rsid w:val="00D234A2"/>
    <w:rsid w:val="00D2357B"/>
    <w:rsid w:val="00D23811"/>
    <w:rsid w:val="00D23B8A"/>
    <w:rsid w:val="00D23CAF"/>
    <w:rsid w:val="00D23E5A"/>
    <w:rsid w:val="00D24AE6"/>
    <w:rsid w:val="00D24C82"/>
    <w:rsid w:val="00D24F97"/>
    <w:rsid w:val="00D259B9"/>
    <w:rsid w:val="00D25CD5"/>
    <w:rsid w:val="00D26A54"/>
    <w:rsid w:val="00D26BB0"/>
    <w:rsid w:val="00D272BC"/>
    <w:rsid w:val="00D27477"/>
    <w:rsid w:val="00D2748F"/>
    <w:rsid w:val="00D279A4"/>
    <w:rsid w:val="00D279D9"/>
    <w:rsid w:val="00D27ED2"/>
    <w:rsid w:val="00D30C7D"/>
    <w:rsid w:val="00D30D97"/>
    <w:rsid w:val="00D31A7F"/>
    <w:rsid w:val="00D31B0C"/>
    <w:rsid w:val="00D31B3F"/>
    <w:rsid w:val="00D31D17"/>
    <w:rsid w:val="00D31E59"/>
    <w:rsid w:val="00D3257C"/>
    <w:rsid w:val="00D32A15"/>
    <w:rsid w:val="00D33460"/>
    <w:rsid w:val="00D33B27"/>
    <w:rsid w:val="00D33DFF"/>
    <w:rsid w:val="00D34428"/>
    <w:rsid w:val="00D34681"/>
    <w:rsid w:val="00D348F8"/>
    <w:rsid w:val="00D34A5C"/>
    <w:rsid w:val="00D34D53"/>
    <w:rsid w:val="00D34D9C"/>
    <w:rsid w:val="00D34FE6"/>
    <w:rsid w:val="00D35028"/>
    <w:rsid w:val="00D35574"/>
    <w:rsid w:val="00D37499"/>
    <w:rsid w:val="00D40466"/>
    <w:rsid w:val="00D410E2"/>
    <w:rsid w:val="00D41100"/>
    <w:rsid w:val="00D4136B"/>
    <w:rsid w:val="00D4269D"/>
    <w:rsid w:val="00D42859"/>
    <w:rsid w:val="00D42A9F"/>
    <w:rsid w:val="00D43011"/>
    <w:rsid w:val="00D43551"/>
    <w:rsid w:val="00D43669"/>
    <w:rsid w:val="00D4457C"/>
    <w:rsid w:val="00D446F6"/>
    <w:rsid w:val="00D44E4D"/>
    <w:rsid w:val="00D4533A"/>
    <w:rsid w:val="00D45541"/>
    <w:rsid w:val="00D4570C"/>
    <w:rsid w:val="00D45920"/>
    <w:rsid w:val="00D4592B"/>
    <w:rsid w:val="00D45BBF"/>
    <w:rsid w:val="00D45E8E"/>
    <w:rsid w:val="00D46ED9"/>
    <w:rsid w:val="00D47504"/>
    <w:rsid w:val="00D476F0"/>
    <w:rsid w:val="00D47821"/>
    <w:rsid w:val="00D4789B"/>
    <w:rsid w:val="00D47BF2"/>
    <w:rsid w:val="00D47F0D"/>
    <w:rsid w:val="00D500CE"/>
    <w:rsid w:val="00D50347"/>
    <w:rsid w:val="00D50385"/>
    <w:rsid w:val="00D5094A"/>
    <w:rsid w:val="00D50D4D"/>
    <w:rsid w:val="00D517A6"/>
    <w:rsid w:val="00D51CFB"/>
    <w:rsid w:val="00D52881"/>
    <w:rsid w:val="00D53B1D"/>
    <w:rsid w:val="00D53DFE"/>
    <w:rsid w:val="00D53FD1"/>
    <w:rsid w:val="00D55679"/>
    <w:rsid w:val="00D557A2"/>
    <w:rsid w:val="00D5607C"/>
    <w:rsid w:val="00D5639E"/>
    <w:rsid w:val="00D56D40"/>
    <w:rsid w:val="00D56E49"/>
    <w:rsid w:val="00D5711F"/>
    <w:rsid w:val="00D57536"/>
    <w:rsid w:val="00D57718"/>
    <w:rsid w:val="00D5783A"/>
    <w:rsid w:val="00D57FD1"/>
    <w:rsid w:val="00D6015E"/>
    <w:rsid w:val="00D6048A"/>
    <w:rsid w:val="00D605BC"/>
    <w:rsid w:val="00D60871"/>
    <w:rsid w:val="00D61107"/>
    <w:rsid w:val="00D61415"/>
    <w:rsid w:val="00D6163E"/>
    <w:rsid w:val="00D61AB1"/>
    <w:rsid w:val="00D61E87"/>
    <w:rsid w:val="00D6200E"/>
    <w:rsid w:val="00D6200F"/>
    <w:rsid w:val="00D6260C"/>
    <w:rsid w:val="00D6289F"/>
    <w:rsid w:val="00D62ED3"/>
    <w:rsid w:val="00D64049"/>
    <w:rsid w:val="00D646E6"/>
    <w:rsid w:val="00D64AE7"/>
    <w:rsid w:val="00D64E64"/>
    <w:rsid w:val="00D64F19"/>
    <w:rsid w:val="00D6599E"/>
    <w:rsid w:val="00D6615F"/>
    <w:rsid w:val="00D661A8"/>
    <w:rsid w:val="00D66488"/>
    <w:rsid w:val="00D66763"/>
    <w:rsid w:val="00D66805"/>
    <w:rsid w:val="00D66E30"/>
    <w:rsid w:val="00D6759A"/>
    <w:rsid w:val="00D702AE"/>
    <w:rsid w:val="00D70534"/>
    <w:rsid w:val="00D70B53"/>
    <w:rsid w:val="00D71BD3"/>
    <w:rsid w:val="00D72196"/>
    <w:rsid w:val="00D72461"/>
    <w:rsid w:val="00D72489"/>
    <w:rsid w:val="00D72683"/>
    <w:rsid w:val="00D726F2"/>
    <w:rsid w:val="00D7283F"/>
    <w:rsid w:val="00D72944"/>
    <w:rsid w:val="00D73381"/>
    <w:rsid w:val="00D73674"/>
    <w:rsid w:val="00D73C9C"/>
    <w:rsid w:val="00D741D2"/>
    <w:rsid w:val="00D7437C"/>
    <w:rsid w:val="00D75048"/>
    <w:rsid w:val="00D750C7"/>
    <w:rsid w:val="00D755AF"/>
    <w:rsid w:val="00D75654"/>
    <w:rsid w:val="00D75AC3"/>
    <w:rsid w:val="00D75C09"/>
    <w:rsid w:val="00D75C60"/>
    <w:rsid w:val="00D76313"/>
    <w:rsid w:val="00D771E9"/>
    <w:rsid w:val="00D772BA"/>
    <w:rsid w:val="00D77456"/>
    <w:rsid w:val="00D77629"/>
    <w:rsid w:val="00D7769D"/>
    <w:rsid w:val="00D77A80"/>
    <w:rsid w:val="00D8010A"/>
    <w:rsid w:val="00D80C8A"/>
    <w:rsid w:val="00D8112B"/>
    <w:rsid w:val="00D8145B"/>
    <w:rsid w:val="00D81ABA"/>
    <w:rsid w:val="00D81E93"/>
    <w:rsid w:val="00D833EE"/>
    <w:rsid w:val="00D835A2"/>
    <w:rsid w:val="00D83D18"/>
    <w:rsid w:val="00D84274"/>
    <w:rsid w:val="00D84359"/>
    <w:rsid w:val="00D8439B"/>
    <w:rsid w:val="00D84482"/>
    <w:rsid w:val="00D8474A"/>
    <w:rsid w:val="00D85E65"/>
    <w:rsid w:val="00D862C2"/>
    <w:rsid w:val="00D86901"/>
    <w:rsid w:val="00D86C1A"/>
    <w:rsid w:val="00D86EFA"/>
    <w:rsid w:val="00D874EA"/>
    <w:rsid w:val="00D87636"/>
    <w:rsid w:val="00D87DB9"/>
    <w:rsid w:val="00D87F88"/>
    <w:rsid w:val="00D901BC"/>
    <w:rsid w:val="00D90767"/>
    <w:rsid w:val="00D90C3A"/>
    <w:rsid w:val="00D91023"/>
    <w:rsid w:val="00D9166F"/>
    <w:rsid w:val="00D91E0C"/>
    <w:rsid w:val="00D925D1"/>
    <w:rsid w:val="00D92D87"/>
    <w:rsid w:val="00D936C1"/>
    <w:rsid w:val="00D93BBF"/>
    <w:rsid w:val="00D93C3E"/>
    <w:rsid w:val="00D93D2D"/>
    <w:rsid w:val="00D94092"/>
    <w:rsid w:val="00D944E2"/>
    <w:rsid w:val="00D94FC3"/>
    <w:rsid w:val="00D95365"/>
    <w:rsid w:val="00D966E3"/>
    <w:rsid w:val="00D9685F"/>
    <w:rsid w:val="00D97FEF"/>
    <w:rsid w:val="00DA0AAF"/>
    <w:rsid w:val="00DA10C0"/>
    <w:rsid w:val="00DA10FD"/>
    <w:rsid w:val="00DA133A"/>
    <w:rsid w:val="00DA1AD5"/>
    <w:rsid w:val="00DA1B4B"/>
    <w:rsid w:val="00DA1DAB"/>
    <w:rsid w:val="00DA2126"/>
    <w:rsid w:val="00DA25FC"/>
    <w:rsid w:val="00DA279E"/>
    <w:rsid w:val="00DA3096"/>
    <w:rsid w:val="00DA332F"/>
    <w:rsid w:val="00DA39CB"/>
    <w:rsid w:val="00DA3EC5"/>
    <w:rsid w:val="00DA5490"/>
    <w:rsid w:val="00DA5A93"/>
    <w:rsid w:val="00DA5DFD"/>
    <w:rsid w:val="00DA5F77"/>
    <w:rsid w:val="00DA6488"/>
    <w:rsid w:val="00DA65FA"/>
    <w:rsid w:val="00DA6EA3"/>
    <w:rsid w:val="00DA74BD"/>
    <w:rsid w:val="00DA7D33"/>
    <w:rsid w:val="00DB05C4"/>
    <w:rsid w:val="00DB0AA4"/>
    <w:rsid w:val="00DB1801"/>
    <w:rsid w:val="00DB1B69"/>
    <w:rsid w:val="00DB2868"/>
    <w:rsid w:val="00DB2977"/>
    <w:rsid w:val="00DB2AE7"/>
    <w:rsid w:val="00DB3624"/>
    <w:rsid w:val="00DB3875"/>
    <w:rsid w:val="00DB3AA5"/>
    <w:rsid w:val="00DB3DD2"/>
    <w:rsid w:val="00DB43D3"/>
    <w:rsid w:val="00DB448A"/>
    <w:rsid w:val="00DB49C6"/>
    <w:rsid w:val="00DB4D52"/>
    <w:rsid w:val="00DB4EE1"/>
    <w:rsid w:val="00DB69FA"/>
    <w:rsid w:val="00DB6DC1"/>
    <w:rsid w:val="00DB70C6"/>
    <w:rsid w:val="00DB716A"/>
    <w:rsid w:val="00DB7205"/>
    <w:rsid w:val="00DB73F7"/>
    <w:rsid w:val="00DB740D"/>
    <w:rsid w:val="00DB75ED"/>
    <w:rsid w:val="00DB77C6"/>
    <w:rsid w:val="00DB790D"/>
    <w:rsid w:val="00DB7A09"/>
    <w:rsid w:val="00DB7BC8"/>
    <w:rsid w:val="00DB7F92"/>
    <w:rsid w:val="00DC072A"/>
    <w:rsid w:val="00DC07EF"/>
    <w:rsid w:val="00DC109D"/>
    <w:rsid w:val="00DC10E6"/>
    <w:rsid w:val="00DC167D"/>
    <w:rsid w:val="00DC1D2C"/>
    <w:rsid w:val="00DC1D52"/>
    <w:rsid w:val="00DC1E6A"/>
    <w:rsid w:val="00DC2241"/>
    <w:rsid w:val="00DC2313"/>
    <w:rsid w:val="00DC2867"/>
    <w:rsid w:val="00DC2982"/>
    <w:rsid w:val="00DC2D1E"/>
    <w:rsid w:val="00DC2D27"/>
    <w:rsid w:val="00DC2D94"/>
    <w:rsid w:val="00DC377A"/>
    <w:rsid w:val="00DC3D18"/>
    <w:rsid w:val="00DC4026"/>
    <w:rsid w:val="00DC4294"/>
    <w:rsid w:val="00DC552F"/>
    <w:rsid w:val="00DC627E"/>
    <w:rsid w:val="00DC63FE"/>
    <w:rsid w:val="00DC6B3A"/>
    <w:rsid w:val="00DC7266"/>
    <w:rsid w:val="00DC7886"/>
    <w:rsid w:val="00DC78D1"/>
    <w:rsid w:val="00DD02F5"/>
    <w:rsid w:val="00DD03F5"/>
    <w:rsid w:val="00DD04E6"/>
    <w:rsid w:val="00DD0C8A"/>
    <w:rsid w:val="00DD1065"/>
    <w:rsid w:val="00DD1E0E"/>
    <w:rsid w:val="00DD1F21"/>
    <w:rsid w:val="00DD2D10"/>
    <w:rsid w:val="00DD2F31"/>
    <w:rsid w:val="00DD3E23"/>
    <w:rsid w:val="00DD3EC6"/>
    <w:rsid w:val="00DD3F33"/>
    <w:rsid w:val="00DD42E9"/>
    <w:rsid w:val="00DD4638"/>
    <w:rsid w:val="00DD4947"/>
    <w:rsid w:val="00DD5014"/>
    <w:rsid w:val="00DD5237"/>
    <w:rsid w:val="00DD58F3"/>
    <w:rsid w:val="00DD5E79"/>
    <w:rsid w:val="00DD607B"/>
    <w:rsid w:val="00DD6985"/>
    <w:rsid w:val="00DD6F66"/>
    <w:rsid w:val="00DD6F6A"/>
    <w:rsid w:val="00DD7F5B"/>
    <w:rsid w:val="00DE0529"/>
    <w:rsid w:val="00DE09C4"/>
    <w:rsid w:val="00DE1088"/>
    <w:rsid w:val="00DE18B4"/>
    <w:rsid w:val="00DE1B19"/>
    <w:rsid w:val="00DE2291"/>
    <w:rsid w:val="00DE2694"/>
    <w:rsid w:val="00DE395E"/>
    <w:rsid w:val="00DE3EF7"/>
    <w:rsid w:val="00DE50E9"/>
    <w:rsid w:val="00DE58AA"/>
    <w:rsid w:val="00DE5D9D"/>
    <w:rsid w:val="00DE5E60"/>
    <w:rsid w:val="00DE6529"/>
    <w:rsid w:val="00DE6CA0"/>
    <w:rsid w:val="00DE6F33"/>
    <w:rsid w:val="00DE6FA6"/>
    <w:rsid w:val="00DE71A1"/>
    <w:rsid w:val="00DE7570"/>
    <w:rsid w:val="00DE7B24"/>
    <w:rsid w:val="00DE7FAA"/>
    <w:rsid w:val="00DF0ACD"/>
    <w:rsid w:val="00DF0EED"/>
    <w:rsid w:val="00DF11A0"/>
    <w:rsid w:val="00DF12C9"/>
    <w:rsid w:val="00DF1766"/>
    <w:rsid w:val="00DF17BE"/>
    <w:rsid w:val="00DF281C"/>
    <w:rsid w:val="00DF298B"/>
    <w:rsid w:val="00DF2A72"/>
    <w:rsid w:val="00DF2E57"/>
    <w:rsid w:val="00DF2EBC"/>
    <w:rsid w:val="00DF32DB"/>
    <w:rsid w:val="00DF3515"/>
    <w:rsid w:val="00DF3AC9"/>
    <w:rsid w:val="00DF4D6D"/>
    <w:rsid w:val="00DF511F"/>
    <w:rsid w:val="00DF56B5"/>
    <w:rsid w:val="00DF5843"/>
    <w:rsid w:val="00DF5AF4"/>
    <w:rsid w:val="00DF5FE1"/>
    <w:rsid w:val="00DF6132"/>
    <w:rsid w:val="00DF6193"/>
    <w:rsid w:val="00DF6406"/>
    <w:rsid w:val="00DF645F"/>
    <w:rsid w:val="00DF70EF"/>
    <w:rsid w:val="00DF7AA6"/>
    <w:rsid w:val="00DF7B65"/>
    <w:rsid w:val="00DF7C8B"/>
    <w:rsid w:val="00E0020D"/>
    <w:rsid w:val="00E00229"/>
    <w:rsid w:val="00E003DD"/>
    <w:rsid w:val="00E004EE"/>
    <w:rsid w:val="00E00931"/>
    <w:rsid w:val="00E00AB2"/>
    <w:rsid w:val="00E00DBD"/>
    <w:rsid w:val="00E010D9"/>
    <w:rsid w:val="00E015C4"/>
    <w:rsid w:val="00E0180B"/>
    <w:rsid w:val="00E0189A"/>
    <w:rsid w:val="00E02080"/>
    <w:rsid w:val="00E02770"/>
    <w:rsid w:val="00E03317"/>
    <w:rsid w:val="00E0377C"/>
    <w:rsid w:val="00E047B6"/>
    <w:rsid w:val="00E04B10"/>
    <w:rsid w:val="00E05221"/>
    <w:rsid w:val="00E06808"/>
    <w:rsid w:val="00E06929"/>
    <w:rsid w:val="00E06BF4"/>
    <w:rsid w:val="00E06DAD"/>
    <w:rsid w:val="00E071D7"/>
    <w:rsid w:val="00E07786"/>
    <w:rsid w:val="00E07990"/>
    <w:rsid w:val="00E1054C"/>
    <w:rsid w:val="00E1072B"/>
    <w:rsid w:val="00E1085C"/>
    <w:rsid w:val="00E11BC0"/>
    <w:rsid w:val="00E11BF3"/>
    <w:rsid w:val="00E11FD5"/>
    <w:rsid w:val="00E12434"/>
    <w:rsid w:val="00E12ACE"/>
    <w:rsid w:val="00E12B9B"/>
    <w:rsid w:val="00E12CCA"/>
    <w:rsid w:val="00E133B0"/>
    <w:rsid w:val="00E13C0F"/>
    <w:rsid w:val="00E13D1D"/>
    <w:rsid w:val="00E1441B"/>
    <w:rsid w:val="00E14507"/>
    <w:rsid w:val="00E14556"/>
    <w:rsid w:val="00E150FB"/>
    <w:rsid w:val="00E1569F"/>
    <w:rsid w:val="00E1580C"/>
    <w:rsid w:val="00E16515"/>
    <w:rsid w:val="00E168BE"/>
    <w:rsid w:val="00E169DF"/>
    <w:rsid w:val="00E16AD2"/>
    <w:rsid w:val="00E16D59"/>
    <w:rsid w:val="00E1701D"/>
    <w:rsid w:val="00E17143"/>
    <w:rsid w:val="00E17DE9"/>
    <w:rsid w:val="00E17E9D"/>
    <w:rsid w:val="00E17FDB"/>
    <w:rsid w:val="00E202B9"/>
    <w:rsid w:val="00E208B1"/>
    <w:rsid w:val="00E20922"/>
    <w:rsid w:val="00E20934"/>
    <w:rsid w:val="00E21A0D"/>
    <w:rsid w:val="00E21C05"/>
    <w:rsid w:val="00E21E3A"/>
    <w:rsid w:val="00E22E46"/>
    <w:rsid w:val="00E23120"/>
    <w:rsid w:val="00E23256"/>
    <w:rsid w:val="00E236A9"/>
    <w:rsid w:val="00E23A1B"/>
    <w:rsid w:val="00E24369"/>
    <w:rsid w:val="00E24C40"/>
    <w:rsid w:val="00E24C5E"/>
    <w:rsid w:val="00E24D28"/>
    <w:rsid w:val="00E25BFD"/>
    <w:rsid w:val="00E262A7"/>
    <w:rsid w:val="00E26346"/>
    <w:rsid w:val="00E26615"/>
    <w:rsid w:val="00E26670"/>
    <w:rsid w:val="00E26EB6"/>
    <w:rsid w:val="00E2733E"/>
    <w:rsid w:val="00E2779E"/>
    <w:rsid w:val="00E27918"/>
    <w:rsid w:val="00E27E73"/>
    <w:rsid w:val="00E30150"/>
    <w:rsid w:val="00E30547"/>
    <w:rsid w:val="00E31346"/>
    <w:rsid w:val="00E31540"/>
    <w:rsid w:val="00E3172B"/>
    <w:rsid w:val="00E31ACE"/>
    <w:rsid w:val="00E31FC3"/>
    <w:rsid w:val="00E3236D"/>
    <w:rsid w:val="00E32391"/>
    <w:rsid w:val="00E32664"/>
    <w:rsid w:val="00E32C99"/>
    <w:rsid w:val="00E330E9"/>
    <w:rsid w:val="00E333AF"/>
    <w:rsid w:val="00E33507"/>
    <w:rsid w:val="00E33F51"/>
    <w:rsid w:val="00E33F97"/>
    <w:rsid w:val="00E33FAB"/>
    <w:rsid w:val="00E340A2"/>
    <w:rsid w:val="00E347F7"/>
    <w:rsid w:val="00E348B4"/>
    <w:rsid w:val="00E35A91"/>
    <w:rsid w:val="00E35D8F"/>
    <w:rsid w:val="00E35F5E"/>
    <w:rsid w:val="00E3660D"/>
    <w:rsid w:val="00E367C5"/>
    <w:rsid w:val="00E36927"/>
    <w:rsid w:val="00E36DB6"/>
    <w:rsid w:val="00E36FD3"/>
    <w:rsid w:val="00E37530"/>
    <w:rsid w:val="00E3773E"/>
    <w:rsid w:val="00E37BE5"/>
    <w:rsid w:val="00E404BD"/>
    <w:rsid w:val="00E40A5B"/>
    <w:rsid w:val="00E40AEE"/>
    <w:rsid w:val="00E40AF9"/>
    <w:rsid w:val="00E410DD"/>
    <w:rsid w:val="00E41363"/>
    <w:rsid w:val="00E4142D"/>
    <w:rsid w:val="00E41C8A"/>
    <w:rsid w:val="00E42479"/>
    <w:rsid w:val="00E425AF"/>
    <w:rsid w:val="00E4297A"/>
    <w:rsid w:val="00E42BDB"/>
    <w:rsid w:val="00E42DE5"/>
    <w:rsid w:val="00E43670"/>
    <w:rsid w:val="00E4388A"/>
    <w:rsid w:val="00E4580C"/>
    <w:rsid w:val="00E45C91"/>
    <w:rsid w:val="00E45D3F"/>
    <w:rsid w:val="00E45DB8"/>
    <w:rsid w:val="00E45E97"/>
    <w:rsid w:val="00E4606E"/>
    <w:rsid w:val="00E46324"/>
    <w:rsid w:val="00E4681C"/>
    <w:rsid w:val="00E46A25"/>
    <w:rsid w:val="00E4709E"/>
    <w:rsid w:val="00E47318"/>
    <w:rsid w:val="00E47518"/>
    <w:rsid w:val="00E4799E"/>
    <w:rsid w:val="00E47D3D"/>
    <w:rsid w:val="00E47F9B"/>
    <w:rsid w:val="00E50077"/>
    <w:rsid w:val="00E500C2"/>
    <w:rsid w:val="00E504F9"/>
    <w:rsid w:val="00E50794"/>
    <w:rsid w:val="00E5088C"/>
    <w:rsid w:val="00E50996"/>
    <w:rsid w:val="00E50FA5"/>
    <w:rsid w:val="00E50FAB"/>
    <w:rsid w:val="00E51808"/>
    <w:rsid w:val="00E51B0D"/>
    <w:rsid w:val="00E523DB"/>
    <w:rsid w:val="00E52FDA"/>
    <w:rsid w:val="00E5482C"/>
    <w:rsid w:val="00E54D14"/>
    <w:rsid w:val="00E54F88"/>
    <w:rsid w:val="00E55241"/>
    <w:rsid w:val="00E55890"/>
    <w:rsid w:val="00E558A2"/>
    <w:rsid w:val="00E5594F"/>
    <w:rsid w:val="00E56A75"/>
    <w:rsid w:val="00E56B78"/>
    <w:rsid w:val="00E56E89"/>
    <w:rsid w:val="00E56ED7"/>
    <w:rsid w:val="00E57CC1"/>
    <w:rsid w:val="00E6016C"/>
    <w:rsid w:val="00E6026D"/>
    <w:rsid w:val="00E6091C"/>
    <w:rsid w:val="00E60B6F"/>
    <w:rsid w:val="00E60D01"/>
    <w:rsid w:val="00E60E2A"/>
    <w:rsid w:val="00E61674"/>
    <w:rsid w:val="00E61C0E"/>
    <w:rsid w:val="00E61C1F"/>
    <w:rsid w:val="00E61CD9"/>
    <w:rsid w:val="00E61EB2"/>
    <w:rsid w:val="00E62069"/>
    <w:rsid w:val="00E62DCD"/>
    <w:rsid w:val="00E62E6D"/>
    <w:rsid w:val="00E636D4"/>
    <w:rsid w:val="00E63746"/>
    <w:rsid w:val="00E655B4"/>
    <w:rsid w:val="00E65A2E"/>
    <w:rsid w:val="00E666C0"/>
    <w:rsid w:val="00E666D7"/>
    <w:rsid w:val="00E6676B"/>
    <w:rsid w:val="00E668BE"/>
    <w:rsid w:val="00E66AA6"/>
    <w:rsid w:val="00E6778E"/>
    <w:rsid w:val="00E677AF"/>
    <w:rsid w:val="00E677E5"/>
    <w:rsid w:val="00E677EF"/>
    <w:rsid w:val="00E67ADF"/>
    <w:rsid w:val="00E7068B"/>
    <w:rsid w:val="00E70C7D"/>
    <w:rsid w:val="00E70D6E"/>
    <w:rsid w:val="00E7118B"/>
    <w:rsid w:val="00E716D4"/>
    <w:rsid w:val="00E71A2A"/>
    <w:rsid w:val="00E721C5"/>
    <w:rsid w:val="00E7281E"/>
    <w:rsid w:val="00E731A3"/>
    <w:rsid w:val="00E73D30"/>
    <w:rsid w:val="00E746D1"/>
    <w:rsid w:val="00E7484B"/>
    <w:rsid w:val="00E74966"/>
    <w:rsid w:val="00E74AFA"/>
    <w:rsid w:val="00E74CD6"/>
    <w:rsid w:val="00E74E02"/>
    <w:rsid w:val="00E7508C"/>
    <w:rsid w:val="00E751EA"/>
    <w:rsid w:val="00E75883"/>
    <w:rsid w:val="00E75FB8"/>
    <w:rsid w:val="00E7613E"/>
    <w:rsid w:val="00E765ED"/>
    <w:rsid w:val="00E76C21"/>
    <w:rsid w:val="00E76CD4"/>
    <w:rsid w:val="00E76E90"/>
    <w:rsid w:val="00E76EEF"/>
    <w:rsid w:val="00E77157"/>
    <w:rsid w:val="00E77614"/>
    <w:rsid w:val="00E77909"/>
    <w:rsid w:val="00E77D92"/>
    <w:rsid w:val="00E80020"/>
    <w:rsid w:val="00E800C1"/>
    <w:rsid w:val="00E80CB3"/>
    <w:rsid w:val="00E80DED"/>
    <w:rsid w:val="00E80E50"/>
    <w:rsid w:val="00E811A9"/>
    <w:rsid w:val="00E817C5"/>
    <w:rsid w:val="00E824FA"/>
    <w:rsid w:val="00E83A9B"/>
    <w:rsid w:val="00E83E4F"/>
    <w:rsid w:val="00E83F86"/>
    <w:rsid w:val="00E848CD"/>
    <w:rsid w:val="00E84977"/>
    <w:rsid w:val="00E84BB3"/>
    <w:rsid w:val="00E858D7"/>
    <w:rsid w:val="00E85B76"/>
    <w:rsid w:val="00E85C21"/>
    <w:rsid w:val="00E865A4"/>
    <w:rsid w:val="00E869CA"/>
    <w:rsid w:val="00E86A26"/>
    <w:rsid w:val="00E86C39"/>
    <w:rsid w:val="00E86CD9"/>
    <w:rsid w:val="00E86FF5"/>
    <w:rsid w:val="00E870D9"/>
    <w:rsid w:val="00E8717A"/>
    <w:rsid w:val="00E87218"/>
    <w:rsid w:val="00E8768C"/>
    <w:rsid w:val="00E87B53"/>
    <w:rsid w:val="00E90079"/>
    <w:rsid w:val="00E90584"/>
    <w:rsid w:val="00E90A4C"/>
    <w:rsid w:val="00E90C7D"/>
    <w:rsid w:val="00E91D39"/>
    <w:rsid w:val="00E91E76"/>
    <w:rsid w:val="00E927F6"/>
    <w:rsid w:val="00E92A4C"/>
    <w:rsid w:val="00E936FE"/>
    <w:rsid w:val="00E93CA7"/>
    <w:rsid w:val="00E93F16"/>
    <w:rsid w:val="00E94649"/>
    <w:rsid w:val="00E94E56"/>
    <w:rsid w:val="00E95DD5"/>
    <w:rsid w:val="00E95FFC"/>
    <w:rsid w:val="00E96097"/>
    <w:rsid w:val="00E969B1"/>
    <w:rsid w:val="00E96F2D"/>
    <w:rsid w:val="00E97918"/>
    <w:rsid w:val="00EA0FB0"/>
    <w:rsid w:val="00EA0FF3"/>
    <w:rsid w:val="00EA1838"/>
    <w:rsid w:val="00EA1F8F"/>
    <w:rsid w:val="00EA2364"/>
    <w:rsid w:val="00EA2826"/>
    <w:rsid w:val="00EA2C2E"/>
    <w:rsid w:val="00EA30C4"/>
    <w:rsid w:val="00EA32F6"/>
    <w:rsid w:val="00EA34EF"/>
    <w:rsid w:val="00EA3DC6"/>
    <w:rsid w:val="00EA400F"/>
    <w:rsid w:val="00EA4219"/>
    <w:rsid w:val="00EA470A"/>
    <w:rsid w:val="00EA492E"/>
    <w:rsid w:val="00EA4F99"/>
    <w:rsid w:val="00EA5919"/>
    <w:rsid w:val="00EA6829"/>
    <w:rsid w:val="00EA77A1"/>
    <w:rsid w:val="00EB0BD1"/>
    <w:rsid w:val="00EB13D4"/>
    <w:rsid w:val="00EB16FE"/>
    <w:rsid w:val="00EB1819"/>
    <w:rsid w:val="00EB1DD8"/>
    <w:rsid w:val="00EB207B"/>
    <w:rsid w:val="00EB2794"/>
    <w:rsid w:val="00EB2A03"/>
    <w:rsid w:val="00EB2AF0"/>
    <w:rsid w:val="00EB2DC1"/>
    <w:rsid w:val="00EB3722"/>
    <w:rsid w:val="00EB3845"/>
    <w:rsid w:val="00EB3DD2"/>
    <w:rsid w:val="00EB4C01"/>
    <w:rsid w:val="00EB53CD"/>
    <w:rsid w:val="00EB5890"/>
    <w:rsid w:val="00EB5AD6"/>
    <w:rsid w:val="00EB5D3E"/>
    <w:rsid w:val="00EB5E9B"/>
    <w:rsid w:val="00EB60BE"/>
    <w:rsid w:val="00EB6E55"/>
    <w:rsid w:val="00EB7115"/>
    <w:rsid w:val="00EB7809"/>
    <w:rsid w:val="00EB7C6A"/>
    <w:rsid w:val="00EB7CCE"/>
    <w:rsid w:val="00EC0215"/>
    <w:rsid w:val="00EC0FAF"/>
    <w:rsid w:val="00EC139F"/>
    <w:rsid w:val="00EC1CCA"/>
    <w:rsid w:val="00EC1CD9"/>
    <w:rsid w:val="00EC290F"/>
    <w:rsid w:val="00EC2A00"/>
    <w:rsid w:val="00EC2AAB"/>
    <w:rsid w:val="00EC2AD3"/>
    <w:rsid w:val="00EC32EC"/>
    <w:rsid w:val="00EC353B"/>
    <w:rsid w:val="00EC385E"/>
    <w:rsid w:val="00EC3AA6"/>
    <w:rsid w:val="00EC3F45"/>
    <w:rsid w:val="00EC4403"/>
    <w:rsid w:val="00EC4891"/>
    <w:rsid w:val="00EC48C8"/>
    <w:rsid w:val="00EC4A96"/>
    <w:rsid w:val="00EC4C18"/>
    <w:rsid w:val="00EC4D1E"/>
    <w:rsid w:val="00EC5058"/>
    <w:rsid w:val="00EC5D61"/>
    <w:rsid w:val="00EC5EFB"/>
    <w:rsid w:val="00EC5EFF"/>
    <w:rsid w:val="00EC65A9"/>
    <w:rsid w:val="00EC67E3"/>
    <w:rsid w:val="00EC6A2E"/>
    <w:rsid w:val="00EC6A96"/>
    <w:rsid w:val="00EC7A28"/>
    <w:rsid w:val="00EC7B45"/>
    <w:rsid w:val="00EC7B57"/>
    <w:rsid w:val="00EC7C84"/>
    <w:rsid w:val="00EC7FD7"/>
    <w:rsid w:val="00ED04CA"/>
    <w:rsid w:val="00ED0570"/>
    <w:rsid w:val="00ED15A4"/>
    <w:rsid w:val="00ED15B3"/>
    <w:rsid w:val="00ED1A7C"/>
    <w:rsid w:val="00ED249F"/>
    <w:rsid w:val="00ED25DB"/>
    <w:rsid w:val="00ED29AA"/>
    <w:rsid w:val="00ED29D4"/>
    <w:rsid w:val="00ED2A03"/>
    <w:rsid w:val="00ED2AFE"/>
    <w:rsid w:val="00ED3319"/>
    <w:rsid w:val="00ED3478"/>
    <w:rsid w:val="00ED351D"/>
    <w:rsid w:val="00ED367A"/>
    <w:rsid w:val="00ED36A6"/>
    <w:rsid w:val="00ED4166"/>
    <w:rsid w:val="00ED44BA"/>
    <w:rsid w:val="00ED45CE"/>
    <w:rsid w:val="00ED46D0"/>
    <w:rsid w:val="00ED49AF"/>
    <w:rsid w:val="00ED4A7C"/>
    <w:rsid w:val="00ED56AE"/>
    <w:rsid w:val="00ED5C11"/>
    <w:rsid w:val="00ED5DFF"/>
    <w:rsid w:val="00ED627D"/>
    <w:rsid w:val="00ED653E"/>
    <w:rsid w:val="00ED74F6"/>
    <w:rsid w:val="00EE00FB"/>
    <w:rsid w:val="00EE0616"/>
    <w:rsid w:val="00EE0A6E"/>
    <w:rsid w:val="00EE0AE3"/>
    <w:rsid w:val="00EE0D71"/>
    <w:rsid w:val="00EE107B"/>
    <w:rsid w:val="00EE1255"/>
    <w:rsid w:val="00EE1562"/>
    <w:rsid w:val="00EE18D3"/>
    <w:rsid w:val="00EE27F2"/>
    <w:rsid w:val="00EE36CF"/>
    <w:rsid w:val="00EE3CC4"/>
    <w:rsid w:val="00EE424F"/>
    <w:rsid w:val="00EE5491"/>
    <w:rsid w:val="00EE5F03"/>
    <w:rsid w:val="00EE6A98"/>
    <w:rsid w:val="00EE6EE6"/>
    <w:rsid w:val="00EE78CD"/>
    <w:rsid w:val="00EE7A89"/>
    <w:rsid w:val="00EE7ACE"/>
    <w:rsid w:val="00EF04C5"/>
    <w:rsid w:val="00EF14D4"/>
    <w:rsid w:val="00EF1518"/>
    <w:rsid w:val="00EF1CD9"/>
    <w:rsid w:val="00EF27A9"/>
    <w:rsid w:val="00EF2ACC"/>
    <w:rsid w:val="00EF40A9"/>
    <w:rsid w:val="00EF4B57"/>
    <w:rsid w:val="00EF59EF"/>
    <w:rsid w:val="00EF5C63"/>
    <w:rsid w:val="00EF65A9"/>
    <w:rsid w:val="00EF663F"/>
    <w:rsid w:val="00EF6962"/>
    <w:rsid w:val="00EF6DB1"/>
    <w:rsid w:val="00EF6EFE"/>
    <w:rsid w:val="00EF7513"/>
    <w:rsid w:val="00EF757F"/>
    <w:rsid w:val="00EF788B"/>
    <w:rsid w:val="00EF7E57"/>
    <w:rsid w:val="00F0008E"/>
    <w:rsid w:val="00F01543"/>
    <w:rsid w:val="00F01EA9"/>
    <w:rsid w:val="00F0205D"/>
    <w:rsid w:val="00F02B56"/>
    <w:rsid w:val="00F03A4C"/>
    <w:rsid w:val="00F04465"/>
    <w:rsid w:val="00F047CB"/>
    <w:rsid w:val="00F04827"/>
    <w:rsid w:val="00F054A0"/>
    <w:rsid w:val="00F0581D"/>
    <w:rsid w:val="00F05BB6"/>
    <w:rsid w:val="00F05D08"/>
    <w:rsid w:val="00F05E10"/>
    <w:rsid w:val="00F06212"/>
    <w:rsid w:val="00F06669"/>
    <w:rsid w:val="00F06930"/>
    <w:rsid w:val="00F06BA2"/>
    <w:rsid w:val="00F06CE9"/>
    <w:rsid w:val="00F07012"/>
    <w:rsid w:val="00F0704A"/>
    <w:rsid w:val="00F0733E"/>
    <w:rsid w:val="00F07BA7"/>
    <w:rsid w:val="00F07F1B"/>
    <w:rsid w:val="00F10981"/>
    <w:rsid w:val="00F10EBA"/>
    <w:rsid w:val="00F1137E"/>
    <w:rsid w:val="00F118E3"/>
    <w:rsid w:val="00F11950"/>
    <w:rsid w:val="00F11C48"/>
    <w:rsid w:val="00F11CE0"/>
    <w:rsid w:val="00F11DC6"/>
    <w:rsid w:val="00F11DFD"/>
    <w:rsid w:val="00F11E15"/>
    <w:rsid w:val="00F12043"/>
    <w:rsid w:val="00F1278C"/>
    <w:rsid w:val="00F127EE"/>
    <w:rsid w:val="00F12BB2"/>
    <w:rsid w:val="00F12EA8"/>
    <w:rsid w:val="00F130BF"/>
    <w:rsid w:val="00F136BC"/>
    <w:rsid w:val="00F13E7C"/>
    <w:rsid w:val="00F14227"/>
    <w:rsid w:val="00F14652"/>
    <w:rsid w:val="00F146BA"/>
    <w:rsid w:val="00F148E6"/>
    <w:rsid w:val="00F14BE9"/>
    <w:rsid w:val="00F160B7"/>
    <w:rsid w:val="00F17661"/>
    <w:rsid w:val="00F17B31"/>
    <w:rsid w:val="00F17DB2"/>
    <w:rsid w:val="00F200B9"/>
    <w:rsid w:val="00F2095D"/>
    <w:rsid w:val="00F2099D"/>
    <w:rsid w:val="00F20B13"/>
    <w:rsid w:val="00F20BF6"/>
    <w:rsid w:val="00F20C24"/>
    <w:rsid w:val="00F210E1"/>
    <w:rsid w:val="00F218C5"/>
    <w:rsid w:val="00F22010"/>
    <w:rsid w:val="00F221AA"/>
    <w:rsid w:val="00F227CB"/>
    <w:rsid w:val="00F2285E"/>
    <w:rsid w:val="00F22948"/>
    <w:rsid w:val="00F22B92"/>
    <w:rsid w:val="00F2396F"/>
    <w:rsid w:val="00F23A89"/>
    <w:rsid w:val="00F23DD0"/>
    <w:rsid w:val="00F244CE"/>
    <w:rsid w:val="00F24C27"/>
    <w:rsid w:val="00F252E1"/>
    <w:rsid w:val="00F255AC"/>
    <w:rsid w:val="00F25668"/>
    <w:rsid w:val="00F259ED"/>
    <w:rsid w:val="00F25C32"/>
    <w:rsid w:val="00F25E58"/>
    <w:rsid w:val="00F264CF"/>
    <w:rsid w:val="00F268D9"/>
    <w:rsid w:val="00F2770D"/>
    <w:rsid w:val="00F2776E"/>
    <w:rsid w:val="00F279FC"/>
    <w:rsid w:val="00F27B5E"/>
    <w:rsid w:val="00F27CB5"/>
    <w:rsid w:val="00F30DB2"/>
    <w:rsid w:val="00F31C47"/>
    <w:rsid w:val="00F31D67"/>
    <w:rsid w:val="00F32302"/>
    <w:rsid w:val="00F339A5"/>
    <w:rsid w:val="00F33ECC"/>
    <w:rsid w:val="00F34526"/>
    <w:rsid w:val="00F34628"/>
    <w:rsid w:val="00F34679"/>
    <w:rsid w:val="00F348B6"/>
    <w:rsid w:val="00F34903"/>
    <w:rsid w:val="00F349F0"/>
    <w:rsid w:val="00F34C3D"/>
    <w:rsid w:val="00F35316"/>
    <w:rsid w:val="00F35918"/>
    <w:rsid w:val="00F35979"/>
    <w:rsid w:val="00F35F5E"/>
    <w:rsid w:val="00F362E6"/>
    <w:rsid w:val="00F36370"/>
    <w:rsid w:val="00F3664B"/>
    <w:rsid w:val="00F367E9"/>
    <w:rsid w:val="00F36A25"/>
    <w:rsid w:val="00F36C72"/>
    <w:rsid w:val="00F36FF1"/>
    <w:rsid w:val="00F3732D"/>
    <w:rsid w:val="00F3764F"/>
    <w:rsid w:val="00F37D32"/>
    <w:rsid w:val="00F40B4D"/>
    <w:rsid w:val="00F415E4"/>
    <w:rsid w:val="00F418C0"/>
    <w:rsid w:val="00F419C0"/>
    <w:rsid w:val="00F42C6F"/>
    <w:rsid w:val="00F4388E"/>
    <w:rsid w:val="00F43AB4"/>
    <w:rsid w:val="00F43DE6"/>
    <w:rsid w:val="00F447A8"/>
    <w:rsid w:val="00F44C75"/>
    <w:rsid w:val="00F44DB8"/>
    <w:rsid w:val="00F45086"/>
    <w:rsid w:val="00F452F4"/>
    <w:rsid w:val="00F45847"/>
    <w:rsid w:val="00F45EFC"/>
    <w:rsid w:val="00F46BBF"/>
    <w:rsid w:val="00F4735B"/>
    <w:rsid w:val="00F47D21"/>
    <w:rsid w:val="00F47D35"/>
    <w:rsid w:val="00F5034A"/>
    <w:rsid w:val="00F503D3"/>
    <w:rsid w:val="00F5079B"/>
    <w:rsid w:val="00F50CC6"/>
    <w:rsid w:val="00F50F94"/>
    <w:rsid w:val="00F50FD0"/>
    <w:rsid w:val="00F525CE"/>
    <w:rsid w:val="00F52E11"/>
    <w:rsid w:val="00F53062"/>
    <w:rsid w:val="00F534EF"/>
    <w:rsid w:val="00F537A4"/>
    <w:rsid w:val="00F53F69"/>
    <w:rsid w:val="00F54B38"/>
    <w:rsid w:val="00F55644"/>
    <w:rsid w:val="00F563AC"/>
    <w:rsid w:val="00F56DC6"/>
    <w:rsid w:val="00F5790E"/>
    <w:rsid w:val="00F602B9"/>
    <w:rsid w:val="00F60994"/>
    <w:rsid w:val="00F6125C"/>
    <w:rsid w:val="00F6149A"/>
    <w:rsid w:val="00F61754"/>
    <w:rsid w:val="00F61887"/>
    <w:rsid w:val="00F61CC2"/>
    <w:rsid w:val="00F61CE5"/>
    <w:rsid w:val="00F623DF"/>
    <w:rsid w:val="00F625C8"/>
    <w:rsid w:val="00F63635"/>
    <w:rsid w:val="00F63E1B"/>
    <w:rsid w:val="00F641EF"/>
    <w:rsid w:val="00F64225"/>
    <w:rsid w:val="00F64330"/>
    <w:rsid w:val="00F64890"/>
    <w:rsid w:val="00F652B2"/>
    <w:rsid w:val="00F65581"/>
    <w:rsid w:val="00F657B3"/>
    <w:rsid w:val="00F66484"/>
    <w:rsid w:val="00F6648A"/>
    <w:rsid w:val="00F66CD6"/>
    <w:rsid w:val="00F67339"/>
    <w:rsid w:val="00F673BD"/>
    <w:rsid w:val="00F6773E"/>
    <w:rsid w:val="00F6795D"/>
    <w:rsid w:val="00F70671"/>
    <w:rsid w:val="00F70DE4"/>
    <w:rsid w:val="00F7102D"/>
    <w:rsid w:val="00F71735"/>
    <w:rsid w:val="00F71A01"/>
    <w:rsid w:val="00F71DED"/>
    <w:rsid w:val="00F71F8A"/>
    <w:rsid w:val="00F729F8"/>
    <w:rsid w:val="00F72A0F"/>
    <w:rsid w:val="00F72D88"/>
    <w:rsid w:val="00F72E7B"/>
    <w:rsid w:val="00F72E8E"/>
    <w:rsid w:val="00F72EA1"/>
    <w:rsid w:val="00F731E0"/>
    <w:rsid w:val="00F73629"/>
    <w:rsid w:val="00F73737"/>
    <w:rsid w:val="00F738D8"/>
    <w:rsid w:val="00F7431A"/>
    <w:rsid w:val="00F744D9"/>
    <w:rsid w:val="00F74982"/>
    <w:rsid w:val="00F75543"/>
    <w:rsid w:val="00F75DB5"/>
    <w:rsid w:val="00F76682"/>
    <w:rsid w:val="00F769B0"/>
    <w:rsid w:val="00F76CA5"/>
    <w:rsid w:val="00F76CAE"/>
    <w:rsid w:val="00F7708B"/>
    <w:rsid w:val="00F77422"/>
    <w:rsid w:val="00F77AF9"/>
    <w:rsid w:val="00F8069F"/>
    <w:rsid w:val="00F80B9A"/>
    <w:rsid w:val="00F81074"/>
    <w:rsid w:val="00F8126E"/>
    <w:rsid w:val="00F81414"/>
    <w:rsid w:val="00F81997"/>
    <w:rsid w:val="00F81C51"/>
    <w:rsid w:val="00F82608"/>
    <w:rsid w:val="00F826F1"/>
    <w:rsid w:val="00F827A0"/>
    <w:rsid w:val="00F82A6E"/>
    <w:rsid w:val="00F83228"/>
    <w:rsid w:val="00F83BCA"/>
    <w:rsid w:val="00F8441C"/>
    <w:rsid w:val="00F84B2E"/>
    <w:rsid w:val="00F84F00"/>
    <w:rsid w:val="00F85FD3"/>
    <w:rsid w:val="00F86230"/>
    <w:rsid w:val="00F86775"/>
    <w:rsid w:val="00F86AB3"/>
    <w:rsid w:val="00F87CC1"/>
    <w:rsid w:val="00F9089F"/>
    <w:rsid w:val="00F908B2"/>
    <w:rsid w:val="00F90A9E"/>
    <w:rsid w:val="00F91358"/>
    <w:rsid w:val="00F914F0"/>
    <w:rsid w:val="00F91AC4"/>
    <w:rsid w:val="00F91F94"/>
    <w:rsid w:val="00F929EC"/>
    <w:rsid w:val="00F92E57"/>
    <w:rsid w:val="00F92F59"/>
    <w:rsid w:val="00F92F93"/>
    <w:rsid w:val="00F9314C"/>
    <w:rsid w:val="00F93236"/>
    <w:rsid w:val="00F93359"/>
    <w:rsid w:val="00F93689"/>
    <w:rsid w:val="00F937EF"/>
    <w:rsid w:val="00F939A7"/>
    <w:rsid w:val="00F93D26"/>
    <w:rsid w:val="00F948D7"/>
    <w:rsid w:val="00F94A40"/>
    <w:rsid w:val="00F94B34"/>
    <w:rsid w:val="00F94C75"/>
    <w:rsid w:val="00F94F59"/>
    <w:rsid w:val="00F951AA"/>
    <w:rsid w:val="00F955F4"/>
    <w:rsid w:val="00F95AB5"/>
    <w:rsid w:val="00F95E9E"/>
    <w:rsid w:val="00F96D99"/>
    <w:rsid w:val="00F971DB"/>
    <w:rsid w:val="00F97825"/>
    <w:rsid w:val="00FA0A66"/>
    <w:rsid w:val="00FA0BDD"/>
    <w:rsid w:val="00FA1007"/>
    <w:rsid w:val="00FA2228"/>
    <w:rsid w:val="00FA2299"/>
    <w:rsid w:val="00FA27DC"/>
    <w:rsid w:val="00FA38BD"/>
    <w:rsid w:val="00FA3D65"/>
    <w:rsid w:val="00FA49F7"/>
    <w:rsid w:val="00FA4AB2"/>
    <w:rsid w:val="00FA4F52"/>
    <w:rsid w:val="00FA516E"/>
    <w:rsid w:val="00FA56BC"/>
    <w:rsid w:val="00FA56FD"/>
    <w:rsid w:val="00FA58BA"/>
    <w:rsid w:val="00FA5C57"/>
    <w:rsid w:val="00FA5CDF"/>
    <w:rsid w:val="00FA5F4E"/>
    <w:rsid w:val="00FA5FF2"/>
    <w:rsid w:val="00FA66F2"/>
    <w:rsid w:val="00FA6A3C"/>
    <w:rsid w:val="00FA704B"/>
    <w:rsid w:val="00FA7887"/>
    <w:rsid w:val="00FB033F"/>
    <w:rsid w:val="00FB07E4"/>
    <w:rsid w:val="00FB1467"/>
    <w:rsid w:val="00FB1615"/>
    <w:rsid w:val="00FB2660"/>
    <w:rsid w:val="00FB2854"/>
    <w:rsid w:val="00FB2B78"/>
    <w:rsid w:val="00FB2E03"/>
    <w:rsid w:val="00FB3059"/>
    <w:rsid w:val="00FB33B1"/>
    <w:rsid w:val="00FB35E1"/>
    <w:rsid w:val="00FB384F"/>
    <w:rsid w:val="00FB418F"/>
    <w:rsid w:val="00FB4594"/>
    <w:rsid w:val="00FB48F1"/>
    <w:rsid w:val="00FB5A4E"/>
    <w:rsid w:val="00FB5FCA"/>
    <w:rsid w:val="00FB6204"/>
    <w:rsid w:val="00FB6C29"/>
    <w:rsid w:val="00FB6CDF"/>
    <w:rsid w:val="00FB6EBE"/>
    <w:rsid w:val="00FB6ED9"/>
    <w:rsid w:val="00FB7066"/>
    <w:rsid w:val="00FB77F8"/>
    <w:rsid w:val="00FB7CA2"/>
    <w:rsid w:val="00FB7D9D"/>
    <w:rsid w:val="00FC01F9"/>
    <w:rsid w:val="00FC0632"/>
    <w:rsid w:val="00FC110A"/>
    <w:rsid w:val="00FC1558"/>
    <w:rsid w:val="00FC161A"/>
    <w:rsid w:val="00FC2A1F"/>
    <w:rsid w:val="00FC53A1"/>
    <w:rsid w:val="00FC5547"/>
    <w:rsid w:val="00FC5B46"/>
    <w:rsid w:val="00FC7387"/>
    <w:rsid w:val="00FC7447"/>
    <w:rsid w:val="00FC76A5"/>
    <w:rsid w:val="00FC76E0"/>
    <w:rsid w:val="00FC7CB1"/>
    <w:rsid w:val="00FD067D"/>
    <w:rsid w:val="00FD06BB"/>
    <w:rsid w:val="00FD0CAF"/>
    <w:rsid w:val="00FD1A1C"/>
    <w:rsid w:val="00FD232E"/>
    <w:rsid w:val="00FD2347"/>
    <w:rsid w:val="00FD24F0"/>
    <w:rsid w:val="00FD27DC"/>
    <w:rsid w:val="00FD3131"/>
    <w:rsid w:val="00FD319E"/>
    <w:rsid w:val="00FD3528"/>
    <w:rsid w:val="00FD42B7"/>
    <w:rsid w:val="00FD5B3D"/>
    <w:rsid w:val="00FD5CD9"/>
    <w:rsid w:val="00FD5F2C"/>
    <w:rsid w:val="00FD5F9E"/>
    <w:rsid w:val="00FD6337"/>
    <w:rsid w:val="00FD6C32"/>
    <w:rsid w:val="00FD6DF4"/>
    <w:rsid w:val="00FD7287"/>
    <w:rsid w:val="00FD77A6"/>
    <w:rsid w:val="00FD7CA4"/>
    <w:rsid w:val="00FD7D2E"/>
    <w:rsid w:val="00FD7E0B"/>
    <w:rsid w:val="00FD7E86"/>
    <w:rsid w:val="00FE0316"/>
    <w:rsid w:val="00FE09E3"/>
    <w:rsid w:val="00FE0F5E"/>
    <w:rsid w:val="00FE16D4"/>
    <w:rsid w:val="00FE189E"/>
    <w:rsid w:val="00FE1CA0"/>
    <w:rsid w:val="00FE1ECB"/>
    <w:rsid w:val="00FE25CE"/>
    <w:rsid w:val="00FE26CC"/>
    <w:rsid w:val="00FE2C23"/>
    <w:rsid w:val="00FE348C"/>
    <w:rsid w:val="00FE37EC"/>
    <w:rsid w:val="00FE3855"/>
    <w:rsid w:val="00FE385F"/>
    <w:rsid w:val="00FE4075"/>
    <w:rsid w:val="00FE4348"/>
    <w:rsid w:val="00FE4382"/>
    <w:rsid w:val="00FE4D1E"/>
    <w:rsid w:val="00FE5264"/>
    <w:rsid w:val="00FE5B0D"/>
    <w:rsid w:val="00FE6A41"/>
    <w:rsid w:val="00FE7291"/>
    <w:rsid w:val="00FE7ADD"/>
    <w:rsid w:val="00FF1204"/>
    <w:rsid w:val="00FF1556"/>
    <w:rsid w:val="00FF1608"/>
    <w:rsid w:val="00FF272A"/>
    <w:rsid w:val="00FF29BA"/>
    <w:rsid w:val="00FF2E1F"/>
    <w:rsid w:val="00FF36F3"/>
    <w:rsid w:val="00FF3A00"/>
    <w:rsid w:val="00FF4141"/>
    <w:rsid w:val="00FF42B0"/>
    <w:rsid w:val="00FF4455"/>
    <w:rsid w:val="00FF4D72"/>
    <w:rsid w:val="00FF50AA"/>
    <w:rsid w:val="00FF53DA"/>
    <w:rsid w:val="00FF56D1"/>
    <w:rsid w:val="00FF5942"/>
    <w:rsid w:val="00FF63A5"/>
    <w:rsid w:val="00FF7A48"/>
    <w:rsid w:val="00FF7A65"/>
    <w:rsid w:val="00FF7CE7"/>
    <w:rsid w:val="02BA3879"/>
    <w:rsid w:val="0FD2C463"/>
    <w:rsid w:val="112BF276"/>
    <w:rsid w:val="13A71B06"/>
    <w:rsid w:val="2EF4228D"/>
    <w:rsid w:val="36ED6D97"/>
    <w:rsid w:val="3A3FCA33"/>
    <w:rsid w:val="43C6B27A"/>
    <w:rsid w:val="497D1060"/>
    <w:rsid w:val="4AACEB86"/>
    <w:rsid w:val="4C048F87"/>
    <w:rsid w:val="5408D7A7"/>
    <w:rsid w:val="561CF56D"/>
    <w:rsid w:val="56681EA9"/>
    <w:rsid w:val="669EA9A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stroke endarrow="block"/>
    </o:shapedefaults>
    <o:shapelayout v:ext="edit">
      <o:idmap v:ext="edit" data="2"/>
    </o:shapelayout>
  </w:shapeDefaults>
  <w:decimalSymbol w:val=","/>
  <w:listSeparator w:val=";"/>
  <w14:docId w14:val="241B8613"/>
  <w15:docId w15:val="{25B5A672-7B8F-4661-976D-A321BA78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16A"/>
    <w:pPr>
      <w:spacing w:before="200" w:after="200" w:line="360" w:lineRule="auto"/>
      <w:ind w:firstLine="709"/>
      <w:jc w:val="both"/>
    </w:pPr>
    <w:rPr>
      <w:rFonts w:ascii="Arial" w:hAnsi="Arial" w:cs="Arial"/>
      <w:szCs w:val="24"/>
    </w:rPr>
  </w:style>
  <w:style w:type="paragraph" w:styleId="Ttulo1">
    <w:name w:val="heading 1"/>
    <w:aliases w:val="Título 1- numerado"/>
    <w:next w:val="Normal"/>
    <w:link w:val="Ttulo1Car"/>
    <w:uiPriority w:val="9"/>
    <w:qFormat/>
    <w:rsid w:val="001D75EA"/>
    <w:pPr>
      <w:keepNext/>
      <w:numPr>
        <w:numId w:val="7"/>
      </w:numPr>
      <w:pBdr>
        <w:top w:val="single" w:sz="4" w:space="1" w:color="auto"/>
        <w:bottom w:val="single" w:sz="4" w:space="1" w:color="auto"/>
      </w:pBdr>
      <w:spacing w:before="240" w:after="240"/>
      <w:outlineLvl w:val="0"/>
    </w:pPr>
    <w:rPr>
      <w:rFonts w:ascii="Arial" w:hAnsi="Arial" w:cs="Arial"/>
      <w:b/>
      <w:bCs/>
      <w:color w:val="000080"/>
      <w:kern w:val="32"/>
      <w:sz w:val="32"/>
      <w:szCs w:val="32"/>
    </w:rPr>
  </w:style>
  <w:style w:type="paragraph" w:styleId="Ttulo2">
    <w:name w:val="heading 2"/>
    <w:aliases w:val="Subtitulo numerado"/>
    <w:next w:val="Normal"/>
    <w:link w:val="Ttulo2Car"/>
    <w:uiPriority w:val="9"/>
    <w:qFormat/>
    <w:rsid w:val="001D75EA"/>
    <w:pPr>
      <w:keepNext/>
      <w:numPr>
        <w:ilvl w:val="1"/>
        <w:numId w:val="7"/>
      </w:numPr>
      <w:outlineLvl w:val="1"/>
    </w:pPr>
    <w:rPr>
      <w:rFonts w:ascii="Arial" w:hAnsi="Arial" w:cs="Arial"/>
      <w:b/>
      <w:bCs/>
      <w:color w:val="000080"/>
      <w:sz w:val="32"/>
    </w:rPr>
  </w:style>
  <w:style w:type="paragraph" w:styleId="Ttulo3">
    <w:name w:val="heading 3"/>
    <w:next w:val="Normal"/>
    <w:link w:val="Ttulo3Car"/>
    <w:qFormat/>
    <w:rsid w:val="001D75EA"/>
    <w:pPr>
      <w:keepNext/>
      <w:numPr>
        <w:ilvl w:val="2"/>
        <w:numId w:val="7"/>
      </w:numPr>
      <w:tabs>
        <w:tab w:val="left" w:pos="924"/>
      </w:tabs>
      <w:spacing w:before="240" w:after="60"/>
      <w:outlineLvl w:val="2"/>
    </w:pPr>
    <w:rPr>
      <w:rFonts w:ascii="Arial" w:hAnsi="Arial" w:cs="Arial"/>
      <w:bCs/>
      <w:color w:val="000080"/>
      <w:sz w:val="28"/>
      <w:szCs w:val="26"/>
    </w:rPr>
  </w:style>
  <w:style w:type="paragraph" w:styleId="Ttulo4">
    <w:name w:val="heading 4"/>
    <w:next w:val="Normal"/>
    <w:link w:val="Ttulo4Car"/>
    <w:uiPriority w:val="9"/>
    <w:qFormat/>
    <w:rsid w:val="001D75EA"/>
    <w:pPr>
      <w:keepNext/>
      <w:numPr>
        <w:ilvl w:val="3"/>
        <w:numId w:val="7"/>
      </w:numPr>
      <w:tabs>
        <w:tab w:val="left" w:pos="964"/>
      </w:tabs>
      <w:spacing w:before="240" w:after="60"/>
      <w:outlineLvl w:val="3"/>
    </w:pPr>
    <w:rPr>
      <w:rFonts w:ascii="Arial" w:hAnsi="Arial"/>
      <w:bCs/>
      <w:i/>
      <w:color w:val="000080"/>
      <w:sz w:val="24"/>
      <w:szCs w:val="28"/>
    </w:rPr>
  </w:style>
  <w:style w:type="paragraph" w:styleId="Ttulo5">
    <w:name w:val="heading 5"/>
    <w:next w:val="Normal"/>
    <w:link w:val="Ttulo5Car"/>
    <w:uiPriority w:val="9"/>
    <w:qFormat/>
    <w:rsid w:val="001D75EA"/>
    <w:pPr>
      <w:numPr>
        <w:ilvl w:val="4"/>
        <w:numId w:val="7"/>
      </w:numPr>
      <w:tabs>
        <w:tab w:val="left" w:pos="794"/>
      </w:tabs>
      <w:spacing w:before="240" w:after="60"/>
      <w:outlineLvl w:val="4"/>
    </w:pPr>
    <w:rPr>
      <w:rFonts w:ascii="Arial" w:hAnsi="Arial"/>
      <w:bCs/>
      <w:iCs/>
      <w:color w:val="000080"/>
      <w:sz w:val="24"/>
      <w:szCs w:val="26"/>
    </w:rPr>
  </w:style>
  <w:style w:type="paragraph" w:styleId="Ttulo6">
    <w:name w:val="heading 6"/>
    <w:basedOn w:val="Normal"/>
    <w:next w:val="Normal"/>
    <w:link w:val="Ttulo6Car"/>
    <w:uiPriority w:val="9"/>
    <w:unhideWhenUsed/>
    <w:qFormat/>
    <w:rsid w:val="00AE47E7"/>
    <w:pPr>
      <w:keepNext/>
      <w:keepLines/>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A13E8"/>
    <w:pPr>
      <w:keepNext/>
      <w:keepLines/>
      <w:spacing w:after="0" w:line="240" w:lineRule="auto"/>
      <w:ind w:left="1296" w:hanging="1296"/>
      <w:outlineLvl w:val="6"/>
    </w:pPr>
    <w:rPr>
      <w:rFonts w:asciiTheme="majorHAnsi" w:eastAsiaTheme="majorEastAsia" w:hAnsiTheme="majorHAnsi" w:cstheme="majorBidi"/>
      <w:i/>
      <w:iCs/>
      <w:color w:val="404040" w:themeColor="text1" w:themeTint="BF"/>
      <w:sz w:val="22"/>
      <w:szCs w:val="22"/>
      <w:lang w:eastAsia="en-US"/>
    </w:rPr>
  </w:style>
  <w:style w:type="paragraph" w:styleId="Ttulo8">
    <w:name w:val="heading 8"/>
    <w:basedOn w:val="Normal"/>
    <w:next w:val="Normal"/>
    <w:link w:val="Ttulo8Car"/>
    <w:uiPriority w:val="9"/>
    <w:semiHidden/>
    <w:unhideWhenUsed/>
    <w:qFormat/>
    <w:rsid w:val="000A13E8"/>
    <w:pPr>
      <w:keepNext/>
      <w:keepLines/>
      <w:spacing w:after="0" w:line="240" w:lineRule="auto"/>
      <w:ind w:left="1440" w:hanging="1440"/>
      <w:outlineLvl w:val="7"/>
    </w:pPr>
    <w:rPr>
      <w:rFonts w:asciiTheme="majorHAnsi" w:eastAsiaTheme="majorEastAsia" w:hAnsiTheme="majorHAnsi" w:cstheme="majorBidi"/>
      <w:color w:val="404040" w:themeColor="text1" w:themeTint="BF"/>
      <w:szCs w:val="20"/>
      <w:lang w:eastAsia="en-US"/>
    </w:rPr>
  </w:style>
  <w:style w:type="paragraph" w:styleId="Ttulo9">
    <w:name w:val="heading 9"/>
    <w:basedOn w:val="Normal"/>
    <w:next w:val="Normal"/>
    <w:link w:val="Ttulo9Car"/>
    <w:uiPriority w:val="9"/>
    <w:semiHidden/>
    <w:unhideWhenUsed/>
    <w:qFormat/>
    <w:rsid w:val="000A13E8"/>
    <w:pPr>
      <w:keepNext/>
      <w:keepLines/>
      <w:spacing w:after="0" w:line="240" w:lineRule="auto"/>
      <w:ind w:left="1584" w:hanging="1584"/>
      <w:outlineLvl w:val="8"/>
    </w:pPr>
    <w:rPr>
      <w:rFonts w:asciiTheme="majorHAnsi" w:eastAsiaTheme="majorEastAsia" w:hAnsiTheme="majorHAnsi" w:cstheme="majorBidi"/>
      <w:i/>
      <w:iCs/>
      <w:color w:val="404040" w:themeColor="text1" w:themeTint="BF"/>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oc">
    <w:name w:val="Título Doc"/>
    <w:next w:val="Normal"/>
    <w:rsid w:val="001D75EA"/>
    <w:pPr>
      <w:pBdr>
        <w:top w:val="single" w:sz="4" w:space="1" w:color="auto"/>
        <w:left w:val="single" w:sz="4" w:space="4" w:color="auto"/>
        <w:bottom w:val="single" w:sz="4" w:space="1" w:color="auto"/>
        <w:right w:val="single" w:sz="4" w:space="4" w:color="auto"/>
      </w:pBdr>
      <w:jc w:val="center"/>
    </w:pPr>
    <w:rPr>
      <w:rFonts w:ascii="Arial" w:hAnsi="Arial"/>
      <w:b/>
      <w:color w:val="000080"/>
      <w:sz w:val="48"/>
    </w:rPr>
  </w:style>
  <w:style w:type="paragraph" w:styleId="Encabezado">
    <w:name w:val="header"/>
    <w:basedOn w:val="Normal"/>
    <w:rsid w:val="001D75EA"/>
    <w:pPr>
      <w:tabs>
        <w:tab w:val="center" w:pos="4252"/>
        <w:tab w:val="right" w:pos="8504"/>
      </w:tabs>
    </w:pPr>
  </w:style>
  <w:style w:type="paragraph" w:styleId="Piedepgina">
    <w:name w:val="footer"/>
    <w:link w:val="PiedepginaCar"/>
    <w:rsid w:val="001D75EA"/>
    <w:pPr>
      <w:pBdr>
        <w:top w:val="single" w:sz="4" w:space="1" w:color="auto"/>
      </w:pBdr>
      <w:tabs>
        <w:tab w:val="center" w:pos="4252"/>
        <w:tab w:val="right" w:pos="8504"/>
      </w:tabs>
    </w:pPr>
  </w:style>
  <w:style w:type="paragraph" w:styleId="Sangradetextonormal">
    <w:name w:val="Body Text Indent"/>
    <w:basedOn w:val="Normal"/>
    <w:rsid w:val="001D75EA"/>
  </w:style>
  <w:style w:type="paragraph" w:customStyle="1" w:styleId="Ttulosinnumeracin">
    <w:name w:val="Título sin numeración"/>
    <w:next w:val="Normal"/>
    <w:rsid w:val="001D75EA"/>
    <w:pPr>
      <w:pBdr>
        <w:top w:val="single" w:sz="4" w:space="1" w:color="auto"/>
        <w:bottom w:val="single" w:sz="4" w:space="1" w:color="auto"/>
      </w:pBdr>
      <w:spacing w:after="240"/>
    </w:pPr>
    <w:rPr>
      <w:rFonts w:ascii="Arial" w:hAnsi="Arial"/>
      <w:b/>
      <w:color w:val="000080"/>
      <w:sz w:val="32"/>
    </w:rPr>
  </w:style>
  <w:style w:type="paragraph" w:styleId="TDC1">
    <w:name w:val="toc 1"/>
    <w:basedOn w:val="Normal"/>
    <w:next w:val="Normal"/>
    <w:autoRedefine/>
    <w:uiPriority w:val="39"/>
    <w:rsid w:val="00426F2F"/>
    <w:pPr>
      <w:tabs>
        <w:tab w:val="left" w:pos="400"/>
        <w:tab w:val="right" w:leader="dot" w:pos="9016"/>
      </w:tabs>
      <w:spacing w:before="360" w:after="360"/>
      <w:ind w:firstLine="0"/>
    </w:pPr>
    <w:rPr>
      <w:rFonts w:ascii="Times New Roman" w:hAnsi="Times New Roman"/>
      <w:b/>
      <w:bCs/>
      <w:caps/>
      <w:szCs w:val="26"/>
      <w:u w:val="single"/>
    </w:rPr>
  </w:style>
  <w:style w:type="paragraph" w:styleId="TDC2">
    <w:name w:val="toc 2"/>
    <w:basedOn w:val="Normal"/>
    <w:next w:val="Normal"/>
    <w:autoRedefine/>
    <w:uiPriority w:val="39"/>
    <w:rsid w:val="0090312E"/>
    <w:pPr>
      <w:tabs>
        <w:tab w:val="left" w:pos="580"/>
        <w:tab w:val="right" w:leader="dot" w:pos="9016"/>
      </w:tabs>
      <w:spacing w:before="0" w:after="0"/>
      <w:ind w:firstLine="0"/>
    </w:pPr>
    <w:rPr>
      <w:rFonts w:ascii="Times New Roman" w:hAnsi="Times New Roman"/>
      <w:b/>
      <w:bCs/>
      <w:smallCaps/>
      <w:szCs w:val="26"/>
    </w:rPr>
  </w:style>
  <w:style w:type="paragraph" w:styleId="TDC3">
    <w:name w:val="toc 3"/>
    <w:basedOn w:val="Normal"/>
    <w:next w:val="Normal"/>
    <w:autoRedefine/>
    <w:uiPriority w:val="39"/>
    <w:rsid w:val="0060602D"/>
    <w:pPr>
      <w:tabs>
        <w:tab w:val="left" w:pos="700"/>
        <w:tab w:val="right" w:leader="dot" w:pos="9016"/>
      </w:tabs>
      <w:spacing w:before="0" w:after="0"/>
      <w:ind w:firstLine="0"/>
    </w:pPr>
    <w:rPr>
      <w:rFonts w:ascii="Times New Roman" w:hAnsi="Times New Roman"/>
      <w:smallCaps/>
      <w:szCs w:val="26"/>
    </w:rPr>
  </w:style>
  <w:style w:type="paragraph" w:styleId="TDC4">
    <w:name w:val="toc 4"/>
    <w:basedOn w:val="Normal"/>
    <w:next w:val="Normal"/>
    <w:autoRedefine/>
    <w:uiPriority w:val="39"/>
    <w:rsid w:val="001D75EA"/>
    <w:pPr>
      <w:spacing w:before="0" w:after="0"/>
      <w:ind w:firstLine="0"/>
    </w:pPr>
    <w:rPr>
      <w:rFonts w:ascii="Times New Roman" w:hAnsi="Times New Roman"/>
      <w:szCs w:val="26"/>
    </w:rPr>
  </w:style>
  <w:style w:type="paragraph" w:styleId="TDC5">
    <w:name w:val="toc 5"/>
    <w:basedOn w:val="Normal"/>
    <w:next w:val="Normal"/>
    <w:autoRedefine/>
    <w:uiPriority w:val="39"/>
    <w:rsid w:val="001D75EA"/>
    <w:pPr>
      <w:spacing w:before="0" w:after="0"/>
      <w:ind w:firstLine="0"/>
    </w:pPr>
    <w:rPr>
      <w:rFonts w:ascii="Times New Roman" w:hAnsi="Times New Roman"/>
      <w:szCs w:val="26"/>
    </w:rPr>
  </w:style>
  <w:style w:type="paragraph" w:styleId="TDC6">
    <w:name w:val="toc 6"/>
    <w:basedOn w:val="Normal"/>
    <w:next w:val="Normal"/>
    <w:autoRedefine/>
    <w:semiHidden/>
    <w:rsid w:val="001D75EA"/>
    <w:pPr>
      <w:spacing w:before="0" w:after="0"/>
      <w:ind w:firstLine="0"/>
    </w:pPr>
    <w:rPr>
      <w:rFonts w:ascii="Times New Roman" w:hAnsi="Times New Roman"/>
      <w:szCs w:val="26"/>
    </w:rPr>
  </w:style>
  <w:style w:type="paragraph" w:styleId="TDC7">
    <w:name w:val="toc 7"/>
    <w:basedOn w:val="Normal"/>
    <w:next w:val="Normal"/>
    <w:autoRedefine/>
    <w:semiHidden/>
    <w:rsid w:val="001D75EA"/>
    <w:pPr>
      <w:spacing w:before="0" w:after="0"/>
      <w:ind w:firstLine="0"/>
    </w:pPr>
    <w:rPr>
      <w:rFonts w:ascii="Times New Roman" w:hAnsi="Times New Roman"/>
      <w:szCs w:val="26"/>
    </w:rPr>
  </w:style>
  <w:style w:type="paragraph" w:styleId="TDC8">
    <w:name w:val="toc 8"/>
    <w:basedOn w:val="Normal"/>
    <w:next w:val="Normal"/>
    <w:autoRedefine/>
    <w:semiHidden/>
    <w:rsid w:val="001D75EA"/>
    <w:pPr>
      <w:spacing w:before="0" w:after="0"/>
      <w:ind w:firstLine="0"/>
    </w:pPr>
    <w:rPr>
      <w:rFonts w:ascii="Times New Roman" w:hAnsi="Times New Roman"/>
      <w:szCs w:val="26"/>
    </w:rPr>
  </w:style>
  <w:style w:type="paragraph" w:styleId="TDC9">
    <w:name w:val="toc 9"/>
    <w:basedOn w:val="Normal"/>
    <w:next w:val="Normal"/>
    <w:autoRedefine/>
    <w:semiHidden/>
    <w:rsid w:val="001D75EA"/>
    <w:pPr>
      <w:spacing w:before="0" w:after="0"/>
      <w:ind w:firstLine="0"/>
    </w:pPr>
    <w:rPr>
      <w:rFonts w:ascii="Times New Roman" w:hAnsi="Times New Roman"/>
      <w:szCs w:val="26"/>
    </w:rPr>
  </w:style>
  <w:style w:type="character" w:styleId="Hipervnculo">
    <w:name w:val="Hyperlink"/>
    <w:basedOn w:val="Fuentedeprrafopredeter"/>
    <w:uiPriority w:val="99"/>
    <w:rsid w:val="001D75EA"/>
    <w:rPr>
      <w:color w:val="0000FF"/>
      <w:u w:val="single"/>
    </w:rPr>
  </w:style>
  <w:style w:type="paragraph" w:styleId="Listaconvietas">
    <w:name w:val="List Bullet"/>
    <w:rsid w:val="001D75EA"/>
    <w:pPr>
      <w:numPr>
        <w:numId w:val="1"/>
      </w:numPr>
      <w:spacing w:before="120" w:after="120" w:line="360" w:lineRule="auto"/>
      <w:jc w:val="both"/>
    </w:pPr>
    <w:rPr>
      <w:rFonts w:ascii="Arial" w:hAnsi="Arial"/>
      <w:sz w:val="24"/>
    </w:rPr>
  </w:style>
  <w:style w:type="paragraph" w:customStyle="1" w:styleId="Tabla">
    <w:name w:val="Tabla"/>
    <w:link w:val="TablaChar"/>
    <w:rsid w:val="001D75EA"/>
    <w:pPr>
      <w:spacing w:before="60" w:after="60"/>
    </w:pPr>
    <w:rPr>
      <w:rFonts w:ascii="Arial" w:hAnsi="Arial"/>
      <w:sz w:val="24"/>
    </w:rPr>
  </w:style>
  <w:style w:type="paragraph" w:styleId="Listaconvietas2">
    <w:name w:val="List Bullet 2"/>
    <w:basedOn w:val="Listaconvietas"/>
    <w:autoRedefine/>
    <w:rsid w:val="001D75EA"/>
    <w:pPr>
      <w:numPr>
        <w:numId w:val="2"/>
      </w:numPr>
      <w:jc w:val="left"/>
    </w:pPr>
  </w:style>
  <w:style w:type="paragraph" w:customStyle="1" w:styleId="Preguntas">
    <w:name w:val="Preguntas"/>
    <w:next w:val="Normal"/>
    <w:rsid w:val="001D75EA"/>
    <w:pPr>
      <w:numPr>
        <w:numId w:val="4"/>
      </w:numPr>
      <w:spacing w:before="200" w:after="200" w:line="360" w:lineRule="auto"/>
    </w:pPr>
    <w:rPr>
      <w:rFonts w:ascii="Arial" w:hAnsi="Arial"/>
      <w:b/>
      <w:color w:val="000080"/>
      <w:sz w:val="24"/>
    </w:rPr>
  </w:style>
  <w:style w:type="paragraph" w:customStyle="1" w:styleId="Normalsinsangra">
    <w:name w:val="Normal sin sangría"/>
    <w:basedOn w:val="Normal"/>
    <w:next w:val="Normal"/>
    <w:rsid w:val="001D75EA"/>
    <w:pPr>
      <w:ind w:firstLine="0"/>
    </w:pPr>
  </w:style>
  <w:style w:type="paragraph" w:customStyle="1" w:styleId="Subpregunta">
    <w:name w:val="Subpregunta"/>
    <w:next w:val="Normal"/>
    <w:rsid w:val="001D75EA"/>
    <w:pPr>
      <w:numPr>
        <w:numId w:val="5"/>
      </w:numPr>
    </w:pPr>
    <w:rPr>
      <w:rFonts w:ascii="Arial" w:hAnsi="Arial"/>
      <w:b/>
      <w:color w:val="000080"/>
      <w:sz w:val="24"/>
    </w:rPr>
  </w:style>
  <w:style w:type="paragraph" w:customStyle="1" w:styleId="Textopredeterminado">
    <w:name w:val="Texto predeterminado"/>
    <w:basedOn w:val="Normal"/>
    <w:rsid w:val="001D75EA"/>
    <w:pPr>
      <w:autoSpaceDE w:val="0"/>
      <w:autoSpaceDN w:val="0"/>
      <w:adjustRightInd w:val="0"/>
      <w:spacing w:before="0" w:after="0" w:line="240" w:lineRule="auto"/>
      <w:ind w:firstLine="0"/>
      <w:jc w:val="left"/>
    </w:pPr>
    <w:rPr>
      <w:rFonts w:ascii="Times New Roman" w:hAnsi="Times New Roman"/>
    </w:rPr>
  </w:style>
  <w:style w:type="paragraph" w:styleId="Textoindependiente">
    <w:name w:val="Body Text"/>
    <w:basedOn w:val="Normal"/>
    <w:link w:val="TextoindependienteCar"/>
    <w:rsid w:val="001D75EA"/>
    <w:pPr>
      <w:autoSpaceDE w:val="0"/>
      <w:autoSpaceDN w:val="0"/>
      <w:adjustRightInd w:val="0"/>
      <w:spacing w:before="40" w:after="120" w:line="240" w:lineRule="auto"/>
      <w:ind w:left="720" w:firstLine="0"/>
    </w:pPr>
    <w:rPr>
      <w:rFonts w:ascii="Times New Roman" w:hAnsi="Times New Roman"/>
    </w:rPr>
  </w:style>
  <w:style w:type="paragraph" w:customStyle="1" w:styleId="Heading21">
    <w:name w:val="Heading 21"/>
    <w:basedOn w:val="Normal"/>
    <w:rsid w:val="001D75EA"/>
    <w:pPr>
      <w:keepLines/>
      <w:autoSpaceDE w:val="0"/>
      <w:autoSpaceDN w:val="0"/>
      <w:adjustRightInd w:val="0"/>
      <w:spacing w:before="320" w:after="240" w:line="240" w:lineRule="auto"/>
      <w:ind w:firstLine="0"/>
    </w:pPr>
    <w:rPr>
      <w:rFonts w:ascii="Times New Roman" w:hAnsi="Times New Roman"/>
      <w:color w:val="0000FF"/>
      <w:sz w:val="40"/>
      <w:szCs w:val="40"/>
    </w:rPr>
  </w:style>
  <w:style w:type="paragraph" w:customStyle="1" w:styleId="Heading11">
    <w:name w:val="Heading 11"/>
    <w:basedOn w:val="Normal"/>
    <w:rsid w:val="001D75EA"/>
    <w:pPr>
      <w:keepLines/>
      <w:pageBreakBefore/>
      <w:autoSpaceDE w:val="0"/>
      <w:autoSpaceDN w:val="0"/>
      <w:adjustRightInd w:val="0"/>
      <w:spacing w:before="0" w:after="400" w:line="240" w:lineRule="auto"/>
      <w:ind w:firstLine="0"/>
    </w:pPr>
    <w:rPr>
      <w:rFonts w:ascii="Times New Roman" w:hAnsi="Times New Roman"/>
      <w:color w:val="0000FF"/>
      <w:sz w:val="56"/>
      <w:szCs w:val="56"/>
    </w:rPr>
  </w:style>
  <w:style w:type="paragraph" w:customStyle="1" w:styleId="Heading31">
    <w:name w:val="Heading 31"/>
    <w:basedOn w:val="Normal"/>
    <w:rsid w:val="001D75EA"/>
    <w:pPr>
      <w:keepLines/>
      <w:autoSpaceDE w:val="0"/>
      <w:autoSpaceDN w:val="0"/>
      <w:adjustRightInd w:val="0"/>
      <w:spacing w:before="280" w:after="160" w:line="240" w:lineRule="auto"/>
      <w:ind w:firstLine="0"/>
    </w:pPr>
    <w:rPr>
      <w:rFonts w:ascii="Times New Roman" w:hAnsi="Times New Roman"/>
      <w:i/>
      <w:iCs/>
      <w:color w:val="0000FF"/>
      <w:sz w:val="32"/>
      <w:szCs w:val="32"/>
    </w:rPr>
  </w:style>
  <w:style w:type="character" w:customStyle="1" w:styleId="ViewedAnchorA">
    <w:name w:val="Viewed Anchor (A)"/>
    <w:rsid w:val="001D75EA"/>
    <w:rPr>
      <w:color w:val="800000"/>
      <w:sz w:val="24"/>
      <w:u w:val="single"/>
    </w:rPr>
  </w:style>
  <w:style w:type="paragraph" w:customStyle="1" w:styleId="Heading41">
    <w:name w:val="Heading 41"/>
    <w:basedOn w:val="Normal"/>
    <w:rsid w:val="001D75EA"/>
    <w:pPr>
      <w:keepLines/>
      <w:autoSpaceDE w:val="0"/>
      <w:autoSpaceDN w:val="0"/>
      <w:adjustRightInd w:val="0"/>
      <w:spacing w:after="80" w:line="240" w:lineRule="auto"/>
      <w:ind w:firstLine="0"/>
      <w:jc w:val="left"/>
    </w:pPr>
    <w:rPr>
      <w:rFonts w:ascii="Times New Roman" w:hAnsi="Times New Roman"/>
      <w:i/>
      <w:iCs/>
      <w:color w:val="0000FF"/>
      <w:sz w:val="28"/>
      <w:szCs w:val="28"/>
    </w:rPr>
  </w:style>
  <w:style w:type="paragraph" w:customStyle="1" w:styleId="Textopredeterminado1">
    <w:name w:val="Texto predeterminado:1"/>
    <w:basedOn w:val="Normal"/>
    <w:rsid w:val="001D75EA"/>
    <w:pPr>
      <w:autoSpaceDE w:val="0"/>
      <w:autoSpaceDN w:val="0"/>
      <w:adjustRightInd w:val="0"/>
      <w:spacing w:before="0" w:after="0" w:line="240" w:lineRule="auto"/>
      <w:ind w:firstLine="0"/>
      <w:jc w:val="left"/>
    </w:pPr>
    <w:rPr>
      <w:rFonts w:ascii="Times New Roman" w:hAnsi="Times New Roman"/>
    </w:rPr>
  </w:style>
  <w:style w:type="paragraph" w:styleId="Textodeglobo">
    <w:name w:val="Balloon Text"/>
    <w:basedOn w:val="Normal"/>
    <w:semiHidden/>
    <w:rsid w:val="001D75EA"/>
    <w:rPr>
      <w:rFonts w:ascii="Tahoma" w:hAnsi="Tahoma" w:cs="Tahoma"/>
      <w:sz w:val="16"/>
      <w:szCs w:val="16"/>
    </w:rPr>
  </w:style>
  <w:style w:type="paragraph" w:customStyle="1" w:styleId="ParagraphNumbering">
    <w:name w:val="Paragraph Numbering"/>
    <w:basedOn w:val="Encabezado"/>
    <w:rsid w:val="001D75EA"/>
    <w:pPr>
      <w:numPr>
        <w:numId w:val="6"/>
      </w:numPr>
      <w:tabs>
        <w:tab w:val="clear" w:pos="4252"/>
        <w:tab w:val="clear" w:pos="8504"/>
        <w:tab w:val="left" w:pos="284"/>
      </w:tabs>
      <w:spacing w:before="0" w:after="0" w:line="240" w:lineRule="atLeast"/>
      <w:jc w:val="left"/>
    </w:pPr>
    <w:rPr>
      <w:sz w:val="22"/>
      <w:szCs w:val="20"/>
      <w:lang w:val="es-ES_tradnl" w:eastAsia="en-US"/>
    </w:rPr>
  </w:style>
  <w:style w:type="character" w:styleId="Refdenotaalpie">
    <w:name w:val="footnote reference"/>
    <w:basedOn w:val="Fuentedeprrafopredeter"/>
    <w:semiHidden/>
    <w:rsid w:val="001D75EA"/>
    <w:rPr>
      <w:vertAlign w:val="superscript"/>
    </w:rPr>
  </w:style>
  <w:style w:type="paragraph" w:styleId="Textonotapie">
    <w:name w:val="footnote text"/>
    <w:basedOn w:val="Normal"/>
    <w:semiHidden/>
    <w:rsid w:val="001D75EA"/>
    <w:pPr>
      <w:spacing w:before="0" w:after="0" w:line="240" w:lineRule="atLeast"/>
      <w:ind w:left="360" w:firstLine="0"/>
      <w:jc w:val="left"/>
    </w:pPr>
    <w:rPr>
      <w:szCs w:val="20"/>
      <w:lang w:val="es-ES_tradnl" w:eastAsia="en-US"/>
    </w:rPr>
  </w:style>
  <w:style w:type="character" w:customStyle="1" w:styleId="arial7">
    <w:name w:val="arial7"/>
    <w:basedOn w:val="Fuentedeprrafopredeter"/>
    <w:rsid w:val="000017F9"/>
  </w:style>
  <w:style w:type="paragraph" w:customStyle="1" w:styleId="Ejemplo">
    <w:name w:val="Ejemplo"/>
    <w:next w:val="Normal"/>
    <w:rsid w:val="00A82DBC"/>
    <w:pPr>
      <w:spacing w:before="200" w:after="200" w:line="360" w:lineRule="auto"/>
    </w:pPr>
    <w:rPr>
      <w:rFonts w:ascii="Arial" w:hAnsi="Arial"/>
      <w:color w:val="000080"/>
      <w:sz w:val="24"/>
      <w:u w:val="single"/>
    </w:rPr>
  </w:style>
  <w:style w:type="paragraph" w:customStyle="1" w:styleId="Textoejemplo">
    <w:name w:val="Texto ejemplo"/>
    <w:basedOn w:val="Normal"/>
    <w:rsid w:val="00A82DBC"/>
    <w:rPr>
      <w:rFonts w:ascii="Times New Roman" w:hAnsi="Times New Roman"/>
      <w:i/>
      <w:iCs/>
    </w:rPr>
  </w:style>
  <w:style w:type="paragraph" w:styleId="Prrafodelista">
    <w:name w:val="List Paragraph"/>
    <w:basedOn w:val="Normal"/>
    <w:link w:val="PrrafodelistaCar"/>
    <w:uiPriority w:val="34"/>
    <w:qFormat/>
    <w:rsid w:val="00A82DBC"/>
    <w:pPr>
      <w:ind w:left="708"/>
    </w:pPr>
  </w:style>
  <w:style w:type="paragraph" w:customStyle="1" w:styleId="Normal1">
    <w:name w:val="Normal1"/>
    <w:basedOn w:val="Textoindependiente"/>
    <w:rsid w:val="0030576A"/>
    <w:pPr>
      <w:autoSpaceDE/>
      <w:autoSpaceDN/>
      <w:adjustRightInd/>
      <w:spacing w:before="0" w:after="0"/>
      <w:ind w:left="0"/>
    </w:pPr>
    <w:rPr>
      <w:rFonts w:ascii="Lucida Sans Unicode" w:hAnsi="Lucida Sans Unicode"/>
      <w:color w:val="333399"/>
      <w:szCs w:val="20"/>
      <w:lang w:val="pt-PT"/>
    </w:rPr>
  </w:style>
  <w:style w:type="character" w:styleId="nfasis">
    <w:name w:val="Emphasis"/>
    <w:basedOn w:val="Fuentedeprrafopredeter"/>
    <w:qFormat/>
    <w:rsid w:val="001E4E61"/>
    <w:rPr>
      <w:i/>
      <w:iCs/>
    </w:rPr>
  </w:style>
  <w:style w:type="table" w:styleId="Tablaconcuadrcula">
    <w:name w:val="Table Grid"/>
    <w:basedOn w:val="Tablanormal"/>
    <w:rsid w:val="005E1A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aChar">
    <w:name w:val="Tabla Char"/>
    <w:basedOn w:val="Fuentedeprrafopredeter"/>
    <w:link w:val="Tabla"/>
    <w:rsid w:val="009D3844"/>
    <w:rPr>
      <w:rFonts w:ascii="Arial" w:hAnsi="Arial"/>
      <w:sz w:val="24"/>
    </w:rPr>
  </w:style>
  <w:style w:type="character" w:styleId="Hipervnculovisitado">
    <w:name w:val="FollowedHyperlink"/>
    <w:basedOn w:val="Fuentedeprrafopredeter"/>
    <w:rsid w:val="005A2079"/>
    <w:rPr>
      <w:color w:val="800080" w:themeColor="followedHyperlink"/>
      <w:u w:val="single"/>
    </w:rPr>
  </w:style>
  <w:style w:type="character" w:styleId="Refdecomentario">
    <w:name w:val="annotation reference"/>
    <w:basedOn w:val="Fuentedeprrafopredeter"/>
    <w:uiPriority w:val="99"/>
    <w:rsid w:val="00EC67E3"/>
    <w:rPr>
      <w:sz w:val="16"/>
      <w:szCs w:val="16"/>
    </w:rPr>
  </w:style>
  <w:style w:type="paragraph" w:styleId="Textocomentario">
    <w:name w:val="annotation text"/>
    <w:basedOn w:val="Normal"/>
    <w:link w:val="TextocomentarioCar"/>
    <w:rsid w:val="00EC67E3"/>
    <w:pPr>
      <w:spacing w:line="240" w:lineRule="auto"/>
    </w:pPr>
    <w:rPr>
      <w:szCs w:val="20"/>
    </w:rPr>
  </w:style>
  <w:style w:type="character" w:customStyle="1" w:styleId="TextocomentarioCar">
    <w:name w:val="Texto comentario Car"/>
    <w:basedOn w:val="Fuentedeprrafopredeter"/>
    <w:link w:val="Textocomentario"/>
    <w:rsid w:val="00EC67E3"/>
    <w:rPr>
      <w:rFonts w:ascii="Arial" w:hAnsi="Arial"/>
    </w:rPr>
  </w:style>
  <w:style w:type="paragraph" w:styleId="Asuntodelcomentario">
    <w:name w:val="annotation subject"/>
    <w:basedOn w:val="Textocomentario"/>
    <w:next w:val="Textocomentario"/>
    <w:link w:val="AsuntodelcomentarioCar"/>
    <w:rsid w:val="00EC67E3"/>
    <w:rPr>
      <w:b/>
      <w:bCs/>
    </w:rPr>
  </w:style>
  <w:style w:type="character" w:customStyle="1" w:styleId="AsuntodelcomentarioCar">
    <w:name w:val="Asunto del comentario Car"/>
    <w:basedOn w:val="TextocomentarioCar"/>
    <w:link w:val="Asuntodelcomentario"/>
    <w:rsid w:val="00EC67E3"/>
    <w:rPr>
      <w:rFonts w:ascii="Arial" w:hAnsi="Arial"/>
      <w:b/>
      <w:bCs/>
    </w:rPr>
  </w:style>
  <w:style w:type="paragraph" w:styleId="Mapadeldocumento">
    <w:name w:val="Document Map"/>
    <w:basedOn w:val="Normal"/>
    <w:link w:val="MapadeldocumentoCar"/>
    <w:rsid w:val="00875DE7"/>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rsid w:val="00875DE7"/>
    <w:rPr>
      <w:rFonts w:ascii="Tahoma" w:hAnsi="Tahoma" w:cs="Tahoma"/>
      <w:sz w:val="16"/>
      <w:szCs w:val="16"/>
    </w:rPr>
  </w:style>
  <w:style w:type="paragraph" w:styleId="NormalWeb">
    <w:name w:val="Normal (Web)"/>
    <w:basedOn w:val="Normal"/>
    <w:uiPriority w:val="99"/>
    <w:unhideWhenUsed/>
    <w:rsid w:val="006F1DB8"/>
    <w:pPr>
      <w:spacing w:before="100" w:beforeAutospacing="1" w:after="100" w:afterAutospacing="1" w:line="240" w:lineRule="auto"/>
      <w:ind w:firstLine="0"/>
      <w:jc w:val="left"/>
    </w:pPr>
    <w:rPr>
      <w:rFonts w:ascii="Times New Roman" w:hAnsi="Times New Roman"/>
    </w:rPr>
  </w:style>
  <w:style w:type="character" w:customStyle="1" w:styleId="TextoindependienteCar">
    <w:name w:val="Texto independiente Car"/>
    <w:basedOn w:val="Fuentedeprrafopredeter"/>
    <w:link w:val="Textoindependiente"/>
    <w:rsid w:val="000B30D3"/>
    <w:rPr>
      <w:sz w:val="24"/>
      <w:szCs w:val="24"/>
    </w:rPr>
  </w:style>
  <w:style w:type="character" w:customStyle="1" w:styleId="PiedepginaCar">
    <w:name w:val="Pie de página Car"/>
    <w:link w:val="Piedepgina"/>
    <w:locked/>
    <w:rsid w:val="00BE0492"/>
  </w:style>
  <w:style w:type="character" w:styleId="Textoennegrita">
    <w:name w:val="Strong"/>
    <w:basedOn w:val="Fuentedeprrafopredeter"/>
    <w:qFormat/>
    <w:rsid w:val="006423CA"/>
    <w:rPr>
      <w:b/>
      <w:bCs/>
    </w:rPr>
  </w:style>
  <w:style w:type="paragraph" w:styleId="Subttulo">
    <w:name w:val="Subtitle"/>
    <w:basedOn w:val="Normal"/>
    <w:next w:val="Normal"/>
    <w:link w:val="SubttuloCar"/>
    <w:qFormat/>
    <w:rsid w:val="00AE47E7"/>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AE47E7"/>
    <w:rPr>
      <w:rFonts w:asciiTheme="majorHAnsi" w:eastAsiaTheme="majorEastAsia" w:hAnsiTheme="majorHAnsi" w:cstheme="majorBidi"/>
      <w:i/>
      <w:iCs/>
      <w:color w:val="4F81BD" w:themeColor="accent1"/>
      <w:spacing w:val="15"/>
      <w:sz w:val="24"/>
      <w:szCs w:val="24"/>
    </w:rPr>
  </w:style>
  <w:style w:type="character" w:customStyle="1" w:styleId="Ttulo6Car">
    <w:name w:val="Título 6 Car"/>
    <w:basedOn w:val="Fuentedeprrafopredeter"/>
    <w:link w:val="Ttulo6"/>
    <w:rsid w:val="00AE47E7"/>
    <w:rPr>
      <w:rFonts w:asciiTheme="majorHAnsi" w:eastAsiaTheme="majorEastAsia" w:hAnsiTheme="majorHAnsi" w:cstheme="majorBidi"/>
      <w:i/>
      <w:iCs/>
      <w:color w:val="243F60" w:themeColor="accent1" w:themeShade="7F"/>
      <w:sz w:val="24"/>
      <w:szCs w:val="24"/>
    </w:rPr>
  </w:style>
  <w:style w:type="paragraph" w:styleId="TtuloTDC">
    <w:name w:val="TOC Heading"/>
    <w:basedOn w:val="Ttulo1"/>
    <w:next w:val="Normal"/>
    <w:uiPriority w:val="39"/>
    <w:semiHidden/>
    <w:unhideWhenUsed/>
    <w:qFormat/>
    <w:rsid w:val="001F4E95"/>
    <w:pPr>
      <w:keepLines/>
      <w:numPr>
        <w:numId w:val="0"/>
      </w:numPr>
      <w:pBdr>
        <w:top w:val="none" w:sz="0" w:space="0" w:color="auto"/>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n">
    <w:name w:val="Revision"/>
    <w:hidden/>
    <w:uiPriority w:val="99"/>
    <w:semiHidden/>
    <w:rsid w:val="00E86A26"/>
    <w:rPr>
      <w:rFonts w:ascii="Arial" w:hAnsi="Arial"/>
      <w:sz w:val="24"/>
      <w:szCs w:val="24"/>
    </w:rPr>
  </w:style>
  <w:style w:type="character" w:styleId="Textodelmarcadordeposicin">
    <w:name w:val="Placeholder Text"/>
    <w:basedOn w:val="Fuentedeprrafopredeter"/>
    <w:uiPriority w:val="99"/>
    <w:semiHidden/>
    <w:rsid w:val="00051AC5"/>
    <w:rPr>
      <w:color w:val="808080"/>
    </w:rPr>
  </w:style>
  <w:style w:type="numbering" w:customStyle="1" w:styleId="Estilo4">
    <w:name w:val="Estilo4"/>
    <w:uiPriority w:val="99"/>
    <w:rsid w:val="006D2D1B"/>
    <w:pPr>
      <w:numPr>
        <w:numId w:val="9"/>
      </w:numPr>
    </w:pPr>
  </w:style>
  <w:style w:type="character" w:customStyle="1" w:styleId="Ttulo3Car">
    <w:name w:val="Título 3 Car"/>
    <w:basedOn w:val="Fuentedeprrafopredeter"/>
    <w:link w:val="Ttulo3"/>
    <w:rsid w:val="00DB7F92"/>
    <w:rPr>
      <w:rFonts w:ascii="Arial" w:hAnsi="Arial" w:cs="Arial"/>
      <w:bCs/>
      <w:color w:val="000080"/>
      <w:sz w:val="28"/>
      <w:szCs w:val="26"/>
    </w:rPr>
  </w:style>
  <w:style w:type="character" w:customStyle="1" w:styleId="Ttulo4Car">
    <w:name w:val="Título 4 Car"/>
    <w:basedOn w:val="Fuentedeprrafopredeter"/>
    <w:link w:val="Ttulo4"/>
    <w:uiPriority w:val="9"/>
    <w:rsid w:val="00DB7F92"/>
    <w:rPr>
      <w:rFonts w:ascii="Arial" w:hAnsi="Arial"/>
      <w:bCs/>
      <w:i/>
      <w:color w:val="000080"/>
      <w:sz w:val="24"/>
      <w:szCs w:val="28"/>
    </w:rPr>
  </w:style>
  <w:style w:type="table" w:styleId="Tablaconcuadrculaclara">
    <w:name w:val="Grid Table Light"/>
    <w:basedOn w:val="Tablanormal"/>
    <w:uiPriority w:val="40"/>
    <w:rsid w:val="00B134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xmsonormal">
    <w:name w:val="x_x_msonormal"/>
    <w:basedOn w:val="Normal"/>
    <w:uiPriority w:val="99"/>
    <w:rsid w:val="00D50347"/>
    <w:pPr>
      <w:spacing w:before="0" w:after="0" w:line="240" w:lineRule="auto"/>
      <w:ind w:firstLine="0"/>
      <w:jc w:val="left"/>
    </w:pPr>
    <w:rPr>
      <w:rFonts w:ascii="Calibri" w:eastAsiaTheme="minorHAnsi" w:hAnsi="Calibri" w:cs="Calibri"/>
      <w:sz w:val="22"/>
      <w:szCs w:val="22"/>
    </w:rPr>
  </w:style>
  <w:style w:type="character" w:customStyle="1" w:styleId="Mencinsinresolver1">
    <w:name w:val="Mención sin resolver1"/>
    <w:basedOn w:val="Fuentedeprrafopredeter"/>
    <w:uiPriority w:val="99"/>
    <w:semiHidden/>
    <w:unhideWhenUsed/>
    <w:rsid w:val="00462527"/>
    <w:rPr>
      <w:color w:val="605E5C"/>
      <w:shd w:val="clear" w:color="auto" w:fill="E1DFDD"/>
    </w:rPr>
  </w:style>
  <w:style w:type="character" w:customStyle="1" w:styleId="Ttulo1Car">
    <w:name w:val="Título 1 Car"/>
    <w:aliases w:val="Título 1- numerado Car"/>
    <w:basedOn w:val="Fuentedeprrafopredeter"/>
    <w:link w:val="Ttulo1"/>
    <w:uiPriority w:val="9"/>
    <w:rsid w:val="006072B4"/>
    <w:rPr>
      <w:rFonts w:ascii="Arial" w:hAnsi="Arial" w:cs="Arial"/>
      <w:b/>
      <w:bCs/>
      <w:color w:val="000080"/>
      <w:kern w:val="32"/>
      <w:sz w:val="32"/>
      <w:szCs w:val="32"/>
    </w:rPr>
  </w:style>
  <w:style w:type="character" w:customStyle="1" w:styleId="PrrafodelistaCar">
    <w:name w:val="Párrafo de lista Car"/>
    <w:link w:val="Prrafodelista"/>
    <w:uiPriority w:val="34"/>
    <w:rsid w:val="00D50385"/>
    <w:rPr>
      <w:rFonts w:ascii="Arial" w:hAnsi="Arial"/>
      <w:sz w:val="24"/>
      <w:szCs w:val="24"/>
    </w:rPr>
  </w:style>
  <w:style w:type="character" w:customStyle="1" w:styleId="Mencinsinresolver2">
    <w:name w:val="Mención sin resolver2"/>
    <w:basedOn w:val="Fuentedeprrafopredeter"/>
    <w:uiPriority w:val="99"/>
    <w:semiHidden/>
    <w:unhideWhenUsed/>
    <w:rsid w:val="006A7F88"/>
    <w:rPr>
      <w:color w:val="605E5C"/>
      <w:shd w:val="clear" w:color="auto" w:fill="E1DFDD"/>
    </w:rPr>
  </w:style>
  <w:style w:type="character" w:customStyle="1" w:styleId="Ttulo5Car">
    <w:name w:val="Título 5 Car"/>
    <w:basedOn w:val="Fuentedeprrafopredeter"/>
    <w:link w:val="Ttulo5"/>
    <w:rsid w:val="00FD06BB"/>
    <w:rPr>
      <w:rFonts w:ascii="Arial" w:hAnsi="Arial"/>
      <w:bCs/>
      <w:iCs/>
      <w:color w:val="000080"/>
      <w:sz w:val="24"/>
      <w:szCs w:val="26"/>
    </w:rPr>
  </w:style>
  <w:style w:type="character" w:customStyle="1" w:styleId="Ttulo2Car">
    <w:name w:val="Título 2 Car"/>
    <w:aliases w:val="Subtitulo numerado Car"/>
    <w:basedOn w:val="Fuentedeprrafopredeter"/>
    <w:link w:val="Ttulo2"/>
    <w:uiPriority w:val="9"/>
    <w:rsid w:val="0059748B"/>
    <w:rPr>
      <w:rFonts w:ascii="Arial" w:hAnsi="Arial" w:cs="Arial"/>
      <w:b/>
      <w:bCs/>
      <w:color w:val="000080"/>
      <w:sz w:val="32"/>
    </w:rPr>
  </w:style>
  <w:style w:type="table" w:styleId="Tablaconcuadrcula4-nfasis2">
    <w:name w:val="Grid Table 4 Accent 2"/>
    <w:basedOn w:val="Tablanormal"/>
    <w:uiPriority w:val="49"/>
    <w:rsid w:val="001D6B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7Car">
    <w:name w:val="Título 7 Car"/>
    <w:basedOn w:val="Fuentedeprrafopredeter"/>
    <w:link w:val="Ttulo7"/>
    <w:uiPriority w:val="9"/>
    <w:semiHidden/>
    <w:rsid w:val="000A13E8"/>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0A13E8"/>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0A13E8"/>
    <w:rPr>
      <w:rFonts w:asciiTheme="majorHAnsi" w:eastAsiaTheme="majorEastAsia" w:hAnsiTheme="majorHAnsi" w:cstheme="majorBidi"/>
      <w:i/>
      <w:iCs/>
      <w:color w:val="404040" w:themeColor="text1" w:themeTint="BF"/>
      <w:lang w:eastAsia="en-US"/>
    </w:rPr>
  </w:style>
  <w:style w:type="character" w:styleId="Mencionar">
    <w:name w:val="Mention"/>
    <w:basedOn w:val="Fuentedeprrafopredeter"/>
    <w:uiPriority w:val="99"/>
    <w:unhideWhenUsed/>
    <w:rsid w:val="007245C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687">
      <w:bodyDiv w:val="1"/>
      <w:marLeft w:val="0"/>
      <w:marRight w:val="0"/>
      <w:marTop w:val="0"/>
      <w:marBottom w:val="0"/>
      <w:divBdr>
        <w:top w:val="none" w:sz="0" w:space="0" w:color="auto"/>
        <w:left w:val="none" w:sz="0" w:space="0" w:color="auto"/>
        <w:bottom w:val="none" w:sz="0" w:space="0" w:color="auto"/>
        <w:right w:val="none" w:sz="0" w:space="0" w:color="auto"/>
      </w:divBdr>
      <w:divsChild>
        <w:div w:id="386804328">
          <w:marLeft w:val="446"/>
          <w:marRight w:val="0"/>
          <w:marTop w:val="200"/>
          <w:marBottom w:val="0"/>
          <w:divBdr>
            <w:top w:val="none" w:sz="0" w:space="0" w:color="auto"/>
            <w:left w:val="none" w:sz="0" w:space="0" w:color="auto"/>
            <w:bottom w:val="none" w:sz="0" w:space="0" w:color="auto"/>
            <w:right w:val="none" w:sz="0" w:space="0" w:color="auto"/>
          </w:divBdr>
        </w:div>
        <w:div w:id="450055495">
          <w:marLeft w:val="446"/>
          <w:marRight w:val="0"/>
          <w:marTop w:val="200"/>
          <w:marBottom w:val="0"/>
          <w:divBdr>
            <w:top w:val="none" w:sz="0" w:space="0" w:color="auto"/>
            <w:left w:val="none" w:sz="0" w:space="0" w:color="auto"/>
            <w:bottom w:val="none" w:sz="0" w:space="0" w:color="auto"/>
            <w:right w:val="none" w:sz="0" w:space="0" w:color="auto"/>
          </w:divBdr>
        </w:div>
        <w:div w:id="664212068">
          <w:marLeft w:val="446"/>
          <w:marRight w:val="0"/>
          <w:marTop w:val="200"/>
          <w:marBottom w:val="0"/>
          <w:divBdr>
            <w:top w:val="none" w:sz="0" w:space="0" w:color="auto"/>
            <w:left w:val="none" w:sz="0" w:space="0" w:color="auto"/>
            <w:bottom w:val="none" w:sz="0" w:space="0" w:color="auto"/>
            <w:right w:val="none" w:sz="0" w:space="0" w:color="auto"/>
          </w:divBdr>
        </w:div>
        <w:div w:id="791940713">
          <w:marLeft w:val="446"/>
          <w:marRight w:val="0"/>
          <w:marTop w:val="200"/>
          <w:marBottom w:val="0"/>
          <w:divBdr>
            <w:top w:val="none" w:sz="0" w:space="0" w:color="auto"/>
            <w:left w:val="none" w:sz="0" w:space="0" w:color="auto"/>
            <w:bottom w:val="none" w:sz="0" w:space="0" w:color="auto"/>
            <w:right w:val="none" w:sz="0" w:space="0" w:color="auto"/>
          </w:divBdr>
        </w:div>
        <w:div w:id="891112234">
          <w:marLeft w:val="446"/>
          <w:marRight w:val="0"/>
          <w:marTop w:val="200"/>
          <w:marBottom w:val="0"/>
          <w:divBdr>
            <w:top w:val="none" w:sz="0" w:space="0" w:color="auto"/>
            <w:left w:val="none" w:sz="0" w:space="0" w:color="auto"/>
            <w:bottom w:val="none" w:sz="0" w:space="0" w:color="auto"/>
            <w:right w:val="none" w:sz="0" w:space="0" w:color="auto"/>
          </w:divBdr>
        </w:div>
        <w:div w:id="1043136874">
          <w:marLeft w:val="446"/>
          <w:marRight w:val="0"/>
          <w:marTop w:val="200"/>
          <w:marBottom w:val="0"/>
          <w:divBdr>
            <w:top w:val="none" w:sz="0" w:space="0" w:color="auto"/>
            <w:left w:val="none" w:sz="0" w:space="0" w:color="auto"/>
            <w:bottom w:val="none" w:sz="0" w:space="0" w:color="auto"/>
            <w:right w:val="none" w:sz="0" w:space="0" w:color="auto"/>
          </w:divBdr>
        </w:div>
        <w:div w:id="1473717390">
          <w:marLeft w:val="446"/>
          <w:marRight w:val="0"/>
          <w:marTop w:val="200"/>
          <w:marBottom w:val="0"/>
          <w:divBdr>
            <w:top w:val="none" w:sz="0" w:space="0" w:color="auto"/>
            <w:left w:val="none" w:sz="0" w:space="0" w:color="auto"/>
            <w:bottom w:val="none" w:sz="0" w:space="0" w:color="auto"/>
            <w:right w:val="none" w:sz="0" w:space="0" w:color="auto"/>
          </w:divBdr>
        </w:div>
        <w:div w:id="1661036361">
          <w:marLeft w:val="446"/>
          <w:marRight w:val="0"/>
          <w:marTop w:val="200"/>
          <w:marBottom w:val="0"/>
          <w:divBdr>
            <w:top w:val="none" w:sz="0" w:space="0" w:color="auto"/>
            <w:left w:val="none" w:sz="0" w:space="0" w:color="auto"/>
            <w:bottom w:val="none" w:sz="0" w:space="0" w:color="auto"/>
            <w:right w:val="none" w:sz="0" w:space="0" w:color="auto"/>
          </w:divBdr>
        </w:div>
        <w:div w:id="2010017804">
          <w:marLeft w:val="446"/>
          <w:marRight w:val="0"/>
          <w:marTop w:val="200"/>
          <w:marBottom w:val="0"/>
          <w:divBdr>
            <w:top w:val="none" w:sz="0" w:space="0" w:color="auto"/>
            <w:left w:val="none" w:sz="0" w:space="0" w:color="auto"/>
            <w:bottom w:val="none" w:sz="0" w:space="0" w:color="auto"/>
            <w:right w:val="none" w:sz="0" w:space="0" w:color="auto"/>
          </w:divBdr>
        </w:div>
      </w:divsChild>
    </w:div>
    <w:div w:id="58213202">
      <w:bodyDiv w:val="1"/>
      <w:marLeft w:val="0"/>
      <w:marRight w:val="0"/>
      <w:marTop w:val="0"/>
      <w:marBottom w:val="0"/>
      <w:divBdr>
        <w:top w:val="none" w:sz="0" w:space="0" w:color="auto"/>
        <w:left w:val="none" w:sz="0" w:space="0" w:color="auto"/>
        <w:bottom w:val="none" w:sz="0" w:space="0" w:color="auto"/>
        <w:right w:val="none" w:sz="0" w:space="0" w:color="auto"/>
      </w:divBdr>
    </w:div>
    <w:div w:id="64380413">
      <w:bodyDiv w:val="1"/>
      <w:marLeft w:val="0"/>
      <w:marRight w:val="0"/>
      <w:marTop w:val="0"/>
      <w:marBottom w:val="0"/>
      <w:divBdr>
        <w:top w:val="none" w:sz="0" w:space="0" w:color="auto"/>
        <w:left w:val="none" w:sz="0" w:space="0" w:color="auto"/>
        <w:bottom w:val="none" w:sz="0" w:space="0" w:color="auto"/>
        <w:right w:val="none" w:sz="0" w:space="0" w:color="auto"/>
      </w:divBdr>
    </w:div>
    <w:div w:id="83301745">
      <w:bodyDiv w:val="1"/>
      <w:marLeft w:val="0"/>
      <w:marRight w:val="0"/>
      <w:marTop w:val="0"/>
      <w:marBottom w:val="0"/>
      <w:divBdr>
        <w:top w:val="none" w:sz="0" w:space="0" w:color="auto"/>
        <w:left w:val="none" w:sz="0" w:space="0" w:color="auto"/>
        <w:bottom w:val="none" w:sz="0" w:space="0" w:color="auto"/>
        <w:right w:val="none" w:sz="0" w:space="0" w:color="auto"/>
      </w:divBdr>
    </w:div>
    <w:div w:id="86585730">
      <w:bodyDiv w:val="1"/>
      <w:marLeft w:val="0"/>
      <w:marRight w:val="0"/>
      <w:marTop w:val="0"/>
      <w:marBottom w:val="0"/>
      <w:divBdr>
        <w:top w:val="none" w:sz="0" w:space="0" w:color="auto"/>
        <w:left w:val="none" w:sz="0" w:space="0" w:color="auto"/>
        <w:bottom w:val="none" w:sz="0" w:space="0" w:color="auto"/>
        <w:right w:val="none" w:sz="0" w:space="0" w:color="auto"/>
      </w:divBdr>
      <w:divsChild>
        <w:div w:id="280260866">
          <w:marLeft w:val="1166"/>
          <w:marRight w:val="0"/>
          <w:marTop w:val="72"/>
          <w:marBottom w:val="0"/>
          <w:divBdr>
            <w:top w:val="none" w:sz="0" w:space="0" w:color="auto"/>
            <w:left w:val="none" w:sz="0" w:space="0" w:color="auto"/>
            <w:bottom w:val="none" w:sz="0" w:space="0" w:color="auto"/>
            <w:right w:val="none" w:sz="0" w:space="0" w:color="auto"/>
          </w:divBdr>
        </w:div>
        <w:div w:id="975912651">
          <w:marLeft w:val="1166"/>
          <w:marRight w:val="0"/>
          <w:marTop w:val="72"/>
          <w:marBottom w:val="0"/>
          <w:divBdr>
            <w:top w:val="none" w:sz="0" w:space="0" w:color="auto"/>
            <w:left w:val="none" w:sz="0" w:space="0" w:color="auto"/>
            <w:bottom w:val="none" w:sz="0" w:space="0" w:color="auto"/>
            <w:right w:val="none" w:sz="0" w:space="0" w:color="auto"/>
          </w:divBdr>
        </w:div>
        <w:div w:id="1779134617">
          <w:marLeft w:val="1166"/>
          <w:marRight w:val="0"/>
          <w:marTop w:val="72"/>
          <w:marBottom w:val="0"/>
          <w:divBdr>
            <w:top w:val="none" w:sz="0" w:space="0" w:color="auto"/>
            <w:left w:val="none" w:sz="0" w:space="0" w:color="auto"/>
            <w:bottom w:val="none" w:sz="0" w:space="0" w:color="auto"/>
            <w:right w:val="none" w:sz="0" w:space="0" w:color="auto"/>
          </w:divBdr>
        </w:div>
        <w:div w:id="1968123877">
          <w:marLeft w:val="1166"/>
          <w:marRight w:val="0"/>
          <w:marTop w:val="72"/>
          <w:marBottom w:val="0"/>
          <w:divBdr>
            <w:top w:val="none" w:sz="0" w:space="0" w:color="auto"/>
            <w:left w:val="none" w:sz="0" w:space="0" w:color="auto"/>
            <w:bottom w:val="none" w:sz="0" w:space="0" w:color="auto"/>
            <w:right w:val="none" w:sz="0" w:space="0" w:color="auto"/>
          </w:divBdr>
        </w:div>
      </w:divsChild>
    </w:div>
    <w:div w:id="97601493">
      <w:bodyDiv w:val="1"/>
      <w:marLeft w:val="0"/>
      <w:marRight w:val="0"/>
      <w:marTop w:val="0"/>
      <w:marBottom w:val="0"/>
      <w:divBdr>
        <w:top w:val="none" w:sz="0" w:space="0" w:color="auto"/>
        <w:left w:val="none" w:sz="0" w:space="0" w:color="auto"/>
        <w:bottom w:val="none" w:sz="0" w:space="0" w:color="auto"/>
        <w:right w:val="none" w:sz="0" w:space="0" w:color="auto"/>
      </w:divBdr>
    </w:div>
    <w:div w:id="127286398">
      <w:bodyDiv w:val="1"/>
      <w:marLeft w:val="0"/>
      <w:marRight w:val="0"/>
      <w:marTop w:val="0"/>
      <w:marBottom w:val="0"/>
      <w:divBdr>
        <w:top w:val="none" w:sz="0" w:space="0" w:color="auto"/>
        <w:left w:val="none" w:sz="0" w:space="0" w:color="auto"/>
        <w:bottom w:val="none" w:sz="0" w:space="0" w:color="auto"/>
        <w:right w:val="none" w:sz="0" w:space="0" w:color="auto"/>
      </w:divBdr>
    </w:div>
    <w:div w:id="141700776">
      <w:bodyDiv w:val="1"/>
      <w:marLeft w:val="0"/>
      <w:marRight w:val="0"/>
      <w:marTop w:val="0"/>
      <w:marBottom w:val="0"/>
      <w:divBdr>
        <w:top w:val="none" w:sz="0" w:space="0" w:color="auto"/>
        <w:left w:val="none" w:sz="0" w:space="0" w:color="auto"/>
        <w:bottom w:val="none" w:sz="0" w:space="0" w:color="auto"/>
        <w:right w:val="none" w:sz="0" w:space="0" w:color="auto"/>
      </w:divBdr>
      <w:divsChild>
        <w:div w:id="1828324339">
          <w:marLeft w:val="446"/>
          <w:marRight w:val="0"/>
          <w:marTop w:val="0"/>
          <w:marBottom w:val="120"/>
          <w:divBdr>
            <w:top w:val="none" w:sz="0" w:space="0" w:color="auto"/>
            <w:left w:val="none" w:sz="0" w:space="0" w:color="auto"/>
            <w:bottom w:val="none" w:sz="0" w:space="0" w:color="auto"/>
            <w:right w:val="none" w:sz="0" w:space="0" w:color="auto"/>
          </w:divBdr>
        </w:div>
      </w:divsChild>
    </w:div>
    <w:div w:id="149173962">
      <w:bodyDiv w:val="1"/>
      <w:marLeft w:val="0"/>
      <w:marRight w:val="0"/>
      <w:marTop w:val="0"/>
      <w:marBottom w:val="0"/>
      <w:divBdr>
        <w:top w:val="none" w:sz="0" w:space="0" w:color="auto"/>
        <w:left w:val="none" w:sz="0" w:space="0" w:color="auto"/>
        <w:bottom w:val="none" w:sz="0" w:space="0" w:color="auto"/>
        <w:right w:val="none" w:sz="0" w:space="0" w:color="auto"/>
      </w:divBdr>
    </w:div>
    <w:div w:id="155071746">
      <w:bodyDiv w:val="1"/>
      <w:marLeft w:val="0"/>
      <w:marRight w:val="0"/>
      <w:marTop w:val="0"/>
      <w:marBottom w:val="0"/>
      <w:divBdr>
        <w:top w:val="none" w:sz="0" w:space="0" w:color="auto"/>
        <w:left w:val="none" w:sz="0" w:space="0" w:color="auto"/>
        <w:bottom w:val="none" w:sz="0" w:space="0" w:color="auto"/>
        <w:right w:val="none" w:sz="0" w:space="0" w:color="auto"/>
      </w:divBdr>
    </w:div>
    <w:div w:id="167796046">
      <w:bodyDiv w:val="1"/>
      <w:marLeft w:val="0"/>
      <w:marRight w:val="0"/>
      <w:marTop w:val="0"/>
      <w:marBottom w:val="0"/>
      <w:divBdr>
        <w:top w:val="none" w:sz="0" w:space="0" w:color="auto"/>
        <w:left w:val="none" w:sz="0" w:space="0" w:color="auto"/>
        <w:bottom w:val="none" w:sz="0" w:space="0" w:color="auto"/>
        <w:right w:val="none" w:sz="0" w:space="0" w:color="auto"/>
      </w:divBdr>
    </w:div>
    <w:div w:id="191772231">
      <w:bodyDiv w:val="1"/>
      <w:marLeft w:val="0"/>
      <w:marRight w:val="0"/>
      <w:marTop w:val="0"/>
      <w:marBottom w:val="0"/>
      <w:divBdr>
        <w:top w:val="none" w:sz="0" w:space="0" w:color="auto"/>
        <w:left w:val="none" w:sz="0" w:space="0" w:color="auto"/>
        <w:bottom w:val="none" w:sz="0" w:space="0" w:color="auto"/>
        <w:right w:val="none" w:sz="0" w:space="0" w:color="auto"/>
      </w:divBdr>
    </w:div>
    <w:div w:id="229654661">
      <w:bodyDiv w:val="1"/>
      <w:marLeft w:val="0"/>
      <w:marRight w:val="0"/>
      <w:marTop w:val="0"/>
      <w:marBottom w:val="0"/>
      <w:divBdr>
        <w:top w:val="none" w:sz="0" w:space="0" w:color="auto"/>
        <w:left w:val="none" w:sz="0" w:space="0" w:color="auto"/>
        <w:bottom w:val="none" w:sz="0" w:space="0" w:color="auto"/>
        <w:right w:val="none" w:sz="0" w:space="0" w:color="auto"/>
      </w:divBdr>
    </w:div>
    <w:div w:id="243882609">
      <w:bodyDiv w:val="1"/>
      <w:marLeft w:val="0"/>
      <w:marRight w:val="0"/>
      <w:marTop w:val="0"/>
      <w:marBottom w:val="0"/>
      <w:divBdr>
        <w:top w:val="none" w:sz="0" w:space="0" w:color="auto"/>
        <w:left w:val="none" w:sz="0" w:space="0" w:color="auto"/>
        <w:bottom w:val="none" w:sz="0" w:space="0" w:color="auto"/>
        <w:right w:val="none" w:sz="0" w:space="0" w:color="auto"/>
      </w:divBdr>
      <w:divsChild>
        <w:div w:id="72435060">
          <w:marLeft w:val="0"/>
          <w:marRight w:val="0"/>
          <w:marTop w:val="0"/>
          <w:marBottom w:val="0"/>
          <w:divBdr>
            <w:top w:val="none" w:sz="0" w:space="0" w:color="auto"/>
            <w:left w:val="none" w:sz="0" w:space="0" w:color="auto"/>
            <w:bottom w:val="none" w:sz="0" w:space="0" w:color="auto"/>
            <w:right w:val="none" w:sz="0" w:space="0" w:color="auto"/>
          </w:divBdr>
        </w:div>
        <w:div w:id="667176692">
          <w:marLeft w:val="0"/>
          <w:marRight w:val="0"/>
          <w:marTop w:val="0"/>
          <w:marBottom w:val="0"/>
          <w:divBdr>
            <w:top w:val="none" w:sz="0" w:space="0" w:color="auto"/>
            <w:left w:val="none" w:sz="0" w:space="0" w:color="auto"/>
            <w:bottom w:val="none" w:sz="0" w:space="0" w:color="auto"/>
            <w:right w:val="none" w:sz="0" w:space="0" w:color="auto"/>
          </w:divBdr>
        </w:div>
        <w:div w:id="1613433593">
          <w:marLeft w:val="0"/>
          <w:marRight w:val="0"/>
          <w:marTop w:val="0"/>
          <w:marBottom w:val="0"/>
          <w:divBdr>
            <w:top w:val="none" w:sz="0" w:space="0" w:color="auto"/>
            <w:left w:val="none" w:sz="0" w:space="0" w:color="auto"/>
            <w:bottom w:val="none" w:sz="0" w:space="0" w:color="auto"/>
            <w:right w:val="none" w:sz="0" w:space="0" w:color="auto"/>
          </w:divBdr>
        </w:div>
        <w:div w:id="2109308067">
          <w:marLeft w:val="0"/>
          <w:marRight w:val="0"/>
          <w:marTop w:val="0"/>
          <w:marBottom w:val="0"/>
          <w:divBdr>
            <w:top w:val="none" w:sz="0" w:space="0" w:color="auto"/>
            <w:left w:val="none" w:sz="0" w:space="0" w:color="auto"/>
            <w:bottom w:val="none" w:sz="0" w:space="0" w:color="auto"/>
            <w:right w:val="none" w:sz="0" w:space="0" w:color="auto"/>
          </w:divBdr>
        </w:div>
      </w:divsChild>
    </w:div>
    <w:div w:id="246501194">
      <w:bodyDiv w:val="1"/>
      <w:marLeft w:val="0"/>
      <w:marRight w:val="0"/>
      <w:marTop w:val="0"/>
      <w:marBottom w:val="0"/>
      <w:divBdr>
        <w:top w:val="none" w:sz="0" w:space="0" w:color="auto"/>
        <w:left w:val="none" w:sz="0" w:space="0" w:color="auto"/>
        <w:bottom w:val="none" w:sz="0" w:space="0" w:color="auto"/>
        <w:right w:val="none" w:sz="0" w:space="0" w:color="auto"/>
      </w:divBdr>
    </w:div>
    <w:div w:id="258955284">
      <w:bodyDiv w:val="1"/>
      <w:marLeft w:val="0"/>
      <w:marRight w:val="0"/>
      <w:marTop w:val="0"/>
      <w:marBottom w:val="0"/>
      <w:divBdr>
        <w:top w:val="none" w:sz="0" w:space="0" w:color="auto"/>
        <w:left w:val="none" w:sz="0" w:space="0" w:color="auto"/>
        <w:bottom w:val="none" w:sz="0" w:space="0" w:color="auto"/>
        <w:right w:val="none" w:sz="0" w:space="0" w:color="auto"/>
      </w:divBdr>
      <w:divsChild>
        <w:div w:id="253591041">
          <w:marLeft w:val="720"/>
          <w:marRight w:val="0"/>
          <w:marTop w:val="58"/>
          <w:marBottom w:val="0"/>
          <w:divBdr>
            <w:top w:val="none" w:sz="0" w:space="0" w:color="auto"/>
            <w:left w:val="none" w:sz="0" w:space="0" w:color="auto"/>
            <w:bottom w:val="none" w:sz="0" w:space="0" w:color="auto"/>
            <w:right w:val="none" w:sz="0" w:space="0" w:color="auto"/>
          </w:divBdr>
        </w:div>
        <w:div w:id="1043213303">
          <w:marLeft w:val="720"/>
          <w:marRight w:val="0"/>
          <w:marTop w:val="58"/>
          <w:marBottom w:val="0"/>
          <w:divBdr>
            <w:top w:val="none" w:sz="0" w:space="0" w:color="auto"/>
            <w:left w:val="none" w:sz="0" w:space="0" w:color="auto"/>
            <w:bottom w:val="none" w:sz="0" w:space="0" w:color="auto"/>
            <w:right w:val="none" w:sz="0" w:space="0" w:color="auto"/>
          </w:divBdr>
        </w:div>
        <w:div w:id="1221484000">
          <w:marLeft w:val="720"/>
          <w:marRight w:val="0"/>
          <w:marTop w:val="58"/>
          <w:marBottom w:val="0"/>
          <w:divBdr>
            <w:top w:val="none" w:sz="0" w:space="0" w:color="auto"/>
            <w:left w:val="none" w:sz="0" w:space="0" w:color="auto"/>
            <w:bottom w:val="none" w:sz="0" w:space="0" w:color="auto"/>
            <w:right w:val="none" w:sz="0" w:space="0" w:color="auto"/>
          </w:divBdr>
        </w:div>
        <w:div w:id="1376393404">
          <w:marLeft w:val="720"/>
          <w:marRight w:val="0"/>
          <w:marTop w:val="58"/>
          <w:marBottom w:val="0"/>
          <w:divBdr>
            <w:top w:val="none" w:sz="0" w:space="0" w:color="auto"/>
            <w:left w:val="none" w:sz="0" w:space="0" w:color="auto"/>
            <w:bottom w:val="none" w:sz="0" w:space="0" w:color="auto"/>
            <w:right w:val="none" w:sz="0" w:space="0" w:color="auto"/>
          </w:divBdr>
        </w:div>
        <w:div w:id="1909026566">
          <w:marLeft w:val="720"/>
          <w:marRight w:val="0"/>
          <w:marTop w:val="58"/>
          <w:marBottom w:val="0"/>
          <w:divBdr>
            <w:top w:val="none" w:sz="0" w:space="0" w:color="auto"/>
            <w:left w:val="none" w:sz="0" w:space="0" w:color="auto"/>
            <w:bottom w:val="none" w:sz="0" w:space="0" w:color="auto"/>
            <w:right w:val="none" w:sz="0" w:space="0" w:color="auto"/>
          </w:divBdr>
        </w:div>
      </w:divsChild>
    </w:div>
    <w:div w:id="265817557">
      <w:bodyDiv w:val="1"/>
      <w:marLeft w:val="0"/>
      <w:marRight w:val="0"/>
      <w:marTop w:val="0"/>
      <w:marBottom w:val="0"/>
      <w:divBdr>
        <w:top w:val="none" w:sz="0" w:space="0" w:color="auto"/>
        <w:left w:val="none" w:sz="0" w:space="0" w:color="auto"/>
        <w:bottom w:val="none" w:sz="0" w:space="0" w:color="auto"/>
        <w:right w:val="none" w:sz="0" w:space="0" w:color="auto"/>
      </w:divBdr>
      <w:divsChild>
        <w:div w:id="904682536">
          <w:marLeft w:val="0"/>
          <w:marRight w:val="0"/>
          <w:marTop w:val="0"/>
          <w:marBottom w:val="0"/>
          <w:divBdr>
            <w:top w:val="none" w:sz="0" w:space="0" w:color="auto"/>
            <w:left w:val="none" w:sz="0" w:space="0" w:color="auto"/>
            <w:bottom w:val="none" w:sz="0" w:space="0" w:color="auto"/>
            <w:right w:val="none" w:sz="0" w:space="0" w:color="auto"/>
          </w:divBdr>
        </w:div>
      </w:divsChild>
    </w:div>
    <w:div w:id="279805013">
      <w:bodyDiv w:val="1"/>
      <w:marLeft w:val="0"/>
      <w:marRight w:val="0"/>
      <w:marTop w:val="0"/>
      <w:marBottom w:val="0"/>
      <w:divBdr>
        <w:top w:val="none" w:sz="0" w:space="0" w:color="auto"/>
        <w:left w:val="none" w:sz="0" w:space="0" w:color="auto"/>
        <w:bottom w:val="none" w:sz="0" w:space="0" w:color="auto"/>
        <w:right w:val="none" w:sz="0" w:space="0" w:color="auto"/>
      </w:divBdr>
    </w:div>
    <w:div w:id="310720894">
      <w:bodyDiv w:val="1"/>
      <w:marLeft w:val="0"/>
      <w:marRight w:val="0"/>
      <w:marTop w:val="0"/>
      <w:marBottom w:val="0"/>
      <w:divBdr>
        <w:top w:val="none" w:sz="0" w:space="0" w:color="auto"/>
        <w:left w:val="none" w:sz="0" w:space="0" w:color="auto"/>
        <w:bottom w:val="none" w:sz="0" w:space="0" w:color="auto"/>
        <w:right w:val="none" w:sz="0" w:space="0" w:color="auto"/>
      </w:divBdr>
    </w:div>
    <w:div w:id="312219697">
      <w:bodyDiv w:val="1"/>
      <w:marLeft w:val="0"/>
      <w:marRight w:val="0"/>
      <w:marTop w:val="0"/>
      <w:marBottom w:val="0"/>
      <w:divBdr>
        <w:top w:val="none" w:sz="0" w:space="0" w:color="auto"/>
        <w:left w:val="none" w:sz="0" w:space="0" w:color="auto"/>
        <w:bottom w:val="none" w:sz="0" w:space="0" w:color="auto"/>
        <w:right w:val="none" w:sz="0" w:space="0" w:color="auto"/>
      </w:divBdr>
    </w:div>
    <w:div w:id="346559863">
      <w:bodyDiv w:val="1"/>
      <w:marLeft w:val="0"/>
      <w:marRight w:val="0"/>
      <w:marTop w:val="0"/>
      <w:marBottom w:val="0"/>
      <w:divBdr>
        <w:top w:val="none" w:sz="0" w:space="0" w:color="auto"/>
        <w:left w:val="none" w:sz="0" w:space="0" w:color="auto"/>
        <w:bottom w:val="none" w:sz="0" w:space="0" w:color="auto"/>
        <w:right w:val="none" w:sz="0" w:space="0" w:color="auto"/>
      </w:divBdr>
    </w:div>
    <w:div w:id="356082336">
      <w:bodyDiv w:val="1"/>
      <w:marLeft w:val="0"/>
      <w:marRight w:val="0"/>
      <w:marTop w:val="0"/>
      <w:marBottom w:val="0"/>
      <w:divBdr>
        <w:top w:val="none" w:sz="0" w:space="0" w:color="auto"/>
        <w:left w:val="none" w:sz="0" w:space="0" w:color="auto"/>
        <w:bottom w:val="none" w:sz="0" w:space="0" w:color="auto"/>
        <w:right w:val="none" w:sz="0" w:space="0" w:color="auto"/>
      </w:divBdr>
      <w:divsChild>
        <w:div w:id="269093268">
          <w:marLeft w:val="1166"/>
          <w:marRight w:val="0"/>
          <w:marTop w:val="0"/>
          <w:marBottom w:val="120"/>
          <w:divBdr>
            <w:top w:val="none" w:sz="0" w:space="0" w:color="auto"/>
            <w:left w:val="none" w:sz="0" w:space="0" w:color="auto"/>
            <w:bottom w:val="none" w:sz="0" w:space="0" w:color="auto"/>
            <w:right w:val="none" w:sz="0" w:space="0" w:color="auto"/>
          </w:divBdr>
        </w:div>
        <w:div w:id="970399164">
          <w:marLeft w:val="1166"/>
          <w:marRight w:val="0"/>
          <w:marTop w:val="0"/>
          <w:marBottom w:val="120"/>
          <w:divBdr>
            <w:top w:val="none" w:sz="0" w:space="0" w:color="auto"/>
            <w:left w:val="none" w:sz="0" w:space="0" w:color="auto"/>
            <w:bottom w:val="none" w:sz="0" w:space="0" w:color="auto"/>
            <w:right w:val="none" w:sz="0" w:space="0" w:color="auto"/>
          </w:divBdr>
        </w:div>
        <w:div w:id="1323120543">
          <w:marLeft w:val="1166"/>
          <w:marRight w:val="0"/>
          <w:marTop w:val="0"/>
          <w:marBottom w:val="120"/>
          <w:divBdr>
            <w:top w:val="none" w:sz="0" w:space="0" w:color="auto"/>
            <w:left w:val="none" w:sz="0" w:space="0" w:color="auto"/>
            <w:bottom w:val="none" w:sz="0" w:space="0" w:color="auto"/>
            <w:right w:val="none" w:sz="0" w:space="0" w:color="auto"/>
          </w:divBdr>
        </w:div>
        <w:div w:id="1594513892">
          <w:marLeft w:val="1166"/>
          <w:marRight w:val="0"/>
          <w:marTop w:val="0"/>
          <w:marBottom w:val="120"/>
          <w:divBdr>
            <w:top w:val="none" w:sz="0" w:space="0" w:color="auto"/>
            <w:left w:val="none" w:sz="0" w:space="0" w:color="auto"/>
            <w:bottom w:val="none" w:sz="0" w:space="0" w:color="auto"/>
            <w:right w:val="none" w:sz="0" w:space="0" w:color="auto"/>
          </w:divBdr>
        </w:div>
      </w:divsChild>
    </w:div>
    <w:div w:id="367418734">
      <w:bodyDiv w:val="1"/>
      <w:marLeft w:val="0"/>
      <w:marRight w:val="0"/>
      <w:marTop w:val="0"/>
      <w:marBottom w:val="0"/>
      <w:divBdr>
        <w:top w:val="none" w:sz="0" w:space="0" w:color="auto"/>
        <w:left w:val="none" w:sz="0" w:space="0" w:color="auto"/>
        <w:bottom w:val="none" w:sz="0" w:space="0" w:color="auto"/>
        <w:right w:val="none" w:sz="0" w:space="0" w:color="auto"/>
      </w:divBdr>
      <w:divsChild>
        <w:div w:id="1846938368">
          <w:marLeft w:val="274"/>
          <w:marRight w:val="0"/>
          <w:marTop w:val="0"/>
          <w:marBottom w:val="120"/>
          <w:divBdr>
            <w:top w:val="none" w:sz="0" w:space="0" w:color="auto"/>
            <w:left w:val="none" w:sz="0" w:space="0" w:color="auto"/>
            <w:bottom w:val="none" w:sz="0" w:space="0" w:color="auto"/>
            <w:right w:val="none" w:sz="0" w:space="0" w:color="auto"/>
          </w:divBdr>
        </w:div>
      </w:divsChild>
    </w:div>
    <w:div w:id="379794249">
      <w:bodyDiv w:val="1"/>
      <w:marLeft w:val="0"/>
      <w:marRight w:val="0"/>
      <w:marTop w:val="0"/>
      <w:marBottom w:val="0"/>
      <w:divBdr>
        <w:top w:val="none" w:sz="0" w:space="0" w:color="auto"/>
        <w:left w:val="none" w:sz="0" w:space="0" w:color="auto"/>
        <w:bottom w:val="none" w:sz="0" w:space="0" w:color="auto"/>
        <w:right w:val="none" w:sz="0" w:space="0" w:color="auto"/>
      </w:divBdr>
    </w:div>
    <w:div w:id="382095999">
      <w:bodyDiv w:val="1"/>
      <w:marLeft w:val="0"/>
      <w:marRight w:val="0"/>
      <w:marTop w:val="0"/>
      <w:marBottom w:val="0"/>
      <w:divBdr>
        <w:top w:val="none" w:sz="0" w:space="0" w:color="auto"/>
        <w:left w:val="none" w:sz="0" w:space="0" w:color="auto"/>
        <w:bottom w:val="none" w:sz="0" w:space="0" w:color="auto"/>
        <w:right w:val="none" w:sz="0" w:space="0" w:color="auto"/>
      </w:divBdr>
    </w:div>
    <w:div w:id="401369777">
      <w:bodyDiv w:val="1"/>
      <w:marLeft w:val="0"/>
      <w:marRight w:val="0"/>
      <w:marTop w:val="0"/>
      <w:marBottom w:val="0"/>
      <w:divBdr>
        <w:top w:val="none" w:sz="0" w:space="0" w:color="auto"/>
        <w:left w:val="none" w:sz="0" w:space="0" w:color="auto"/>
        <w:bottom w:val="none" w:sz="0" w:space="0" w:color="auto"/>
        <w:right w:val="none" w:sz="0" w:space="0" w:color="auto"/>
      </w:divBdr>
    </w:div>
    <w:div w:id="419327081">
      <w:bodyDiv w:val="1"/>
      <w:marLeft w:val="0"/>
      <w:marRight w:val="0"/>
      <w:marTop w:val="0"/>
      <w:marBottom w:val="0"/>
      <w:divBdr>
        <w:top w:val="none" w:sz="0" w:space="0" w:color="auto"/>
        <w:left w:val="none" w:sz="0" w:space="0" w:color="auto"/>
        <w:bottom w:val="none" w:sz="0" w:space="0" w:color="auto"/>
        <w:right w:val="none" w:sz="0" w:space="0" w:color="auto"/>
      </w:divBdr>
    </w:div>
    <w:div w:id="422798050">
      <w:bodyDiv w:val="1"/>
      <w:marLeft w:val="0"/>
      <w:marRight w:val="0"/>
      <w:marTop w:val="0"/>
      <w:marBottom w:val="0"/>
      <w:divBdr>
        <w:top w:val="none" w:sz="0" w:space="0" w:color="auto"/>
        <w:left w:val="none" w:sz="0" w:space="0" w:color="auto"/>
        <w:bottom w:val="none" w:sz="0" w:space="0" w:color="auto"/>
        <w:right w:val="none" w:sz="0" w:space="0" w:color="auto"/>
      </w:divBdr>
    </w:div>
    <w:div w:id="42703991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43352138">
      <w:bodyDiv w:val="1"/>
      <w:marLeft w:val="0"/>
      <w:marRight w:val="0"/>
      <w:marTop w:val="0"/>
      <w:marBottom w:val="0"/>
      <w:divBdr>
        <w:top w:val="none" w:sz="0" w:space="0" w:color="auto"/>
        <w:left w:val="none" w:sz="0" w:space="0" w:color="auto"/>
        <w:bottom w:val="none" w:sz="0" w:space="0" w:color="auto"/>
        <w:right w:val="none" w:sz="0" w:space="0" w:color="auto"/>
      </w:divBdr>
      <w:divsChild>
        <w:div w:id="1043944060">
          <w:marLeft w:val="0"/>
          <w:marRight w:val="0"/>
          <w:marTop w:val="65"/>
          <w:marBottom w:val="0"/>
          <w:divBdr>
            <w:top w:val="none" w:sz="0" w:space="0" w:color="auto"/>
            <w:left w:val="none" w:sz="0" w:space="0" w:color="auto"/>
            <w:bottom w:val="none" w:sz="0" w:space="0" w:color="auto"/>
            <w:right w:val="none" w:sz="0" w:space="0" w:color="auto"/>
          </w:divBdr>
        </w:div>
        <w:div w:id="1848254390">
          <w:marLeft w:val="0"/>
          <w:marRight w:val="0"/>
          <w:marTop w:val="65"/>
          <w:marBottom w:val="0"/>
          <w:divBdr>
            <w:top w:val="none" w:sz="0" w:space="0" w:color="auto"/>
            <w:left w:val="none" w:sz="0" w:space="0" w:color="auto"/>
            <w:bottom w:val="none" w:sz="0" w:space="0" w:color="auto"/>
            <w:right w:val="none" w:sz="0" w:space="0" w:color="auto"/>
          </w:divBdr>
        </w:div>
      </w:divsChild>
    </w:div>
    <w:div w:id="481779253">
      <w:bodyDiv w:val="1"/>
      <w:marLeft w:val="0"/>
      <w:marRight w:val="0"/>
      <w:marTop w:val="0"/>
      <w:marBottom w:val="0"/>
      <w:divBdr>
        <w:top w:val="none" w:sz="0" w:space="0" w:color="auto"/>
        <w:left w:val="none" w:sz="0" w:space="0" w:color="auto"/>
        <w:bottom w:val="none" w:sz="0" w:space="0" w:color="auto"/>
        <w:right w:val="none" w:sz="0" w:space="0" w:color="auto"/>
      </w:divBdr>
    </w:div>
    <w:div w:id="506749738">
      <w:bodyDiv w:val="1"/>
      <w:marLeft w:val="0"/>
      <w:marRight w:val="0"/>
      <w:marTop w:val="0"/>
      <w:marBottom w:val="0"/>
      <w:divBdr>
        <w:top w:val="none" w:sz="0" w:space="0" w:color="auto"/>
        <w:left w:val="none" w:sz="0" w:space="0" w:color="auto"/>
        <w:bottom w:val="none" w:sz="0" w:space="0" w:color="auto"/>
        <w:right w:val="none" w:sz="0" w:space="0" w:color="auto"/>
      </w:divBdr>
      <w:divsChild>
        <w:div w:id="470439421">
          <w:marLeft w:val="1166"/>
          <w:marRight w:val="0"/>
          <w:marTop w:val="0"/>
          <w:marBottom w:val="120"/>
          <w:divBdr>
            <w:top w:val="none" w:sz="0" w:space="0" w:color="auto"/>
            <w:left w:val="none" w:sz="0" w:space="0" w:color="auto"/>
            <w:bottom w:val="none" w:sz="0" w:space="0" w:color="auto"/>
            <w:right w:val="none" w:sz="0" w:space="0" w:color="auto"/>
          </w:divBdr>
        </w:div>
        <w:div w:id="1394693772">
          <w:marLeft w:val="1166"/>
          <w:marRight w:val="0"/>
          <w:marTop w:val="0"/>
          <w:marBottom w:val="120"/>
          <w:divBdr>
            <w:top w:val="none" w:sz="0" w:space="0" w:color="auto"/>
            <w:left w:val="none" w:sz="0" w:space="0" w:color="auto"/>
            <w:bottom w:val="none" w:sz="0" w:space="0" w:color="auto"/>
            <w:right w:val="none" w:sz="0" w:space="0" w:color="auto"/>
          </w:divBdr>
        </w:div>
        <w:div w:id="1872843926">
          <w:marLeft w:val="1166"/>
          <w:marRight w:val="0"/>
          <w:marTop w:val="0"/>
          <w:marBottom w:val="120"/>
          <w:divBdr>
            <w:top w:val="none" w:sz="0" w:space="0" w:color="auto"/>
            <w:left w:val="none" w:sz="0" w:space="0" w:color="auto"/>
            <w:bottom w:val="none" w:sz="0" w:space="0" w:color="auto"/>
            <w:right w:val="none" w:sz="0" w:space="0" w:color="auto"/>
          </w:divBdr>
        </w:div>
        <w:div w:id="1962421807">
          <w:marLeft w:val="446"/>
          <w:marRight w:val="0"/>
          <w:marTop w:val="0"/>
          <w:marBottom w:val="120"/>
          <w:divBdr>
            <w:top w:val="none" w:sz="0" w:space="0" w:color="auto"/>
            <w:left w:val="none" w:sz="0" w:space="0" w:color="auto"/>
            <w:bottom w:val="none" w:sz="0" w:space="0" w:color="auto"/>
            <w:right w:val="none" w:sz="0" w:space="0" w:color="auto"/>
          </w:divBdr>
        </w:div>
      </w:divsChild>
    </w:div>
    <w:div w:id="518355155">
      <w:bodyDiv w:val="1"/>
      <w:marLeft w:val="0"/>
      <w:marRight w:val="0"/>
      <w:marTop w:val="0"/>
      <w:marBottom w:val="0"/>
      <w:divBdr>
        <w:top w:val="none" w:sz="0" w:space="0" w:color="auto"/>
        <w:left w:val="none" w:sz="0" w:space="0" w:color="auto"/>
        <w:bottom w:val="none" w:sz="0" w:space="0" w:color="auto"/>
        <w:right w:val="none" w:sz="0" w:space="0" w:color="auto"/>
      </w:divBdr>
    </w:div>
    <w:div w:id="533815027">
      <w:bodyDiv w:val="1"/>
      <w:marLeft w:val="0"/>
      <w:marRight w:val="0"/>
      <w:marTop w:val="0"/>
      <w:marBottom w:val="0"/>
      <w:divBdr>
        <w:top w:val="none" w:sz="0" w:space="0" w:color="auto"/>
        <w:left w:val="none" w:sz="0" w:space="0" w:color="auto"/>
        <w:bottom w:val="none" w:sz="0" w:space="0" w:color="auto"/>
        <w:right w:val="none" w:sz="0" w:space="0" w:color="auto"/>
      </w:divBdr>
      <w:divsChild>
        <w:div w:id="182209702">
          <w:marLeft w:val="0"/>
          <w:marRight w:val="0"/>
          <w:marTop w:val="0"/>
          <w:marBottom w:val="0"/>
          <w:divBdr>
            <w:top w:val="none" w:sz="0" w:space="0" w:color="auto"/>
            <w:left w:val="none" w:sz="0" w:space="0" w:color="auto"/>
            <w:bottom w:val="none" w:sz="0" w:space="0" w:color="auto"/>
            <w:right w:val="none" w:sz="0" w:space="0" w:color="auto"/>
          </w:divBdr>
          <w:divsChild>
            <w:div w:id="18959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2501">
      <w:bodyDiv w:val="1"/>
      <w:marLeft w:val="0"/>
      <w:marRight w:val="0"/>
      <w:marTop w:val="0"/>
      <w:marBottom w:val="0"/>
      <w:divBdr>
        <w:top w:val="none" w:sz="0" w:space="0" w:color="auto"/>
        <w:left w:val="none" w:sz="0" w:space="0" w:color="auto"/>
        <w:bottom w:val="none" w:sz="0" w:space="0" w:color="auto"/>
        <w:right w:val="none" w:sz="0" w:space="0" w:color="auto"/>
      </w:divBdr>
    </w:div>
    <w:div w:id="553277437">
      <w:bodyDiv w:val="1"/>
      <w:marLeft w:val="0"/>
      <w:marRight w:val="0"/>
      <w:marTop w:val="0"/>
      <w:marBottom w:val="0"/>
      <w:divBdr>
        <w:top w:val="none" w:sz="0" w:space="0" w:color="auto"/>
        <w:left w:val="none" w:sz="0" w:space="0" w:color="auto"/>
        <w:bottom w:val="none" w:sz="0" w:space="0" w:color="auto"/>
        <w:right w:val="none" w:sz="0" w:space="0" w:color="auto"/>
      </w:divBdr>
      <w:divsChild>
        <w:div w:id="1591356493">
          <w:marLeft w:val="446"/>
          <w:marRight w:val="0"/>
          <w:marTop w:val="0"/>
          <w:marBottom w:val="120"/>
          <w:divBdr>
            <w:top w:val="none" w:sz="0" w:space="0" w:color="auto"/>
            <w:left w:val="none" w:sz="0" w:space="0" w:color="auto"/>
            <w:bottom w:val="none" w:sz="0" w:space="0" w:color="auto"/>
            <w:right w:val="none" w:sz="0" w:space="0" w:color="auto"/>
          </w:divBdr>
        </w:div>
      </w:divsChild>
    </w:div>
    <w:div w:id="594628038">
      <w:bodyDiv w:val="1"/>
      <w:marLeft w:val="0"/>
      <w:marRight w:val="0"/>
      <w:marTop w:val="0"/>
      <w:marBottom w:val="0"/>
      <w:divBdr>
        <w:top w:val="none" w:sz="0" w:space="0" w:color="auto"/>
        <w:left w:val="none" w:sz="0" w:space="0" w:color="auto"/>
        <w:bottom w:val="none" w:sz="0" w:space="0" w:color="auto"/>
        <w:right w:val="none" w:sz="0" w:space="0" w:color="auto"/>
      </w:divBdr>
    </w:div>
    <w:div w:id="604582159">
      <w:bodyDiv w:val="1"/>
      <w:marLeft w:val="0"/>
      <w:marRight w:val="0"/>
      <w:marTop w:val="0"/>
      <w:marBottom w:val="0"/>
      <w:divBdr>
        <w:top w:val="none" w:sz="0" w:space="0" w:color="auto"/>
        <w:left w:val="none" w:sz="0" w:space="0" w:color="auto"/>
        <w:bottom w:val="none" w:sz="0" w:space="0" w:color="auto"/>
        <w:right w:val="none" w:sz="0" w:space="0" w:color="auto"/>
      </w:divBdr>
    </w:div>
    <w:div w:id="606425959">
      <w:bodyDiv w:val="1"/>
      <w:marLeft w:val="0"/>
      <w:marRight w:val="0"/>
      <w:marTop w:val="0"/>
      <w:marBottom w:val="0"/>
      <w:divBdr>
        <w:top w:val="none" w:sz="0" w:space="0" w:color="auto"/>
        <w:left w:val="none" w:sz="0" w:space="0" w:color="auto"/>
        <w:bottom w:val="none" w:sz="0" w:space="0" w:color="auto"/>
        <w:right w:val="none" w:sz="0" w:space="0" w:color="auto"/>
      </w:divBdr>
      <w:divsChild>
        <w:div w:id="1265844540">
          <w:marLeft w:val="0"/>
          <w:marRight w:val="0"/>
          <w:marTop w:val="0"/>
          <w:marBottom w:val="0"/>
          <w:divBdr>
            <w:top w:val="none" w:sz="0" w:space="0" w:color="auto"/>
            <w:left w:val="none" w:sz="0" w:space="0" w:color="auto"/>
            <w:bottom w:val="none" w:sz="0" w:space="0" w:color="auto"/>
            <w:right w:val="none" w:sz="0" w:space="0" w:color="auto"/>
          </w:divBdr>
          <w:divsChild>
            <w:div w:id="11459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132">
      <w:bodyDiv w:val="1"/>
      <w:marLeft w:val="0"/>
      <w:marRight w:val="0"/>
      <w:marTop w:val="0"/>
      <w:marBottom w:val="0"/>
      <w:divBdr>
        <w:top w:val="none" w:sz="0" w:space="0" w:color="auto"/>
        <w:left w:val="none" w:sz="0" w:space="0" w:color="auto"/>
        <w:bottom w:val="none" w:sz="0" w:space="0" w:color="auto"/>
        <w:right w:val="none" w:sz="0" w:space="0" w:color="auto"/>
      </w:divBdr>
    </w:div>
    <w:div w:id="654989098">
      <w:bodyDiv w:val="1"/>
      <w:marLeft w:val="0"/>
      <w:marRight w:val="0"/>
      <w:marTop w:val="0"/>
      <w:marBottom w:val="0"/>
      <w:divBdr>
        <w:top w:val="none" w:sz="0" w:space="0" w:color="auto"/>
        <w:left w:val="none" w:sz="0" w:space="0" w:color="auto"/>
        <w:bottom w:val="none" w:sz="0" w:space="0" w:color="auto"/>
        <w:right w:val="none" w:sz="0" w:space="0" w:color="auto"/>
      </w:divBdr>
    </w:div>
    <w:div w:id="661391814">
      <w:bodyDiv w:val="1"/>
      <w:marLeft w:val="0"/>
      <w:marRight w:val="0"/>
      <w:marTop w:val="0"/>
      <w:marBottom w:val="0"/>
      <w:divBdr>
        <w:top w:val="none" w:sz="0" w:space="0" w:color="auto"/>
        <w:left w:val="none" w:sz="0" w:space="0" w:color="auto"/>
        <w:bottom w:val="none" w:sz="0" w:space="0" w:color="auto"/>
        <w:right w:val="none" w:sz="0" w:space="0" w:color="auto"/>
      </w:divBdr>
    </w:div>
    <w:div w:id="662048132">
      <w:bodyDiv w:val="1"/>
      <w:marLeft w:val="0"/>
      <w:marRight w:val="0"/>
      <w:marTop w:val="0"/>
      <w:marBottom w:val="0"/>
      <w:divBdr>
        <w:top w:val="none" w:sz="0" w:space="0" w:color="auto"/>
        <w:left w:val="none" w:sz="0" w:space="0" w:color="auto"/>
        <w:bottom w:val="none" w:sz="0" w:space="0" w:color="auto"/>
        <w:right w:val="none" w:sz="0" w:space="0" w:color="auto"/>
      </w:divBdr>
      <w:divsChild>
        <w:div w:id="2081707368">
          <w:marLeft w:val="446"/>
          <w:marRight w:val="0"/>
          <w:marTop w:val="0"/>
          <w:marBottom w:val="120"/>
          <w:divBdr>
            <w:top w:val="none" w:sz="0" w:space="0" w:color="auto"/>
            <w:left w:val="none" w:sz="0" w:space="0" w:color="auto"/>
            <w:bottom w:val="none" w:sz="0" w:space="0" w:color="auto"/>
            <w:right w:val="none" w:sz="0" w:space="0" w:color="auto"/>
          </w:divBdr>
        </w:div>
      </w:divsChild>
    </w:div>
    <w:div w:id="716667066">
      <w:bodyDiv w:val="1"/>
      <w:marLeft w:val="0"/>
      <w:marRight w:val="0"/>
      <w:marTop w:val="0"/>
      <w:marBottom w:val="0"/>
      <w:divBdr>
        <w:top w:val="none" w:sz="0" w:space="0" w:color="auto"/>
        <w:left w:val="none" w:sz="0" w:space="0" w:color="auto"/>
        <w:bottom w:val="none" w:sz="0" w:space="0" w:color="auto"/>
        <w:right w:val="none" w:sz="0" w:space="0" w:color="auto"/>
      </w:divBdr>
      <w:divsChild>
        <w:div w:id="1057244756">
          <w:marLeft w:val="274"/>
          <w:marRight w:val="0"/>
          <w:marTop w:val="0"/>
          <w:marBottom w:val="0"/>
          <w:divBdr>
            <w:top w:val="none" w:sz="0" w:space="0" w:color="auto"/>
            <w:left w:val="none" w:sz="0" w:space="0" w:color="auto"/>
            <w:bottom w:val="none" w:sz="0" w:space="0" w:color="auto"/>
            <w:right w:val="none" w:sz="0" w:space="0" w:color="auto"/>
          </w:divBdr>
        </w:div>
      </w:divsChild>
    </w:div>
    <w:div w:id="759527499">
      <w:bodyDiv w:val="1"/>
      <w:marLeft w:val="0"/>
      <w:marRight w:val="0"/>
      <w:marTop w:val="0"/>
      <w:marBottom w:val="0"/>
      <w:divBdr>
        <w:top w:val="none" w:sz="0" w:space="0" w:color="auto"/>
        <w:left w:val="none" w:sz="0" w:space="0" w:color="auto"/>
        <w:bottom w:val="none" w:sz="0" w:space="0" w:color="auto"/>
        <w:right w:val="none" w:sz="0" w:space="0" w:color="auto"/>
      </w:divBdr>
      <w:divsChild>
        <w:div w:id="492070275">
          <w:marLeft w:val="1166"/>
          <w:marRight w:val="0"/>
          <w:marTop w:val="58"/>
          <w:marBottom w:val="0"/>
          <w:divBdr>
            <w:top w:val="none" w:sz="0" w:space="0" w:color="auto"/>
            <w:left w:val="none" w:sz="0" w:space="0" w:color="auto"/>
            <w:bottom w:val="none" w:sz="0" w:space="0" w:color="auto"/>
            <w:right w:val="none" w:sz="0" w:space="0" w:color="auto"/>
          </w:divBdr>
        </w:div>
        <w:div w:id="1313675954">
          <w:marLeft w:val="1166"/>
          <w:marRight w:val="0"/>
          <w:marTop w:val="58"/>
          <w:marBottom w:val="0"/>
          <w:divBdr>
            <w:top w:val="none" w:sz="0" w:space="0" w:color="auto"/>
            <w:left w:val="none" w:sz="0" w:space="0" w:color="auto"/>
            <w:bottom w:val="none" w:sz="0" w:space="0" w:color="auto"/>
            <w:right w:val="none" w:sz="0" w:space="0" w:color="auto"/>
          </w:divBdr>
        </w:div>
        <w:div w:id="1914464724">
          <w:marLeft w:val="1166"/>
          <w:marRight w:val="0"/>
          <w:marTop w:val="58"/>
          <w:marBottom w:val="0"/>
          <w:divBdr>
            <w:top w:val="none" w:sz="0" w:space="0" w:color="auto"/>
            <w:left w:val="none" w:sz="0" w:space="0" w:color="auto"/>
            <w:bottom w:val="none" w:sz="0" w:space="0" w:color="auto"/>
            <w:right w:val="none" w:sz="0" w:space="0" w:color="auto"/>
          </w:divBdr>
        </w:div>
      </w:divsChild>
    </w:div>
    <w:div w:id="761219841">
      <w:bodyDiv w:val="1"/>
      <w:marLeft w:val="0"/>
      <w:marRight w:val="0"/>
      <w:marTop w:val="0"/>
      <w:marBottom w:val="0"/>
      <w:divBdr>
        <w:top w:val="none" w:sz="0" w:space="0" w:color="auto"/>
        <w:left w:val="none" w:sz="0" w:space="0" w:color="auto"/>
        <w:bottom w:val="none" w:sz="0" w:space="0" w:color="auto"/>
        <w:right w:val="none" w:sz="0" w:space="0" w:color="auto"/>
      </w:divBdr>
    </w:div>
    <w:div w:id="764963262">
      <w:bodyDiv w:val="1"/>
      <w:marLeft w:val="0"/>
      <w:marRight w:val="0"/>
      <w:marTop w:val="0"/>
      <w:marBottom w:val="0"/>
      <w:divBdr>
        <w:top w:val="none" w:sz="0" w:space="0" w:color="auto"/>
        <w:left w:val="none" w:sz="0" w:space="0" w:color="auto"/>
        <w:bottom w:val="none" w:sz="0" w:space="0" w:color="auto"/>
        <w:right w:val="none" w:sz="0" w:space="0" w:color="auto"/>
      </w:divBdr>
    </w:div>
    <w:div w:id="766969177">
      <w:bodyDiv w:val="1"/>
      <w:marLeft w:val="0"/>
      <w:marRight w:val="0"/>
      <w:marTop w:val="0"/>
      <w:marBottom w:val="0"/>
      <w:divBdr>
        <w:top w:val="none" w:sz="0" w:space="0" w:color="auto"/>
        <w:left w:val="none" w:sz="0" w:space="0" w:color="auto"/>
        <w:bottom w:val="none" w:sz="0" w:space="0" w:color="auto"/>
        <w:right w:val="none" w:sz="0" w:space="0" w:color="auto"/>
      </w:divBdr>
      <w:divsChild>
        <w:div w:id="109520789">
          <w:marLeft w:val="1166"/>
          <w:marRight w:val="0"/>
          <w:marTop w:val="72"/>
          <w:marBottom w:val="0"/>
          <w:divBdr>
            <w:top w:val="none" w:sz="0" w:space="0" w:color="auto"/>
            <w:left w:val="none" w:sz="0" w:space="0" w:color="auto"/>
            <w:bottom w:val="none" w:sz="0" w:space="0" w:color="auto"/>
            <w:right w:val="none" w:sz="0" w:space="0" w:color="auto"/>
          </w:divBdr>
        </w:div>
        <w:div w:id="217716158">
          <w:marLeft w:val="1166"/>
          <w:marRight w:val="0"/>
          <w:marTop w:val="72"/>
          <w:marBottom w:val="0"/>
          <w:divBdr>
            <w:top w:val="none" w:sz="0" w:space="0" w:color="auto"/>
            <w:left w:val="none" w:sz="0" w:space="0" w:color="auto"/>
            <w:bottom w:val="none" w:sz="0" w:space="0" w:color="auto"/>
            <w:right w:val="none" w:sz="0" w:space="0" w:color="auto"/>
          </w:divBdr>
        </w:div>
        <w:div w:id="262687019">
          <w:marLeft w:val="1166"/>
          <w:marRight w:val="0"/>
          <w:marTop w:val="72"/>
          <w:marBottom w:val="0"/>
          <w:divBdr>
            <w:top w:val="none" w:sz="0" w:space="0" w:color="auto"/>
            <w:left w:val="none" w:sz="0" w:space="0" w:color="auto"/>
            <w:bottom w:val="none" w:sz="0" w:space="0" w:color="auto"/>
            <w:right w:val="none" w:sz="0" w:space="0" w:color="auto"/>
          </w:divBdr>
        </w:div>
        <w:div w:id="712001952">
          <w:marLeft w:val="1166"/>
          <w:marRight w:val="0"/>
          <w:marTop w:val="72"/>
          <w:marBottom w:val="0"/>
          <w:divBdr>
            <w:top w:val="none" w:sz="0" w:space="0" w:color="auto"/>
            <w:left w:val="none" w:sz="0" w:space="0" w:color="auto"/>
            <w:bottom w:val="none" w:sz="0" w:space="0" w:color="auto"/>
            <w:right w:val="none" w:sz="0" w:space="0" w:color="auto"/>
          </w:divBdr>
        </w:div>
      </w:divsChild>
    </w:div>
    <w:div w:id="773866353">
      <w:bodyDiv w:val="1"/>
      <w:marLeft w:val="0"/>
      <w:marRight w:val="0"/>
      <w:marTop w:val="0"/>
      <w:marBottom w:val="0"/>
      <w:divBdr>
        <w:top w:val="none" w:sz="0" w:space="0" w:color="auto"/>
        <w:left w:val="none" w:sz="0" w:space="0" w:color="auto"/>
        <w:bottom w:val="none" w:sz="0" w:space="0" w:color="auto"/>
        <w:right w:val="none" w:sz="0" w:space="0" w:color="auto"/>
      </w:divBdr>
      <w:divsChild>
        <w:div w:id="325984132">
          <w:marLeft w:val="0"/>
          <w:marRight w:val="0"/>
          <w:marTop w:val="0"/>
          <w:marBottom w:val="0"/>
          <w:divBdr>
            <w:top w:val="none" w:sz="0" w:space="0" w:color="auto"/>
            <w:left w:val="none" w:sz="0" w:space="0" w:color="auto"/>
            <w:bottom w:val="none" w:sz="0" w:space="0" w:color="auto"/>
            <w:right w:val="none" w:sz="0" w:space="0" w:color="auto"/>
          </w:divBdr>
        </w:div>
        <w:div w:id="420759104">
          <w:marLeft w:val="0"/>
          <w:marRight w:val="0"/>
          <w:marTop w:val="0"/>
          <w:marBottom w:val="0"/>
          <w:divBdr>
            <w:top w:val="none" w:sz="0" w:space="0" w:color="auto"/>
            <w:left w:val="none" w:sz="0" w:space="0" w:color="auto"/>
            <w:bottom w:val="none" w:sz="0" w:space="0" w:color="auto"/>
            <w:right w:val="none" w:sz="0" w:space="0" w:color="auto"/>
          </w:divBdr>
        </w:div>
        <w:div w:id="484904157">
          <w:marLeft w:val="0"/>
          <w:marRight w:val="0"/>
          <w:marTop w:val="0"/>
          <w:marBottom w:val="0"/>
          <w:divBdr>
            <w:top w:val="none" w:sz="0" w:space="0" w:color="auto"/>
            <w:left w:val="none" w:sz="0" w:space="0" w:color="auto"/>
            <w:bottom w:val="none" w:sz="0" w:space="0" w:color="auto"/>
            <w:right w:val="none" w:sz="0" w:space="0" w:color="auto"/>
          </w:divBdr>
        </w:div>
        <w:div w:id="563640857">
          <w:marLeft w:val="0"/>
          <w:marRight w:val="0"/>
          <w:marTop w:val="0"/>
          <w:marBottom w:val="0"/>
          <w:divBdr>
            <w:top w:val="none" w:sz="0" w:space="0" w:color="auto"/>
            <w:left w:val="none" w:sz="0" w:space="0" w:color="auto"/>
            <w:bottom w:val="none" w:sz="0" w:space="0" w:color="auto"/>
            <w:right w:val="none" w:sz="0" w:space="0" w:color="auto"/>
          </w:divBdr>
        </w:div>
        <w:div w:id="2147119763">
          <w:marLeft w:val="0"/>
          <w:marRight w:val="0"/>
          <w:marTop w:val="0"/>
          <w:marBottom w:val="0"/>
          <w:divBdr>
            <w:top w:val="none" w:sz="0" w:space="0" w:color="auto"/>
            <w:left w:val="none" w:sz="0" w:space="0" w:color="auto"/>
            <w:bottom w:val="none" w:sz="0" w:space="0" w:color="auto"/>
            <w:right w:val="none" w:sz="0" w:space="0" w:color="auto"/>
          </w:divBdr>
        </w:div>
      </w:divsChild>
    </w:div>
    <w:div w:id="776946017">
      <w:bodyDiv w:val="1"/>
      <w:marLeft w:val="0"/>
      <w:marRight w:val="0"/>
      <w:marTop w:val="0"/>
      <w:marBottom w:val="0"/>
      <w:divBdr>
        <w:top w:val="none" w:sz="0" w:space="0" w:color="auto"/>
        <w:left w:val="none" w:sz="0" w:space="0" w:color="auto"/>
        <w:bottom w:val="none" w:sz="0" w:space="0" w:color="auto"/>
        <w:right w:val="none" w:sz="0" w:space="0" w:color="auto"/>
      </w:divBdr>
      <w:divsChild>
        <w:div w:id="131365161">
          <w:marLeft w:val="1166"/>
          <w:marRight w:val="0"/>
          <w:marTop w:val="72"/>
          <w:marBottom w:val="0"/>
          <w:divBdr>
            <w:top w:val="none" w:sz="0" w:space="0" w:color="auto"/>
            <w:left w:val="none" w:sz="0" w:space="0" w:color="auto"/>
            <w:bottom w:val="none" w:sz="0" w:space="0" w:color="auto"/>
            <w:right w:val="none" w:sz="0" w:space="0" w:color="auto"/>
          </w:divBdr>
        </w:div>
        <w:div w:id="533883339">
          <w:marLeft w:val="1166"/>
          <w:marRight w:val="0"/>
          <w:marTop w:val="72"/>
          <w:marBottom w:val="0"/>
          <w:divBdr>
            <w:top w:val="none" w:sz="0" w:space="0" w:color="auto"/>
            <w:left w:val="none" w:sz="0" w:space="0" w:color="auto"/>
            <w:bottom w:val="none" w:sz="0" w:space="0" w:color="auto"/>
            <w:right w:val="none" w:sz="0" w:space="0" w:color="auto"/>
          </w:divBdr>
        </w:div>
        <w:div w:id="1399130036">
          <w:marLeft w:val="1166"/>
          <w:marRight w:val="0"/>
          <w:marTop w:val="72"/>
          <w:marBottom w:val="0"/>
          <w:divBdr>
            <w:top w:val="none" w:sz="0" w:space="0" w:color="auto"/>
            <w:left w:val="none" w:sz="0" w:space="0" w:color="auto"/>
            <w:bottom w:val="none" w:sz="0" w:space="0" w:color="auto"/>
            <w:right w:val="none" w:sz="0" w:space="0" w:color="auto"/>
          </w:divBdr>
        </w:div>
        <w:div w:id="1761902374">
          <w:marLeft w:val="1166"/>
          <w:marRight w:val="0"/>
          <w:marTop w:val="72"/>
          <w:marBottom w:val="0"/>
          <w:divBdr>
            <w:top w:val="none" w:sz="0" w:space="0" w:color="auto"/>
            <w:left w:val="none" w:sz="0" w:space="0" w:color="auto"/>
            <w:bottom w:val="none" w:sz="0" w:space="0" w:color="auto"/>
            <w:right w:val="none" w:sz="0" w:space="0" w:color="auto"/>
          </w:divBdr>
        </w:div>
        <w:div w:id="2111704906">
          <w:marLeft w:val="1166"/>
          <w:marRight w:val="0"/>
          <w:marTop w:val="72"/>
          <w:marBottom w:val="0"/>
          <w:divBdr>
            <w:top w:val="none" w:sz="0" w:space="0" w:color="auto"/>
            <w:left w:val="none" w:sz="0" w:space="0" w:color="auto"/>
            <w:bottom w:val="none" w:sz="0" w:space="0" w:color="auto"/>
            <w:right w:val="none" w:sz="0" w:space="0" w:color="auto"/>
          </w:divBdr>
        </w:div>
      </w:divsChild>
    </w:div>
    <w:div w:id="800265809">
      <w:bodyDiv w:val="1"/>
      <w:marLeft w:val="0"/>
      <w:marRight w:val="0"/>
      <w:marTop w:val="0"/>
      <w:marBottom w:val="0"/>
      <w:divBdr>
        <w:top w:val="none" w:sz="0" w:space="0" w:color="auto"/>
        <w:left w:val="none" w:sz="0" w:space="0" w:color="auto"/>
        <w:bottom w:val="none" w:sz="0" w:space="0" w:color="auto"/>
        <w:right w:val="none" w:sz="0" w:space="0" w:color="auto"/>
      </w:divBdr>
    </w:div>
    <w:div w:id="808670871">
      <w:bodyDiv w:val="1"/>
      <w:marLeft w:val="0"/>
      <w:marRight w:val="0"/>
      <w:marTop w:val="0"/>
      <w:marBottom w:val="0"/>
      <w:divBdr>
        <w:top w:val="none" w:sz="0" w:space="0" w:color="auto"/>
        <w:left w:val="none" w:sz="0" w:space="0" w:color="auto"/>
        <w:bottom w:val="none" w:sz="0" w:space="0" w:color="auto"/>
        <w:right w:val="none" w:sz="0" w:space="0" w:color="auto"/>
      </w:divBdr>
    </w:div>
    <w:div w:id="811872168">
      <w:bodyDiv w:val="1"/>
      <w:marLeft w:val="0"/>
      <w:marRight w:val="0"/>
      <w:marTop w:val="0"/>
      <w:marBottom w:val="0"/>
      <w:divBdr>
        <w:top w:val="none" w:sz="0" w:space="0" w:color="auto"/>
        <w:left w:val="none" w:sz="0" w:space="0" w:color="auto"/>
        <w:bottom w:val="none" w:sz="0" w:space="0" w:color="auto"/>
        <w:right w:val="none" w:sz="0" w:space="0" w:color="auto"/>
      </w:divBdr>
      <w:divsChild>
        <w:div w:id="674266282">
          <w:marLeft w:val="274"/>
          <w:marRight w:val="0"/>
          <w:marTop w:val="0"/>
          <w:marBottom w:val="120"/>
          <w:divBdr>
            <w:top w:val="none" w:sz="0" w:space="0" w:color="auto"/>
            <w:left w:val="none" w:sz="0" w:space="0" w:color="auto"/>
            <w:bottom w:val="none" w:sz="0" w:space="0" w:color="auto"/>
            <w:right w:val="none" w:sz="0" w:space="0" w:color="auto"/>
          </w:divBdr>
        </w:div>
      </w:divsChild>
    </w:div>
    <w:div w:id="829909905">
      <w:bodyDiv w:val="1"/>
      <w:marLeft w:val="0"/>
      <w:marRight w:val="0"/>
      <w:marTop w:val="0"/>
      <w:marBottom w:val="0"/>
      <w:divBdr>
        <w:top w:val="none" w:sz="0" w:space="0" w:color="auto"/>
        <w:left w:val="none" w:sz="0" w:space="0" w:color="auto"/>
        <w:bottom w:val="none" w:sz="0" w:space="0" w:color="auto"/>
        <w:right w:val="none" w:sz="0" w:space="0" w:color="auto"/>
      </w:divBdr>
    </w:div>
    <w:div w:id="830950572">
      <w:bodyDiv w:val="1"/>
      <w:marLeft w:val="0"/>
      <w:marRight w:val="0"/>
      <w:marTop w:val="0"/>
      <w:marBottom w:val="0"/>
      <w:divBdr>
        <w:top w:val="none" w:sz="0" w:space="0" w:color="auto"/>
        <w:left w:val="none" w:sz="0" w:space="0" w:color="auto"/>
        <w:bottom w:val="none" w:sz="0" w:space="0" w:color="auto"/>
        <w:right w:val="none" w:sz="0" w:space="0" w:color="auto"/>
      </w:divBdr>
    </w:div>
    <w:div w:id="836772083">
      <w:bodyDiv w:val="1"/>
      <w:marLeft w:val="0"/>
      <w:marRight w:val="0"/>
      <w:marTop w:val="0"/>
      <w:marBottom w:val="0"/>
      <w:divBdr>
        <w:top w:val="none" w:sz="0" w:space="0" w:color="auto"/>
        <w:left w:val="none" w:sz="0" w:space="0" w:color="auto"/>
        <w:bottom w:val="none" w:sz="0" w:space="0" w:color="auto"/>
        <w:right w:val="none" w:sz="0" w:space="0" w:color="auto"/>
      </w:divBdr>
    </w:div>
    <w:div w:id="864899794">
      <w:bodyDiv w:val="1"/>
      <w:marLeft w:val="0"/>
      <w:marRight w:val="0"/>
      <w:marTop w:val="0"/>
      <w:marBottom w:val="0"/>
      <w:divBdr>
        <w:top w:val="none" w:sz="0" w:space="0" w:color="auto"/>
        <w:left w:val="none" w:sz="0" w:space="0" w:color="auto"/>
        <w:bottom w:val="none" w:sz="0" w:space="0" w:color="auto"/>
        <w:right w:val="none" w:sz="0" w:space="0" w:color="auto"/>
      </w:divBdr>
    </w:div>
    <w:div w:id="888569178">
      <w:bodyDiv w:val="1"/>
      <w:marLeft w:val="0"/>
      <w:marRight w:val="0"/>
      <w:marTop w:val="0"/>
      <w:marBottom w:val="0"/>
      <w:divBdr>
        <w:top w:val="none" w:sz="0" w:space="0" w:color="auto"/>
        <w:left w:val="none" w:sz="0" w:space="0" w:color="auto"/>
        <w:bottom w:val="none" w:sz="0" w:space="0" w:color="auto"/>
        <w:right w:val="none" w:sz="0" w:space="0" w:color="auto"/>
      </w:divBdr>
      <w:divsChild>
        <w:div w:id="97801572">
          <w:marLeft w:val="0"/>
          <w:marRight w:val="0"/>
          <w:marTop w:val="0"/>
          <w:marBottom w:val="0"/>
          <w:divBdr>
            <w:top w:val="none" w:sz="0" w:space="0" w:color="auto"/>
            <w:left w:val="none" w:sz="0" w:space="0" w:color="auto"/>
            <w:bottom w:val="none" w:sz="0" w:space="0" w:color="auto"/>
            <w:right w:val="none" w:sz="0" w:space="0" w:color="auto"/>
          </w:divBdr>
        </w:div>
        <w:div w:id="194511470">
          <w:marLeft w:val="0"/>
          <w:marRight w:val="0"/>
          <w:marTop w:val="0"/>
          <w:marBottom w:val="0"/>
          <w:divBdr>
            <w:top w:val="none" w:sz="0" w:space="0" w:color="auto"/>
            <w:left w:val="none" w:sz="0" w:space="0" w:color="auto"/>
            <w:bottom w:val="none" w:sz="0" w:space="0" w:color="auto"/>
            <w:right w:val="none" w:sz="0" w:space="0" w:color="auto"/>
          </w:divBdr>
        </w:div>
        <w:div w:id="249241862">
          <w:marLeft w:val="0"/>
          <w:marRight w:val="0"/>
          <w:marTop w:val="0"/>
          <w:marBottom w:val="0"/>
          <w:divBdr>
            <w:top w:val="none" w:sz="0" w:space="0" w:color="auto"/>
            <w:left w:val="none" w:sz="0" w:space="0" w:color="auto"/>
            <w:bottom w:val="none" w:sz="0" w:space="0" w:color="auto"/>
            <w:right w:val="none" w:sz="0" w:space="0" w:color="auto"/>
          </w:divBdr>
        </w:div>
        <w:div w:id="406879533">
          <w:marLeft w:val="0"/>
          <w:marRight w:val="0"/>
          <w:marTop w:val="0"/>
          <w:marBottom w:val="0"/>
          <w:divBdr>
            <w:top w:val="none" w:sz="0" w:space="0" w:color="auto"/>
            <w:left w:val="none" w:sz="0" w:space="0" w:color="auto"/>
            <w:bottom w:val="none" w:sz="0" w:space="0" w:color="auto"/>
            <w:right w:val="none" w:sz="0" w:space="0" w:color="auto"/>
          </w:divBdr>
        </w:div>
        <w:div w:id="407465057">
          <w:marLeft w:val="0"/>
          <w:marRight w:val="0"/>
          <w:marTop w:val="0"/>
          <w:marBottom w:val="0"/>
          <w:divBdr>
            <w:top w:val="none" w:sz="0" w:space="0" w:color="auto"/>
            <w:left w:val="none" w:sz="0" w:space="0" w:color="auto"/>
            <w:bottom w:val="none" w:sz="0" w:space="0" w:color="auto"/>
            <w:right w:val="none" w:sz="0" w:space="0" w:color="auto"/>
          </w:divBdr>
        </w:div>
        <w:div w:id="496388239">
          <w:marLeft w:val="0"/>
          <w:marRight w:val="0"/>
          <w:marTop w:val="0"/>
          <w:marBottom w:val="0"/>
          <w:divBdr>
            <w:top w:val="none" w:sz="0" w:space="0" w:color="auto"/>
            <w:left w:val="none" w:sz="0" w:space="0" w:color="auto"/>
            <w:bottom w:val="none" w:sz="0" w:space="0" w:color="auto"/>
            <w:right w:val="none" w:sz="0" w:space="0" w:color="auto"/>
          </w:divBdr>
        </w:div>
        <w:div w:id="567036771">
          <w:marLeft w:val="0"/>
          <w:marRight w:val="0"/>
          <w:marTop w:val="0"/>
          <w:marBottom w:val="0"/>
          <w:divBdr>
            <w:top w:val="none" w:sz="0" w:space="0" w:color="auto"/>
            <w:left w:val="none" w:sz="0" w:space="0" w:color="auto"/>
            <w:bottom w:val="none" w:sz="0" w:space="0" w:color="auto"/>
            <w:right w:val="none" w:sz="0" w:space="0" w:color="auto"/>
          </w:divBdr>
        </w:div>
        <w:div w:id="673800449">
          <w:marLeft w:val="0"/>
          <w:marRight w:val="0"/>
          <w:marTop w:val="0"/>
          <w:marBottom w:val="0"/>
          <w:divBdr>
            <w:top w:val="none" w:sz="0" w:space="0" w:color="auto"/>
            <w:left w:val="none" w:sz="0" w:space="0" w:color="auto"/>
            <w:bottom w:val="none" w:sz="0" w:space="0" w:color="auto"/>
            <w:right w:val="none" w:sz="0" w:space="0" w:color="auto"/>
          </w:divBdr>
        </w:div>
        <w:div w:id="755899179">
          <w:marLeft w:val="0"/>
          <w:marRight w:val="0"/>
          <w:marTop w:val="0"/>
          <w:marBottom w:val="0"/>
          <w:divBdr>
            <w:top w:val="none" w:sz="0" w:space="0" w:color="auto"/>
            <w:left w:val="none" w:sz="0" w:space="0" w:color="auto"/>
            <w:bottom w:val="none" w:sz="0" w:space="0" w:color="auto"/>
            <w:right w:val="none" w:sz="0" w:space="0" w:color="auto"/>
          </w:divBdr>
        </w:div>
        <w:div w:id="928929291">
          <w:marLeft w:val="0"/>
          <w:marRight w:val="0"/>
          <w:marTop w:val="0"/>
          <w:marBottom w:val="0"/>
          <w:divBdr>
            <w:top w:val="none" w:sz="0" w:space="0" w:color="auto"/>
            <w:left w:val="none" w:sz="0" w:space="0" w:color="auto"/>
            <w:bottom w:val="none" w:sz="0" w:space="0" w:color="auto"/>
            <w:right w:val="none" w:sz="0" w:space="0" w:color="auto"/>
          </w:divBdr>
        </w:div>
        <w:div w:id="1067919359">
          <w:marLeft w:val="0"/>
          <w:marRight w:val="0"/>
          <w:marTop w:val="0"/>
          <w:marBottom w:val="0"/>
          <w:divBdr>
            <w:top w:val="none" w:sz="0" w:space="0" w:color="auto"/>
            <w:left w:val="none" w:sz="0" w:space="0" w:color="auto"/>
            <w:bottom w:val="none" w:sz="0" w:space="0" w:color="auto"/>
            <w:right w:val="none" w:sz="0" w:space="0" w:color="auto"/>
          </w:divBdr>
        </w:div>
        <w:div w:id="1179465322">
          <w:marLeft w:val="0"/>
          <w:marRight w:val="0"/>
          <w:marTop w:val="0"/>
          <w:marBottom w:val="0"/>
          <w:divBdr>
            <w:top w:val="none" w:sz="0" w:space="0" w:color="auto"/>
            <w:left w:val="none" w:sz="0" w:space="0" w:color="auto"/>
            <w:bottom w:val="none" w:sz="0" w:space="0" w:color="auto"/>
            <w:right w:val="none" w:sz="0" w:space="0" w:color="auto"/>
          </w:divBdr>
        </w:div>
        <w:div w:id="1198860083">
          <w:marLeft w:val="0"/>
          <w:marRight w:val="0"/>
          <w:marTop w:val="0"/>
          <w:marBottom w:val="0"/>
          <w:divBdr>
            <w:top w:val="none" w:sz="0" w:space="0" w:color="auto"/>
            <w:left w:val="none" w:sz="0" w:space="0" w:color="auto"/>
            <w:bottom w:val="none" w:sz="0" w:space="0" w:color="auto"/>
            <w:right w:val="none" w:sz="0" w:space="0" w:color="auto"/>
          </w:divBdr>
        </w:div>
        <w:div w:id="1324771255">
          <w:marLeft w:val="0"/>
          <w:marRight w:val="0"/>
          <w:marTop w:val="0"/>
          <w:marBottom w:val="0"/>
          <w:divBdr>
            <w:top w:val="none" w:sz="0" w:space="0" w:color="auto"/>
            <w:left w:val="none" w:sz="0" w:space="0" w:color="auto"/>
            <w:bottom w:val="none" w:sz="0" w:space="0" w:color="auto"/>
            <w:right w:val="none" w:sz="0" w:space="0" w:color="auto"/>
          </w:divBdr>
        </w:div>
        <w:div w:id="1482304888">
          <w:marLeft w:val="0"/>
          <w:marRight w:val="0"/>
          <w:marTop w:val="0"/>
          <w:marBottom w:val="0"/>
          <w:divBdr>
            <w:top w:val="none" w:sz="0" w:space="0" w:color="auto"/>
            <w:left w:val="none" w:sz="0" w:space="0" w:color="auto"/>
            <w:bottom w:val="none" w:sz="0" w:space="0" w:color="auto"/>
            <w:right w:val="none" w:sz="0" w:space="0" w:color="auto"/>
          </w:divBdr>
        </w:div>
        <w:div w:id="1483545309">
          <w:marLeft w:val="0"/>
          <w:marRight w:val="0"/>
          <w:marTop w:val="0"/>
          <w:marBottom w:val="0"/>
          <w:divBdr>
            <w:top w:val="none" w:sz="0" w:space="0" w:color="auto"/>
            <w:left w:val="none" w:sz="0" w:space="0" w:color="auto"/>
            <w:bottom w:val="none" w:sz="0" w:space="0" w:color="auto"/>
            <w:right w:val="none" w:sz="0" w:space="0" w:color="auto"/>
          </w:divBdr>
        </w:div>
        <w:div w:id="1527017088">
          <w:marLeft w:val="0"/>
          <w:marRight w:val="0"/>
          <w:marTop w:val="0"/>
          <w:marBottom w:val="0"/>
          <w:divBdr>
            <w:top w:val="none" w:sz="0" w:space="0" w:color="auto"/>
            <w:left w:val="none" w:sz="0" w:space="0" w:color="auto"/>
            <w:bottom w:val="none" w:sz="0" w:space="0" w:color="auto"/>
            <w:right w:val="none" w:sz="0" w:space="0" w:color="auto"/>
          </w:divBdr>
        </w:div>
        <w:div w:id="1670019364">
          <w:marLeft w:val="0"/>
          <w:marRight w:val="0"/>
          <w:marTop w:val="0"/>
          <w:marBottom w:val="0"/>
          <w:divBdr>
            <w:top w:val="none" w:sz="0" w:space="0" w:color="auto"/>
            <w:left w:val="none" w:sz="0" w:space="0" w:color="auto"/>
            <w:bottom w:val="none" w:sz="0" w:space="0" w:color="auto"/>
            <w:right w:val="none" w:sz="0" w:space="0" w:color="auto"/>
          </w:divBdr>
        </w:div>
        <w:div w:id="1753312641">
          <w:marLeft w:val="0"/>
          <w:marRight w:val="0"/>
          <w:marTop w:val="0"/>
          <w:marBottom w:val="0"/>
          <w:divBdr>
            <w:top w:val="none" w:sz="0" w:space="0" w:color="auto"/>
            <w:left w:val="none" w:sz="0" w:space="0" w:color="auto"/>
            <w:bottom w:val="none" w:sz="0" w:space="0" w:color="auto"/>
            <w:right w:val="none" w:sz="0" w:space="0" w:color="auto"/>
          </w:divBdr>
        </w:div>
        <w:div w:id="1868449500">
          <w:marLeft w:val="0"/>
          <w:marRight w:val="0"/>
          <w:marTop w:val="0"/>
          <w:marBottom w:val="0"/>
          <w:divBdr>
            <w:top w:val="none" w:sz="0" w:space="0" w:color="auto"/>
            <w:left w:val="none" w:sz="0" w:space="0" w:color="auto"/>
            <w:bottom w:val="none" w:sz="0" w:space="0" w:color="auto"/>
            <w:right w:val="none" w:sz="0" w:space="0" w:color="auto"/>
          </w:divBdr>
        </w:div>
        <w:div w:id="1943495287">
          <w:marLeft w:val="0"/>
          <w:marRight w:val="0"/>
          <w:marTop w:val="0"/>
          <w:marBottom w:val="0"/>
          <w:divBdr>
            <w:top w:val="none" w:sz="0" w:space="0" w:color="auto"/>
            <w:left w:val="none" w:sz="0" w:space="0" w:color="auto"/>
            <w:bottom w:val="none" w:sz="0" w:space="0" w:color="auto"/>
            <w:right w:val="none" w:sz="0" w:space="0" w:color="auto"/>
          </w:divBdr>
        </w:div>
        <w:div w:id="2073651042">
          <w:marLeft w:val="0"/>
          <w:marRight w:val="0"/>
          <w:marTop w:val="0"/>
          <w:marBottom w:val="0"/>
          <w:divBdr>
            <w:top w:val="none" w:sz="0" w:space="0" w:color="auto"/>
            <w:left w:val="none" w:sz="0" w:space="0" w:color="auto"/>
            <w:bottom w:val="none" w:sz="0" w:space="0" w:color="auto"/>
            <w:right w:val="none" w:sz="0" w:space="0" w:color="auto"/>
          </w:divBdr>
        </w:div>
      </w:divsChild>
    </w:div>
    <w:div w:id="892421992">
      <w:bodyDiv w:val="1"/>
      <w:marLeft w:val="0"/>
      <w:marRight w:val="0"/>
      <w:marTop w:val="0"/>
      <w:marBottom w:val="0"/>
      <w:divBdr>
        <w:top w:val="none" w:sz="0" w:space="0" w:color="auto"/>
        <w:left w:val="none" w:sz="0" w:space="0" w:color="auto"/>
        <w:bottom w:val="none" w:sz="0" w:space="0" w:color="auto"/>
        <w:right w:val="none" w:sz="0" w:space="0" w:color="auto"/>
      </w:divBdr>
      <w:divsChild>
        <w:div w:id="536282828">
          <w:marLeft w:val="720"/>
          <w:marRight w:val="0"/>
          <w:marTop w:val="58"/>
          <w:marBottom w:val="0"/>
          <w:divBdr>
            <w:top w:val="none" w:sz="0" w:space="0" w:color="auto"/>
            <w:left w:val="none" w:sz="0" w:space="0" w:color="auto"/>
            <w:bottom w:val="none" w:sz="0" w:space="0" w:color="auto"/>
            <w:right w:val="none" w:sz="0" w:space="0" w:color="auto"/>
          </w:divBdr>
        </w:div>
        <w:div w:id="576550698">
          <w:marLeft w:val="720"/>
          <w:marRight w:val="0"/>
          <w:marTop w:val="58"/>
          <w:marBottom w:val="0"/>
          <w:divBdr>
            <w:top w:val="none" w:sz="0" w:space="0" w:color="auto"/>
            <w:left w:val="none" w:sz="0" w:space="0" w:color="auto"/>
            <w:bottom w:val="none" w:sz="0" w:space="0" w:color="auto"/>
            <w:right w:val="none" w:sz="0" w:space="0" w:color="auto"/>
          </w:divBdr>
        </w:div>
        <w:div w:id="598411449">
          <w:marLeft w:val="720"/>
          <w:marRight w:val="0"/>
          <w:marTop w:val="58"/>
          <w:marBottom w:val="0"/>
          <w:divBdr>
            <w:top w:val="none" w:sz="0" w:space="0" w:color="auto"/>
            <w:left w:val="none" w:sz="0" w:space="0" w:color="auto"/>
            <w:bottom w:val="none" w:sz="0" w:space="0" w:color="auto"/>
            <w:right w:val="none" w:sz="0" w:space="0" w:color="auto"/>
          </w:divBdr>
        </w:div>
        <w:div w:id="641078568">
          <w:marLeft w:val="720"/>
          <w:marRight w:val="0"/>
          <w:marTop w:val="58"/>
          <w:marBottom w:val="0"/>
          <w:divBdr>
            <w:top w:val="none" w:sz="0" w:space="0" w:color="auto"/>
            <w:left w:val="none" w:sz="0" w:space="0" w:color="auto"/>
            <w:bottom w:val="none" w:sz="0" w:space="0" w:color="auto"/>
            <w:right w:val="none" w:sz="0" w:space="0" w:color="auto"/>
          </w:divBdr>
        </w:div>
        <w:div w:id="1210604520">
          <w:marLeft w:val="720"/>
          <w:marRight w:val="0"/>
          <w:marTop w:val="58"/>
          <w:marBottom w:val="0"/>
          <w:divBdr>
            <w:top w:val="none" w:sz="0" w:space="0" w:color="auto"/>
            <w:left w:val="none" w:sz="0" w:space="0" w:color="auto"/>
            <w:bottom w:val="none" w:sz="0" w:space="0" w:color="auto"/>
            <w:right w:val="none" w:sz="0" w:space="0" w:color="auto"/>
          </w:divBdr>
        </w:div>
        <w:div w:id="1506944227">
          <w:marLeft w:val="720"/>
          <w:marRight w:val="0"/>
          <w:marTop w:val="58"/>
          <w:marBottom w:val="0"/>
          <w:divBdr>
            <w:top w:val="none" w:sz="0" w:space="0" w:color="auto"/>
            <w:left w:val="none" w:sz="0" w:space="0" w:color="auto"/>
            <w:bottom w:val="none" w:sz="0" w:space="0" w:color="auto"/>
            <w:right w:val="none" w:sz="0" w:space="0" w:color="auto"/>
          </w:divBdr>
        </w:div>
        <w:div w:id="1703508782">
          <w:marLeft w:val="720"/>
          <w:marRight w:val="0"/>
          <w:marTop w:val="58"/>
          <w:marBottom w:val="0"/>
          <w:divBdr>
            <w:top w:val="none" w:sz="0" w:space="0" w:color="auto"/>
            <w:left w:val="none" w:sz="0" w:space="0" w:color="auto"/>
            <w:bottom w:val="none" w:sz="0" w:space="0" w:color="auto"/>
            <w:right w:val="none" w:sz="0" w:space="0" w:color="auto"/>
          </w:divBdr>
        </w:div>
      </w:divsChild>
    </w:div>
    <w:div w:id="899511124">
      <w:bodyDiv w:val="1"/>
      <w:marLeft w:val="0"/>
      <w:marRight w:val="0"/>
      <w:marTop w:val="0"/>
      <w:marBottom w:val="0"/>
      <w:divBdr>
        <w:top w:val="none" w:sz="0" w:space="0" w:color="auto"/>
        <w:left w:val="none" w:sz="0" w:space="0" w:color="auto"/>
        <w:bottom w:val="none" w:sz="0" w:space="0" w:color="auto"/>
        <w:right w:val="none" w:sz="0" w:space="0" w:color="auto"/>
      </w:divBdr>
      <w:divsChild>
        <w:div w:id="123237319">
          <w:marLeft w:val="0"/>
          <w:marRight w:val="0"/>
          <w:marTop w:val="0"/>
          <w:marBottom w:val="0"/>
          <w:divBdr>
            <w:top w:val="none" w:sz="0" w:space="0" w:color="auto"/>
            <w:left w:val="none" w:sz="0" w:space="0" w:color="auto"/>
            <w:bottom w:val="none" w:sz="0" w:space="0" w:color="auto"/>
            <w:right w:val="none" w:sz="0" w:space="0" w:color="auto"/>
          </w:divBdr>
        </w:div>
      </w:divsChild>
    </w:div>
    <w:div w:id="906841413">
      <w:bodyDiv w:val="1"/>
      <w:marLeft w:val="0"/>
      <w:marRight w:val="0"/>
      <w:marTop w:val="0"/>
      <w:marBottom w:val="0"/>
      <w:divBdr>
        <w:top w:val="none" w:sz="0" w:space="0" w:color="auto"/>
        <w:left w:val="none" w:sz="0" w:space="0" w:color="auto"/>
        <w:bottom w:val="none" w:sz="0" w:space="0" w:color="auto"/>
        <w:right w:val="none" w:sz="0" w:space="0" w:color="auto"/>
      </w:divBdr>
    </w:div>
    <w:div w:id="948976612">
      <w:bodyDiv w:val="1"/>
      <w:marLeft w:val="0"/>
      <w:marRight w:val="0"/>
      <w:marTop w:val="0"/>
      <w:marBottom w:val="0"/>
      <w:divBdr>
        <w:top w:val="none" w:sz="0" w:space="0" w:color="auto"/>
        <w:left w:val="none" w:sz="0" w:space="0" w:color="auto"/>
        <w:bottom w:val="none" w:sz="0" w:space="0" w:color="auto"/>
        <w:right w:val="none" w:sz="0" w:space="0" w:color="auto"/>
      </w:divBdr>
    </w:div>
    <w:div w:id="974606464">
      <w:bodyDiv w:val="1"/>
      <w:marLeft w:val="0"/>
      <w:marRight w:val="0"/>
      <w:marTop w:val="0"/>
      <w:marBottom w:val="0"/>
      <w:divBdr>
        <w:top w:val="none" w:sz="0" w:space="0" w:color="auto"/>
        <w:left w:val="none" w:sz="0" w:space="0" w:color="auto"/>
        <w:bottom w:val="none" w:sz="0" w:space="0" w:color="auto"/>
        <w:right w:val="none" w:sz="0" w:space="0" w:color="auto"/>
      </w:divBdr>
    </w:div>
    <w:div w:id="996618289">
      <w:bodyDiv w:val="1"/>
      <w:marLeft w:val="0"/>
      <w:marRight w:val="0"/>
      <w:marTop w:val="0"/>
      <w:marBottom w:val="0"/>
      <w:divBdr>
        <w:top w:val="none" w:sz="0" w:space="0" w:color="auto"/>
        <w:left w:val="none" w:sz="0" w:space="0" w:color="auto"/>
        <w:bottom w:val="none" w:sz="0" w:space="0" w:color="auto"/>
        <w:right w:val="none" w:sz="0" w:space="0" w:color="auto"/>
      </w:divBdr>
    </w:div>
    <w:div w:id="1008368075">
      <w:bodyDiv w:val="1"/>
      <w:marLeft w:val="0"/>
      <w:marRight w:val="0"/>
      <w:marTop w:val="0"/>
      <w:marBottom w:val="0"/>
      <w:divBdr>
        <w:top w:val="none" w:sz="0" w:space="0" w:color="auto"/>
        <w:left w:val="none" w:sz="0" w:space="0" w:color="auto"/>
        <w:bottom w:val="none" w:sz="0" w:space="0" w:color="auto"/>
        <w:right w:val="none" w:sz="0" w:space="0" w:color="auto"/>
      </w:divBdr>
    </w:div>
    <w:div w:id="1033386602">
      <w:bodyDiv w:val="1"/>
      <w:marLeft w:val="0"/>
      <w:marRight w:val="0"/>
      <w:marTop w:val="0"/>
      <w:marBottom w:val="0"/>
      <w:divBdr>
        <w:top w:val="none" w:sz="0" w:space="0" w:color="auto"/>
        <w:left w:val="none" w:sz="0" w:space="0" w:color="auto"/>
        <w:bottom w:val="none" w:sz="0" w:space="0" w:color="auto"/>
        <w:right w:val="none" w:sz="0" w:space="0" w:color="auto"/>
      </w:divBdr>
      <w:divsChild>
        <w:div w:id="587931172">
          <w:marLeft w:val="1166"/>
          <w:marRight w:val="0"/>
          <w:marTop w:val="58"/>
          <w:marBottom w:val="0"/>
          <w:divBdr>
            <w:top w:val="none" w:sz="0" w:space="0" w:color="auto"/>
            <w:left w:val="none" w:sz="0" w:space="0" w:color="auto"/>
            <w:bottom w:val="none" w:sz="0" w:space="0" w:color="auto"/>
            <w:right w:val="none" w:sz="0" w:space="0" w:color="auto"/>
          </w:divBdr>
        </w:div>
        <w:div w:id="749352582">
          <w:marLeft w:val="1166"/>
          <w:marRight w:val="0"/>
          <w:marTop w:val="58"/>
          <w:marBottom w:val="0"/>
          <w:divBdr>
            <w:top w:val="none" w:sz="0" w:space="0" w:color="auto"/>
            <w:left w:val="none" w:sz="0" w:space="0" w:color="auto"/>
            <w:bottom w:val="none" w:sz="0" w:space="0" w:color="auto"/>
            <w:right w:val="none" w:sz="0" w:space="0" w:color="auto"/>
          </w:divBdr>
        </w:div>
        <w:div w:id="1483737517">
          <w:marLeft w:val="1166"/>
          <w:marRight w:val="0"/>
          <w:marTop w:val="58"/>
          <w:marBottom w:val="0"/>
          <w:divBdr>
            <w:top w:val="none" w:sz="0" w:space="0" w:color="auto"/>
            <w:left w:val="none" w:sz="0" w:space="0" w:color="auto"/>
            <w:bottom w:val="none" w:sz="0" w:space="0" w:color="auto"/>
            <w:right w:val="none" w:sz="0" w:space="0" w:color="auto"/>
          </w:divBdr>
        </w:div>
        <w:div w:id="1899052504">
          <w:marLeft w:val="1166"/>
          <w:marRight w:val="0"/>
          <w:marTop w:val="58"/>
          <w:marBottom w:val="0"/>
          <w:divBdr>
            <w:top w:val="none" w:sz="0" w:space="0" w:color="auto"/>
            <w:left w:val="none" w:sz="0" w:space="0" w:color="auto"/>
            <w:bottom w:val="none" w:sz="0" w:space="0" w:color="auto"/>
            <w:right w:val="none" w:sz="0" w:space="0" w:color="auto"/>
          </w:divBdr>
        </w:div>
      </w:divsChild>
    </w:div>
    <w:div w:id="1042360629">
      <w:bodyDiv w:val="1"/>
      <w:marLeft w:val="0"/>
      <w:marRight w:val="0"/>
      <w:marTop w:val="0"/>
      <w:marBottom w:val="0"/>
      <w:divBdr>
        <w:top w:val="none" w:sz="0" w:space="0" w:color="auto"/>
        <w:left w:val="none" w:sz="0" w:space="0" w:color="auto"/>
        <w:bottom w:val="none" w:sz="0" w:space="0" w:color="auto"/>
        <w:right w:val="none" w:sz="0" w:space="0" w:color="auto"/>
      </w:divBdr>
    </w:div>
    <w:div w:id="1052465403">
      <w:bodyDiv w:val="1"/>
      <w:marLeft w:val="0"/>
      <w:marRight w:val="0"/>
      <w:marTop w:val="0"/>
      <w:marBottom w:val="0"/>
      <w:divBdr>
        <w:top w:val="none" w:sz="0" w:space="0" w:color="auto"/>
        <w:left w:val="none" w:sz="0" w:space="0" w:color="auto"/>
        <w:bottom w:val="none" w:sz="0" w:space="0" w:color="auto"/>
        <w:right w:val="none" w:sz="0" w:space="0" w:color="auto"/>
      </w:divBdr>
    </w:div>
    <w:div w:id="1054349688">
      <w:bodyDiv w:val="1"/>
      <w:marLeft w:val="0"/>
      <w:marRight w:val="0"/>
      <w:marTop w:val="0"/>
      <w:marBottom w:val="0"/>
      <w:divBdr>
        <w:top w:val="none" w:sz="0" w:space="0" w:color="auto"/>
        <w:left w:val="none" w:sz="0" w:space="0" w:color="auto"/>
        <w:bottom w:val="none" w:sz="0" w:space="0" w:color="auto"/>
        <w:right w:val="none" w:sz="0" w:space="0" w:color="auto"/>
      </w:divBdr>
      <w:divsChild>
        <w:div w:id="1531409001">
          <w:marLeft w:val="446"/>
          <w:marRight w:val="0"/>
          <w:marTop w:val="0"/>
          <w:marBottom w:val="120"/>
          <w:divBdr>
            <w:top w:val="none" w:sz="0" w:space="0" w:color="auto"/>
            <w:left w:val="none" w:sz="0" w:space="0" w:color="auto"/>
            <w:bottom w:val="none" w:sz="0" w:space="0" w:color="auto"/>
            <w:right w:val="none" w:sz="0" w:space="0" w:color="auto"/>
          </w:divBdr>
        </w:div>
      </w:divsChild>
    </w:div>
    <w:div w:id="1067260280">
      <w:bodyDiv w:val="1"/>
      <w:marLeft w:val="0"/>
      <w:marRight w:val="0"/>
      <w:marTop w:val="0"/>
      <w:marBottom w:val="0"/>
      <w:divBdr>
        <w:top w:val="none" w:sz="0" w:space="0" w:color="auto"/>
        <w:left w:val="none" w:sz="0" w:space="0" w:color="auto"/>
        <w:bottom w:val="none" w:sz="0" w:space="0" w:color="auto"/>
        <w:right w:val="none" w:sz="0" w:space="0" w:color="auto"/>
      </w:divBdr>
      <w:divsChild>
        <w:div w:id="249892629">
          <w:marLeft w:val="720"/>
          <w:marRight w:val="0"/>
          <w:marTop w:val="58"/>
          <w:marBottom w:val="0"/>
          <w:divBdr>
            <w:top w:val="none" w:sz="0" w:space="0" w:color="auto"/>
            <w:left w:val="none" w:sz="0" w:space="0" w:color="auto"/>
            <w:bottom w:val="none" w:sz="0" w:space="0" w:color="auto"/>
            <w:right w:val="none" w:sz="0" w:space="0" w:color="auto"/>
          </w:divBdr>
        </w:div>
        <w:div w:id="802772095">
          <w:marLeft w:val="720"/>
          <w:marRight w:val="0"/>
          <w:marTop w:val="58"/>
          <w:marBottom w:val="0"/>
          <w:divBdr>
            <w:top w:val="none" w:sz="0" w:space="0" w:color="auto"/>
            <w:left w:val="none" w:sz="0" w:space="0" w:color="auto"/>
            <w:bottom w:val="none" w:sz="0" w:space="0" w:color="auto"/>
            <w:right w:val="none" w:sz="0" w:space="0" w:color="auto"/>
          </w:divBdr>
        </w:div>
        <w:div w:id="876166090">
          <w:marLeft w:val="720"/>
          <w:marRight w:val="0"/>
          <w:marTop w:val="58"/>
          <w:marBottom w:val="0"/>
          <w:divBdr>
            <w:top w:val="none" w:sz="0" w:space="0" w:color="auto"/>
            <w:left w:val="none" w:sz="0" w:space="0" w:color="auto"/>
            <w:bottom w:val="none" w:sz="0" w:space="0" w:color="auto"/>
            <w:right w:val="none" w:sz="0" w:space="0" w:color="auto"/>
          </w:divBdr>
        </w:div>
        <w:div w:id="1259296226">
          <w:marLeft w:val="720"/>
          <w:marRight w:val="0"/>
          <w:marTop w:val="58"/>
          <w:marBottom w:val="0"/>
          <w:divBdr>
            <w:top w:val="none" w:sz="0" w:space="0" w:color="auto"/>
            <w:left w:val="none" w:sz="0" w:space="0" w:color="auto"/>
            <w:bottom w:val="none" w:sz="0" w:space="0" w:color="auto"/>
            <w:right w:val="none" w:sz="0" w:space="0" w:color="auto"/>
          </w:divBdr>
        </w:div>
        <w:div w:id="1862666239">
          <w:marLeft w:val="720"/>
          <w:marRight w:val="0"/>
          <w:marTop w:val="58"/>
          <w:marBottom w:val="0"/>
          <w:divBdr>
            <w:top w:val="none" w:sz="0" w:space="0" w:color="auto"/>
            <w:left w:val="none" w:sz="0" w:space="0" w:color="auto"/>
            <w:bottom w:val="none" w:sz="0" w:space="0" w:color="auto"/>
            <w:right w:val="none" w:sz="0" w:space="0" w:color="auto"/>
          </w:divBdr>
        </w:div>
      </w:divsChild>
    </w:div>
    <w:div w:id="1082072030">
      <w:bodyDiv w:val="1"/>
      <w:marLeft w:val="0"/>
      <w:marRight w:val="0"/>
      <w:marTop w:val="0"/>
      <w:marBottom w:val="0"/>
      <w:divBdr>
        <w:top w:val="none" w:sz="0" w:space="0" w:color="auto"/>
        <w:left w:val="none" w:sz="0" w:space="0" w:color="auto"/>
        <w:bottom w:val="none" w:sz="0" w:space="0" w:color="auto"/>
        <w:right w:val="none" w:sz="0" w:space="0" w:color="auto"/>
      </w:divBdr>
      <w:divsChild>
        <w:div w:id="654841472">
          <w:marLeft w:val="1166"/>
          <w:marRight w:val="0"/>
          <w:marTop w:val="72"/>
          <w:marBottom w:val="0"/>
          <w:divBdr>
            <w:top w:val="none" w:sz="0" w:space="0" w:color="auto"/>
            <w:left w:val="none" w:sz="0" w:space="0" w:color="auto"/>
            <w:bottom w:val="none" w:sz="0" w:space="0" w:color="auto"/>
            <w:right w:val="none" w:sz="0" w:space="0" w:color="auto"/>
          </w:divBdr>
        </w:div>
        <w:div w:id="841817358">
          <w:marLeft w:val="1166"/>
          <w:marRight w:val="0"/>
          <w:marTop w:val="72"/>
          <w:marBottom w:val="0"/>
          <w:divBdr>
            <w:top w:val="none" w:sz="0" w:space="0" w:color="auto"/>
            <w:left w:val="none" w:sz="0" w:space="0" w:color="auto"/>
            <w:bottom w:val="none" w:sz="0" w:space="0" w:color="auto"/>
            <w:right w:val="none" w:sz="0" w:space="0" w:color="auto"/>
          </w:divBdr>
        </w:div>
        <w:div w:id="1098401613">
          <w:marLeft w:val="1166"/>
          <w:marRight w:val="0"/>
          <w:marTop w:val="72"/>
          <w:marBottom w:val="0"/>
          <w:divBdr>
            <w:top w:val="none" w:sz="0" w:space="0" w:color="auto"/>
            <w:left w:val="none" w:sz="0" w:space="0" w:color="auto"/>
            <w:bottom w:val="none" w:sz="0" w:space="0" w:color="auto"/>
            <w:right w:val="none" w:sz="0" w:space="0" w:color="auto"/>
          </w:divBdr>
        </w:div>
        <w:div w:id="1567912118">
          <w:marLeft w:val="1166"/>
          <w:marRight w:val="0"/>
          <w:marTop w:val="72"/>
          <w:marBottom w:val="0"/>
          <w:divBdr>
            <w:top w:val="none" w:sz="0" w:space="0" w:color="auto"/>
            <w:left w:val="none" w:sz="0" w:space="0" w:color="auto"/>
            <w:bottom w:val="none" w:sz="0" w:space="0" w:color="auto"/>
            <w:right w:val="none" w:sz="0" w:space="0" w:color="auto"/>
          </w:divBdr>
        </w:div>
        <w:div w:id="1568489882">
          <w:marLeft w:val="1166"/>
          <w:marRight w:val="0"/>
          <w:marTop w:val="72"/>
          <w:marBottom w:val="0"/>
          <w:divBdr>
            <w:top w:val="none" w:sz="0" w:space="0" w:color="auto"/>
            <w:left w:val="none" w:sz="0" w:space="0" w:color="auto"/>
            <w:bottom w:val="none" w:sz="0" w:space="0" w:color="auto"/>
            <w:right w:val="none" w:sz="0" w:space="0" w:color="auto"/>
          </w:divBdr>
        </w:div>
      </w:divsChild>
    </w:div>
    <w:div w:id="1101267882">
      <w:bodyDiv w:val="1"/>
      <w:marLeft w:val="0"/>
      <w:marRight w:val="0"/>
      <w:marTop w:val="0"/>
      <w:marBottom w:val="0"/>
      <w:divBdr>
        <w:top w:val="none" w:sz="0" w:space="0" w:color="auto"/>
        <w:left w:val="none" w:sz="0" w:space="0" w:color="auto"/>
        <w:bottom w:val="none" w:sz="0" w:space="0" w:color="auto"/>
        <w:right w:val="none" w:sz="0" w:space="0" w:color="auto"/>
      </w:divBdr>
    </w:div>
    <w:div w:id="1130171941">
      <w:bodyDiv w:val="1"/>
      <w:marLeft w:val="0"/>
      <w:marRight w:val="0"/>
      <w:marTop w:val="0"/>
      <w:marBottom w:val="0"/>
      <w:divBdr>
        <w:top w:val="none" w:sz="0" w:space="0" w:color="auto"/>
        <w:left w:val="none" w:sz="0" w:space="0" w:color="auto"/>
        <w:bottom w:val="none" w:sz="0" w:space="0" w:color="auto"/>
        <w:right w:val="none" w:sz="0" w:space="0" w:color="auto"/>
      </w:divBdr>
      <w:divsChild>
        <w:div w:id="750660826">
          <w:marLeft w:val="0"/>
          <w:marRight w:val="0"/>
          <w:marTop w:val="0"/>
          <w:marBottom w:val="0"/>
          <w:divBdr>
            <w:top w:val="none" w:sz="0" w:space="0" w:color="auto"/>
            <w:left w:val="none" w:sz="0" w:space="0" w:color="auto"/>
            <w:bottom w:val="none" w:sz="0" w:space="0" w:color="auto"/>
            <w:right w:val="none" w:sz="0" w:space="0" w:color="auto"/>
          </w:divBdr>
        </w:div>
      </w:divsChild>
    </w:div>
    <w:div w:id="1135836260">
      <w:bodyDiv w:val="1"/>
      <w:marLeft w:val="0"/>
      <w:marRight w:val="0"/>
      <w:marTop w:val="0"/>
      <w:marBottom w:val="0"/>
      <w:divBdr>
        <w:top w:val="none" w:sz="0" w:space="0" w:color="auto"/>
        <w:left w:val="none" w:sz="0" w:space="0" w:color="auto"/>
        <w:bottom w:val="none" w:sz="0" w:space="0" w:color="auto"/>
        <w:right w:val="none" w:sz="0" w:space="0" w:color="auto"/>
      </w:divBdr>
    </w:div>
    <w:div w:id="1139765683">
      <w:bodyDiv w:val="1"/>
      <w:marLeft w:val="0"/>
      <w:marRight w:val="0"/>
      <w:marTop w:val="0"/>
      <w:marBottom w:val="0"/>
      <w:divBdr>
        <w:top w:val="none" w:sz="0" w:space="0" w:color="auto"/>
        <w:left w:val="none" w:sz="0" w:space="0" w:color="auto"/>
        <w:bottom w:val="none" w:sz="0" w:space="0" w:color="auto"/>
        <w:right w:val="none" w:sz="0" w:space="0" w:color="auto"/>
      </w:divBdr>
    </w:div>
    <w:div w:id="1140342261">
      <w:bodyDiv w:val="1"/>
      <w:marLeft w:val="0"/>
      <w:marRight w:val="0"/>
      <w:marTop w:val="0"/>
      <w:marBottom w:val="0"/>
      <w:divBdr>
        <w:top w:val="none" w:sz="0" w:space="0" w:color="auto"/>
        <w:left w:val="none" w:sz="0" w:space="0" w:color="auto"/>
        <w:bottom w:val="none" w:sz="0" w:space="0" w:color="auto"/>
        <w:right w:val="none" w:sz="0" w:space="0" w:color="auto"/>
      </w:divBdr>
    </w:div>
    <w:div w:id="1165172304">
      <w:bodyDiv w:val="1"/>
      <w:marLeft w:val="0"/>
      <w:marRight w:val="0"/>
      <w:marTop w:val="0"/>
      <w:marBottom w:val="0"/>
      <w:divBdr>
        <w:top w:val="none" w:sz="0" w:space="0" w:color="auto"/>
        <w:left w:val="none" w:sz="0" w:space="0" w:color="auto"/>
        <w:bottom w:val="none" w:sz="0" w:space="0" w:color="auto"/>
        <w:right w:val="none" w:sz="0" w:space="0" w:color="auto"/>
      </w:divBdr>
    </w:div>
    <w:div w:id="1170408622">
      <w:bodyDiv w:val="1"/>
      <w:marLeft w:val="0"/>
      <w:marRight w:val="0"/>
      <w:marTop w:val="0"/>
      <w:marBottom w:val="0"/>
      <w:divBdr>
        <w:top w:val="none" w:sz="0" w:space="0" w:color="auto"/>
        <w:left w:val="none" w:sz="0" w:space="0" w:color="auto"/>
        <w:bottom w:val="none" w:sz="0" w:space="0" w:color="auto"/>
        <w:right w:val="none" w:sz="0" w:space="0" w:color="auto"/>
      </w:divBdr>
    </w:div>
    <w:div w:id="1171141227">
      <w:bodyDiv w:val="1"/>
      <w:marLeft w:val="0"/>
      <w:marRight w:val="0"/>
      <w:marTop w:val="0"/>
      <w:marBottom w:val="0"/>
      <w:divBdr>
        <w:top w:val="none" w:sz="0" w:space="0" w:color="auto"/>
        <w:left w:val="none" w:sz="0" w:space="0" w:color="auto"/>
        <w:bottom w:val="none" w:sz="0" w:space="0" w:color="auto"/>
        <w:right w:val="none" w:sz="0" w:space="0" w:color="auto"/>
      </w:divBdr>
    </w:div>
    <w:div w:id="1178468608">
      <w:bodyDiv w:val="1"/>
      <w:marLeft w:val="0"/>
      <w:marRight w:val="0"/>
      <w:marTop w:val="0"/>
      <w:marBottom w:val="0"/>
      <w:divBdr>
        <w:top w:val="none" w:sz="0" w:space="0" w:color="auto"/>
        <w:left w:val="none" w:sz="0" w:space="0" w:color="auto"/>
        <w:bottom w:val="none" w:sz="0" w:space="0" w:color="auto"/>
        <w:right w:val="none" w:sz="0" w:space="0" w:color="auto"/>
      </w:divBdr>
    </w:div>
    <w:div w:id="1181163439">
      <w:bodyDiv w:val="1"/>
      <w:marLeft w:val="0"/>
      <w:marRight w:val="0"/>
      <w:marTop w:val="0"/>
      <w:marBottom w:val="0"/>
      <w:divBdr>
        <w:top w:val="none" w:sz="0" w:space="0" w:color="auto"/>
        <w:left w:val="none" w:sz="0" w:space="0" w:color="auto"/>
        <w:bottom w:val="none" w:sz="0" w:space="0" w:color="auto"/>
        <w:right w:val="none" w:sz="0" w:space="0" w:color="auto"/>
      </w:divBdr>
    </w:div>
    <w:div w:id="1214007017">
      <w:bodyDiv w:val="1"/>
      <w:marLeft w:val="0"/>
      <w:marRight w:val="0"/>
      <w:marTop w:val="0"/>
      <w:marBottom w:val="0"/>
      <w:divBdr>
        <w:top w:val="none" w:sz="0" w:space="0" w:color="auto"/>
        <w:left w:val="none" w:sz="0" w:space="0" w:color="auto"/>
        <w:bottom w:val="none" w:sz="0" w:space="0" w:color="auto"/>
        <w:right w:val="none" w:sz="0" w:space="0" w:color="auto"/>
      </w:divBdr>
      <w:divsChild>
        <w:div w:id="375350054">
          <w:marLeft w:val="0"/>
          <w:marRight w:val="0"/>
          <w:marTop w:val="0"/>
          <w:marBottom w:val="0"/>
          <w:divBdr>
            <w:top w:val="none" w:sz="0" w:space="0" w:color="auto"/>
            <w:left w:val="none" w:sz="0" w:space="0" w:color="auto"/>
            <w:bottom w:val="none" w:sz="0" w:space="0" w:color="auto"/>
            <w:right w:val="none" w:sz="0" w:space="0" w:color="auto"/>
          </w:divBdr>
        </w:div>
      </w:divsChild>
    </w:div>
    <w:div w:id="1278485498">
      <w:bodyDiv w:val="1"/>
      <w:marLeft w:val="0"/>
      <w:marRight w:val="0"/>
      <w:marTop w:val="0"/>
      <w:marBottom w:val="0"/>
      <w:divBdr>
        <w:top w:val="none" w:sz="0" w:space="0" w:color="auto"/>
        <w:left w:val="none" w:sz="0" w:space="0" w:color="auto"/>
        <w:bottom w:val="none" w:sz="0" w:space="0" w:color="auto"/>
        <w:right w:val="none" w:sz="0" w:space="0" w:color="auto"/>
      </w:divBdr>
    </w:div>
    <w:div w:id="1314413294">
      <w:bodyDiv w:val="1"/>
      <w:marLeft w:val="0"/>
      <w:marRight w:val="0"/>
      <w:marTop w:val="0"/>
      <w:marBottom w:val="0"/>
      <w:divBdr>
        <w:top w:val="none" w:sz="0" w:space="0" w:color="auto"/>
        <w:left w:val="none" w:sz="0" w:space="0" w:color="auto"/>
        <w:bottom w:val="none" w:sz="0" w:space="0" w:color="auto"/>
        <w:right w:val="none" w:sz="0" w:space="0" w:color="auto"/>
      </w:divBdr>
    </w:div>
    <w:div w:id="1316302785">
      <w:bodyDiv w:val="1"/>
      <w:marLeft w:val="0"/>
      <w:marRight w:val="0"/>
      <w:marTop w:val="0"/>
      <w:marBottom w:val="0"/>
      <w:divBdr>
        <w:top w:val="none" w:sz="0" w:space="0" w:color="auto"/>
        <w:left w:val="none" w:sz="0" w:space="0" w:color="auto"/>
        <w:bottom w:val="none" w:sz="0" w:space="0" w:color="auto"/>
        <w:right w:val="none" w:sz="0" w:space="0" w:color="auto"/>
      </w:divBdr>
    </w:div>
    <w:div w:id="1323237892">
      <w:bodyDiv w:val="1"/>
      <w:marLeft w:val="0"/>
      <w:marRight w:val="0"/>
      <w:marTop w:val="0"/>
      <w:marBottom w:val="0"/>
      <w:divBdr>
        <w:top w:val="none" w:sz="0" w:space="0" w:color="auto"/>
        <w:left w:val="none" w:sz="0" w:space="0" w:color="auto"/>
        <w:bottom w:val="none" w:sz="0" w:space="0" w:color="auto"/>
        <w:right w:val="none" w:sz="0" w:space="0" w:color="auto"/>
      </w:divBdr>
    </w:div>
    <w:div w:id="1329865123">
      <w:bodyDiv w:val="1"/>
      <w:marLeft w:val="0"/>
      <w:marRight w:val="0"/>
      <w:marTop w:val="0"/>
      <w:marBottom w:val="0"/>
      <w:divBdr>
        <w:top w:val="none" w:sz="0" w:space="0" w:color="auto"/>
        <w:left w:val="none" w:sz="0" w:space="0" w:color="auto"/>
        <w:bottom w:val="none" w:sz="0" w:space="0" w:color="auto"/>
        <w:right w:val="none" w:sz="0" w:space="0" w:color="auto"/>
      </w:divBdr>
      <w:divsChild>
        <w:div w:id="378940594">
          <w:marLeft w:val="1166"/>
          <w:marRight w:val="0"/>
          <w:marTop w:val="72"/>
          <w:marBottom w:val="0"/>
          <w:divBdr>
            <w:top w:val="none" w:sz="0" w:space="0" w:color="auto"/>
            <w:left w:val="none" w:sz="0" w:space="0" w:color="auto"/>
            <w:bottom w:val="none" w:sz="0" w:space="0" w:color="auto"/>
            <w:right w:val="none" w:sz="0" w:space="0" w:color="auto"/>
          </w:divBdr>
        </w:div>
        <w:div w:id="379288620">
          <w:marLeft w:val="1166"/>
          <w:marRight w:val="0"/>
          <w:marTop w:val="72"/>
          <w:marBottom w:val="0"/>
          <w:divBdr>
            <w:top w:val="none" w:sz="0" w:space="0" w:color="auto"/>
            <w:left w:val="none" w:sz="0" w:space="0" w:color="auto"/>
            <w:bottom w:val="none" w:sz="0" w:space="0" w:color="auto"/>
            <w:right w:val="none" w:sz="0" w:space="0" w:color="auto"/>
          </w:divBdr>
        </w:div>
        <w:div w:id="778909774">
          <w:marLeft w:val="1166"/>
          <w:marRight w:val="0"/>
          <w:marTop w:val="72"/>
          <w:marBottom w:val="0"/>
          <w:divBdr>
            <w:top w:val="none" w:sz="0" w:space="0" w:color="auto"/>
            <w:left w:val="none" w:sz="0" w:space="0" w:color="auto"/>
            <w:bottom w:val="none" w:sz="0" w:space="0" w:color="auto"/>
            <w:right w:val="none" w:sz="0" w:space="0" w:color="auto"/>
          </w:divBdr>
        </w:div>
        <w:div w:id="1529446346">
          <w:marLeft w:val="1166"/>
          <w:marRight w:val="0"/>
          <w:marTop w:val="72"/>
          <w:marBottom w:val="0"/>
          <w:divBdr>
            <w:top w:val="none" w:sz="0" w:space="0" w:color="auto"/>
            <w:left w:val="none" w:sz="0" w:space="0" w:color="auto"/>
            <w:bottom w:val="none" w:sz="0" w:space="0" w:color="auto"/>
            <w:right w:val="none" w:sz="0" w:space="0" w:color="auto"/>
          </w:divBdr>
        </w:div>
      </w:divsChild>
    </w:div>
    <w:div w:id="1340741713">
      <w:bodyDiv w:val="1"/>
      <w:marLeft w:val="0"/>
      <w:marRight w:val="0"/>
      <w:marTop w:val="0"/>
      <w:marBottom w:val="0"/>
      <w:divBdr>
        <w:top w:val="none" w:sz="0" w:space="0" w:color="auto"/>
        <w:left w:val="none" w:sz="0" w:space="0" w:color="auto"/>
        <w:bottom w:val="none" w:sz="0" w:space="0" w:color="auto"/>
        <w:right w:val="none" w:sz="0" w:space="0" w:color="auto"/>
      </w:divBdr>
      <w:divsChild>
        <w:div w:id="1039628529">
          <w:marLeft w:val="1166"/>
          <w:marRight w:val="0"/>
          <w:marTop w:val="0"/>
          <w:marBottom w:val="120"/>
          <w:divBdr>
            <w:top w:val="none" w:sz="0" w:space="0" w:color="auto"/>
            <w:left w:val="none" w:sz="0" w:space="0" w:color="auto"/>
            <w:bottom w:val="none" w:sz="0" w:space="0" w:color="auto"/>
            <w:right w:val="none" w:sz="0" w:space="0" w:color="auto"/>
          </w:divBdr>
        </w:div>
        <w:div w:id="1180855357">
          <w:marLeft w:val="1166"/>
          <w:marRight w:val="0"/>
          <w:marTop w:val="0"/>
          <w:marBottom w:val="120"/>
          <w:divBdr>
            <w:top w:val="none" w:sz="0" w:space="0" w:color="auto"/>
            <w:left w:val="none" w:sz="0" w:space="0" w:color="auto"/>
            <w:bottom w:val="none" w:sz="0" w:space="0" w:color="auto"/>
            <w:right w:val="none" w:sz="0" w:space="0" w:color="auto"/>
          </w:divBdr>
        </w:div>
        <w:div w:id="1370643125">
          <w:marLeft w:val="1166"/>
          <w:marRight w:val="0"/>
          <w:marTop w:val="0"/>
          <w:marBottom w:val="120"/>
          <w:divBdr>
            <w:top w:val="none" w:sz="0" w:space="0" w:color="auto"/>
            <w:left w:val="none" w:sz="0" w:space="0" w:color="auto"/>
            <w:bottom w:val="none" w:sz="0" w:space="0" w:color="auto"/>
            <w:right w:val="none" w:sz="0" w:space="0" w:color="auto"/>
          </w:divBdr>
        </w:div>
        <w:div w:id="2003385187">
          <w:marLeft w:val="1166"/>
          <w:marRight w:val="0"/>
          <w:marTop w:val="0"/>
          <w:marBottom w:val="120"/>
          <w:divBdr>
            <w:top w:val="none" w:sz="0" w:space="0" w:color="auto"/>
            <w:left w:val="none" w:sz="0" w:space="0" w:color="auto"/>
            <w:bottom w:val="none" w:sz="0" w:space="0" w:color="auto"/>
            <w:right w:val="none" w:sz="0" w:space="0" w:color="auto"/>
          </w:divBdr>
        </w:div>
      </w:divsChild>
    </w:div>
    <w:div w:id="1348021912">
      <w:bodyDiv w:val="1"/>
      <w:marLeft w:val="0"/>
      <w:marRight w:val="0"/>
      <w:marTop w:val="0"/>
      <w:marBottom w:val="0"/>
      <w:divBdr>
        <w:top w:val="none" w:sz="0" w:space="0" w:color="auto"/>
        <w:left w:val="none" w:sz="0" w:space="0" w:color="auto"/>
        <w:bottom w:val="none" w:sz="0" w:space="0" w:color="auto"/>
        <w:right w:val="none" w:sz="0" w:space="0" w:color="auto"/>
      </w:divBdr>
      <w:divsChild>
        <w:div w:id="863907069">
          <w:marLeft w:val="720"/>
          <w:marRight w:val="0"/>
          <w:marTop w:val="58"/>
          <w:marBottom w:val="0"/>
          <w:divBdr>
            <w:top w:val="none" w:sz="0" w:space="0" w:color="auto"/>
            <w:left w:val="none" w:sz="0" w:space="0" w:color="auto"/>
            <w:bottom w:val="none" w:sz="0" w:space="0" w:color="auto"/>
            <w:right w:val="none" w:sz="0" w:space="0" w:color="auto"/>
          </w:divBdr>
        </w:div>
        <w:div w:id="1780561242">
          <w:marLeft w:val="720"/>
          <w:marRight w:val="0"/>
          <w:marTop w:val="58"/>
          <w:marBottom w:val="0"/>
          <w:divBdr>
            <w:top w:val="none" w:sz="0" w:space="0" w:color="auto"/>
            <w:left w:val="none" w:sz="0" w:space="0" w:color="auto"/>
            <w:bottom w:val="none" w:sz="0" w:space="0" w:color="auto"/>
            <w:right w:val="none" w:sz="0" w:space="0" w:color="auto"/>
          </w:divBdr>
        </w:div>
        <w:div w:id="1845170587">
          <w:marLeft w:val="720"/>
          <w:marRight w:val="0"/>
          <w:marTop w:val="58"/>
          <w:marBottom w:val="0"/>
          <w:divBdr>
            <w:top w:val="none" w:sz="0" w:space="0" w:color="auto"/>
            <w:left w:val="none" w:sz="0" w:space="0" w:color="auto"/>
            <w:bottom w:val="none" w:sz="0" w:space="0" w:color="auto"/>
            <w:right w:val="none" w:sz="0" w:space="0" w:color="auto"/>
          </w:divBdr>
        </w:div>
        <w:div w:id="1995907375">
          <w:marLeft w:val="720"/>
          <w:marRight w:val="0"/>
          <w:marTop w:val="58"/>
          <w:marBottom w:val="0"/>
          <w:divBdr>
            <w:top w:val="none" w:sz="0" w:space="0" w:color="auto"/>
            <w:left w:val="none" w:sz="0" w:space="0" w:color="auto"/>
            <w:bottom w:val="none" w:sz="0" w:space="0" w:color="auto"/>
            <w:right w:val="none" w:sz="0" w:space="0" w:color="auto"/>
          </w:divBdr>
        </w:div>
        <w:div w:id="2117169452">
          <w:marLeft w:val="720"/>
          <w:marRight w:val="0"/>
          <w:marTop w:val="58"/>
          <w:marBottom w:val="0"/>
          <w:divBdr>
            <w:top w:val="none" w:sz="0" w:space="0" w:color="auto"/>
            <w:left w:val="none" w:sz="0" w:space="0" w:color="auto"/>
            <w:bottom w:val="none" w:sz="0" w:space="0" w:color="auto"/>
            <w:right w:val="none" w:sz="0" w:space="0" w:color="auto"/>
          </w:divBdr>
        </w:div>
      </w:divsChild>
    </w:div>
    <w:div w:id="1372219128">
      <w:bodyDiv w:val="1"/>
      <w:marLeft w:val="0"/>
      <w:marRight w:val="0"/>
      <w:marTop w:val="0"/>
      <w:marBottom w:val="0"/>
      <w:divBdr>
        <w:top w:val="none" w:sz="0" w:space="0" w:color="auto"/>
        <w:left w:val="none" w:sz="0" w:space="0" w:color="auto"/>
        <w:bottom w:val="none" w:sz="0" w:space="0" w:color="auto"/>
        <w:right w:val="none" w:sz="0" w:space="0" w:color="auto"/>
      </w:divBdr>
    </w:div>
    <w:div w:id="1374423951">
      <w:bodyDiv w:val="1"/>
      <w:marLeft w:val="0"/>
      <w:marRight w:val="0"/>
      <w:marTop w:val="0"/>
      <w:marBottom w:val="0"/>
      <w:divBdr>
        <w:top w:val="none" w:sz="0" w:space="0" w:color="auto"/>
        <w:left w:val="none" w:sz="0" w:space="0" w:color="auto"/>
        <w:bottom w:val="none" w:sz="0" w:space="0" w:color="auto"/>
        <w:right w:val="none" w:sz="0" w:space="0" w:color="auto"/>
      </w:divBdr>
    </w:div>
    <w:div w:id="1381325125">
      <w:bodyDiv w:val="1"/>
      <w:marLeft w:val="0"/>
      <w:marRight w:val="0"/>
      <w:marTop w:val="0"/>
      <w:marBottom w:val="0"/>
      <w:divBdr>
        <w:top w:val="none" w:sz="0" w:space="0" w:color="auto"/>
        <w:left w:val="none" w:sz="0" w:space="0" w:color="auto"/>
        <w:bottom w:val="none" w:sz="0" w:space="0" w:color="auto"/>
        <w:right w:val="none" w:sz="0" w:space="0" w:color="auto"/>
      </w:divBdr>
    </w:div>
    <w:div w:id="1395196777">
      <w:bodyDiv w:val="1"/>
      <w:marLeft w:val="0"/>
      <w:marRight w:val="0"/>
      <w:marTop w:val="0"/>
      <w:marBottom w:val="0"/>
      <w:divBdr>
        <w:top w:val="none" w:sz="0" w:space="0" w:color="auto"/>
        <w:left w:val="none" w:sz="0" w:space="0" w:color="auto"/>
        <w:bottom w:val="none" w:sz="0" w:space="0" w:color="auto"/>
        <w:right w:val="none" w:sz="0" w:space="0" w:color="auto"/>
      </w:divBdr>
    </w:div>
    <w:div w:id="1419326810">
      <w:bodyDiv w:val="1"/>
      <w:marLeft w:val="0"/>
      <w:marRight w:val="0"/>
      <w:marTop w:val="0"/>
      <w:marBottom w:val="0"/>
      <w:divBdr>
        <w:top w:val="none" w:sz="0" w:space="0" w:color="auto"/>
        <w:left w:val="none" w:sz="0" w:space="0" w:color="auto"/>
        <w:bottom w:val="none" w:sz="0" w:space="0" w:color="auto"/>
        <w:right w:val="none" w:sz="0" w:space="0" w:color="auto"/>
      </w:divBdr>
      <w:divsChild>
        <w:div w:id="290944664">
          <w:marLeft w:val="0"/>
          <w:marRight w:val="0"/>
          <w:marTop w:val="0"/>
          <w:marBottom w:val="0"/>
          <w:divBdr>
            <w:top w:val="none" w:sz="0" w:space="0" w:color="auto"/>
            <w:left w:val="none" w:sz="0" w:space="0" w:color="auto"/>
            <w:bottom w:val="none" w:sz="0" w:space="0" w:color="auto"/>
            <w:right w:val="none" w:sz="0" w:space="0" w:color="auto"/>
          </w:divBdr>
        </w:div>
      </w:divsChild>
    </w:div>
    <w:div w:id="1427993830">
      <w:bodyDiv w:val="1"/>
      <w:marLeft w:val="0"/>
      <w:marRight w:val="0"/>
      <w:marTop w:val="0"/>
      <w:marBottom w:val="0"/>
      <w:divBdr>
        <w:top w:val="none" w:sz="0" w:space="0" w:color="auto"/>
        <w:left w:val="none" w:sz="0" w:space="0" w:color="auto"/>
        <w:bottom w:val="none" w:sz="0" w:space="0" w:color="auto"/>
        <w:right w:val="none" w:sz="0" w:space="0" w:color="auto"/>
      </w:divBdr>
    </w:div>
    <w:div w:id="1428504790">
      <w:bodyDiv w:val="1"/>
      <w:marLeft w:val="0"/>
      <w:marRight w:val="0"/>
      <w:marTop w:val="0"/>
      <w:marBottom w:val="0"/>
      <w:divBdr>
        <w:top w:val="none" w:sz="0" w:space="0" w:color="auto"/>
        <w:left w:val="none" w:sz="0" w:space="0" w:color="auto"/>
        <w:bottom w:val="none" w:sz="0" w:space="0" w:color="auto"/>
        <w:right w:val="none" w:sz="0" w:space="0" w:color="auto"/>
      </w:divBdr>
    </w:div>
    <w:div w:id="1428848470">
      <w:bodyDiv w:val="1"/>
      <w:marLeft w:val="0"/>
      <w:marRight w:val="0"/>
      <w:marTop w:val="0"/>
      <w:marBottom w:val="0"/>
      <w:divBdr>
        <w:top w:val="none" w:sz="0" w:space="0" w:color="auto"/>
        <w:left w:val="none" w:sz="0" w:space="0" w:color="auto"/>
        <w:bottom w:val="none" w:sz="0" w:space="0" w:color="auto"/>
        <w:right w:val="none" w:sz="0" w:space="0" w:color="auto"/>
      </w:divBdr>
      <w:divsChild>
        <w:div w:id="145903587">
          <w:marLeft w:val="994"/>
          <w:marRight w:val="0"/>
          <w:marTop w:val="0"/>
          <w:marBottom w:val="0"/>
          <w:divBdr>
            <w:top w:val="none" w:sz="0" w:space="0" w:color="auto"/>
            <w:left w:val="none" w:sz="0" w:space="0" w:color="auto"/>
            <w:bottom w:val="none" w:sz="0" w:space="0" w:color="auto"/>
            <w:right w:val="none" w:sz="0" w:space="0" w:color="auto"/>
          </w:divBdr>
        </w:div>
        <w:div w:id="1252666173">
          <w:marLeft w:val="994"/>
          <w:marRight w:val="0"/>
          <w:marTop w:val="0"/>
          <w:marBottom w:val="0"/>
          <w:divBdr>
            <w:top w:val="none" w:sz="0" w:space="0" w:color="auto"/>
            <w:left w:val="none" w:sz="0" w:space="0" w:color="auto"/>
            <w:bottom w:val="none" w:sz="0" w:space="0" w:color="auto"/>
            <w:right w:val="none" w:sz="0" w:space="0" w:color="auto"/>
          </w:divBdr>
        </w:div>
      </w:divsChild>
    </w:div>
    <w:div w:id="1438017557">
      <w:bodyDiv w:val="1"/>
      <w:marLeft w:val="0"/>
      <w:marRight w:val="0"/>
      <w:marTop w:val="0"/>
      <w:marBottom w:val="0"/>
      <w:divBdr>
        <w:top w:val="none" w:sz="0" w:space="0" w:color="auto"/>
        <w:left w:val="none" w:sz="0" w:space="0" w:color="auto"/>
        <w:bottom w:val="none" w:sz="0" w:space="0" w:color="auto"/>
        <w:right w:val="none" w:sz="0" w:space="0" w:color="auto"/>
      </w:divBdr>
    </w:div>
    <w:div w:id="1443455923">
      <w:bodyDiv w:val="1"/>
      <w:marLeft w:val="0"/>
      <w:marRight w:val="0"/>
      <w:marTop w:val="0"/>
      <w:marBottom w:val="0"/>
      <w:divBdr>
        <w:top w:val="none" w:sz="0" w:space="0" w:color="auto"/>
        <w:left w:val="none" w:sz="0" w:space="0" w:color="auto"/>
        <w:bottom w:val="none" w:sz="0" w:space="0" w:color="auto"/>
        <w:right w:val="none" w:sz="0" w:space="0" w:color="auto"/>
      </w:divBdr>
    </w:div>
    <w:div w:id="1453590856">
      <w:bodyDiv w:val="1"/>
      <w:marLeft w:val="0"/>
      <w:marRight w:val="0"/>
      <w:marTop w:val="0"/>
      <w:marBottom w:val="0"/>
      <w:divBdr>
        <w:top w:val="none" w:sz="0" w:space="0" w:color="auto"/>
        <w:left w:val="none" w:sz="0" w:space="0" w:color="auto"/>
        <w:bottom w:val="none" w:sz="0" w:space="0" w:color="auto"/>
        <w:right w:val="none" w:sz="0" w:space="0" w:color="auto"/>
      </w:divBdr>
    </w:div>
    <w:div w:id="1475635973">
      <w:bodyDiv w:val="1"/>
      <w:marLeft w:val="0"/>
      <w:marRight w:val="0"/>
      <w:marTop w:val="0"/>
      <w:marBottom w:val="0"/>
      <w:divBdr>
        <w:top w:val="none" w:sz="0" w:space="0" w:color="auto"/>
        <w:left w:val="none" w:sz="0" w:space="0" w:color="auto"/>
        <w:bottom w:val="none" w:sz="0" w:space="0" w:color="auto"/>
        <w:right w:val="none" w:sz="0" w:space="0" w:color="auto"/>
      </w:divBdr>
    </w:div>
    <w:div w:id="1485274870">
      <w:bodyDiv w:val="1"/>
      <w:marLeft w:val="0"/>
      <w:marRight w:val="0"/>
      <w:marTop w:val="0"/>
      <w:marBottom w:val="0"/>
      <w:divBdr>
        <w:top w:val="none" w:sz="0" w:space="0" w:color="auto"/>
        <w:left w:val="none" w:sz="0" w:space="0" w:color="auto"/>
        <w:bottom w:val="none" w:sz="0" w:space="0" w:color="auto"/>
        <w:right w:val="none" w:sz="0" w:space="0" w:color="auto"/>
      </w:divBdr>
      <w:divsChild>
        <w:div w:id="1974361931">
          <w:marLeft w:val="446"/>
          <w:marRight w:val="0"/>
          <w:marTop w:val="0"/>
          <w:marBottom w:val="120"/>
          <w:divBdr>
            <w:top w:val="none" w:sz="0" w:space="0" w:color="auto"/>
            <w:left w:val="none" w:sz="0" w:space="0" w:color="auto"/>
            <w:bottom w:val="none" w:sz="0" w:space="0" w:color="auto"/>
            <w:right w:val="none" w:sz="0" w:space="0" w:color="auto"/>
          </w:divBdr>
        </w:div>
      </w:divsChild>
    </w:div>
    <w:div w:id="1487824272">
      <w:bodyDiv w:val="1"/>
      <w:marLeft w:val="0"/>
      <w:marRight w:val="0"/>
      <w:marTop w:val="0"/>
      <w:marBottom w:val="0"/>
      <w:divBdr>
        <w:top w:val="none" w:sz="0" w:space="0" w:color="auto"/>
        <w:left w:val="none" w:sz="0" w:space="0" w:color="auto"/>
        <w:bottom w:val="none" w:sz="0" w:space="0" w:color="auto"/>
        <w:right w:val="none" w:sz="0" w:space="0" w:color="auto"/>
      </w:divBdr>
      <w:divsChild>
        <w:div w:id="299383477">
          <w:marLeft w:val="1166"/>
          <w:marRight w:val="0"/>
          <w:marTop w:val="0"/>
          <w:marBottom w:val="120"/>
          <w:divBdr>
            <w:top w:val="none" w:sz="0" w:space="0" w:color="auto"/>
            <w:left w:val="none" w:sz="0" w:space="0" w:color="auto"/>
            <w:bottom w:val="none" w:sz="0" w:space="0" w:color="auto"/>
            <w:right w:val="none" w:sz="0" w:space="0" w:color="auto"/>
          </w:divBdr>
        </w:div>
        <w:div w:id="439954089">
          <w:marLeft w:val="1166"/>
          <w:marRight w:val="0"/>
          <w:marTop w:val="0"/>
          <w:marBottom w:val="120"/>
          <w:divBdr>
            <w:top w:val="none" w:sz="0" w:space="0" w:color="auto"/>
            <w:left w:val="none" w:sz="0" w:space="0" w:color="auto"/>
            <w:bottom w:val="none" w:sz="0" w:space="0" w:color="auto"/>
            <w:right w:val="none" w:sz="0" w:space="0" w:color="auto"/>
          </w:divBdr>
        </w:div>
        <w:div w:id="939608875">
          <w:marLeft w:val="1166"/>
          <w:marRight w:val="0"/>
          <w:marTop w:val="0"/>
          <w:marBottom w:val="120"/>
          <w:divBdr>
            <w:top w:val="none" w:sz="0" w:space="0" w:color="auto"/>
            <w:left w:val="none" w:sz="0" w:space="0" w:color="auto"/>
            <w:bottom w:val="none" w:sz="0" w:space="0" w:color="auto"/>
            <w:right w:val="none" w:sz="0" w:space="0" w:color="auto"/>
          </w:divBdr>
        </w:div>
        <w:div w:id="1210604078">
          <w:marLeft w:val="446"/>
          <w:marRight w:val="0"/>
          <w:marTop w:val="0"/>
          <w:marBottom w:val="120"/>
          <w:divBdr>
            <w:top w:val="none" w:sz="0" w:space="0" w:color="auto"/>
            <w:left w:val="none" w:sz="0" w:space="0" w:color="auto"/>
            <w:bottom w:val="none" w:sz="0" w:space="0" w:color="auto"/>
            <w:right w:val="none" w:sz="0" w:space="0" w:color="auto"/>
          </w:divBdr>
        </w:div>
        <w:div w:id="1719209677">
          <w:marLeft w:val="1166"/>
          <w:marRight w:val="0"/>
          <w:marTop w:val="0"/>
          <w:marBottom w:val="120"/>
          <w:divBdr>
            <w:top w:val="none" w:sz="0" w:space="0" w:color="auto"/>
            <w:left w:val="none" w:sz="0" w:space="0" w:color="auto"/>
            <w:bottom w:val="none" w:sz="0" w:space="0" w:color="auto"/>
            <w:right w:val="none" w:sz="0" w:space="0" w:color="auto"/>
          </w:divBdr>
        </w:div>
      </w:divsChild>
    </w:div>
    <w:div w:id="1491867506">
      <w:bodyDiv w:val="1"/>
      <w:marLeft w:val="0"/>
      <w:marRight w:val="0"/>
      <w:marTop w:val="0"/>
      <w:marBottom w:val="0"/>
      <w:divBdr>
        <w:top w:val="none" w:sz="0" w:space="0" w:color="auto"/>
        <w:left w:val="none" w:sz="0" w:space="0" w:color="auto"/>
        <w:bottom w:val="none" w:sz="0" w:space="0" w:color="auto"/>
        <w:right w:val="none" w:sz="0" w:space="0" w:color="auto"/>
      </w:divBdr>
    </w:div>
    <w:div w:id="1521511187">
      <w:bodyDiv w:val="1"/>
      <w:marLeft w:val="0"/>
      <w:marRight w:val="0"/>
      <w:marTop w:val="0"/>
      <w:marBottom w:val="0"/>
      <w:divBdr>
        <w:top w:val="none" w:sz="0" w:space="0" w:color="auto"/>
        <w:left w:val="none" w:sz="0" w:space="0" w:color="auto"/>
        <w:bottom w:val="none" w:sz="0" w:space="0" w:color="auto"/>
        <w:right w:val="none" w:sz="0" w:space="0" w:color="auto"/>
      </w:divBdr>
    </w:div>
    <w:div w:id="1539706784">
      <w:bodyDiv w:val="1"/>
      <w:marLeft w:val="0"/>
      <w:marRight w:val="0"/>
      <w:marTop w:val="0"/>
      <w:marBottom w:val="0"/>
      <w:divBdr>
        <w:top w:val="none" w:sz="0" w:space="0" w:color="auto"/>
        <w:left w:val="none" w:sz="0" w:space="0" w:color="auto"/>
        <w:bottom w:val="none" w:sz="0" w:space="0" w:color="auto"/>
        <w:right w:val="none" w:sz="0" w:space="0" w:color="auto"/>
      </w:divBdr>
    </w:div>
    <w:div w:id="1558782634">
      <w:bodyDiv w:val="1"/>
      <w:marLeft w:val="0"/>
      <w:marRight w:val="0"/>
      <w:marTop w:val="0"/>
      <w:marBottom w:val="0"/>
      <w:divBdr>
        <w:top w:val="none" w:sz="0" w:space="0" w:color="auto"/>
        <w:left w:val="none" w:sz="0" w:space="0" w:color="auto"/>
        <w:bottom w:val="none" w:sz="0" w:space="0" w:color="auto"/>
        <w:right w:val="none" w:sz="0" w:space="0" w:color="auto"/>
      </w:divBdr>
      <w:divsChild>
        <w:div w:id="1101073691">
          <w:marLeft w:val="994"/>
          <w:marRight w:val="0"/>
          <w:marTop w:val="0"/>
          <w:marBottom w:val="0"/>
          <w:divBdr>
            <w:top w:val="none" w:sz="0" w:space="0" w:color="auto"/>
            <w:left w:val="none" w:sz="0" w:space="0" w:color="auto"/>
            <w:bottom w:val="none" w:sz="0" w:space="0" w:color="auto"/>
            <w:right w:val="none" w:sz="0" w:space="0" w:color="auto"/>
          </w:divBdr>
        </w:div>
      </w:divsChild>
    </w:div>
    <w:div w:id="1564831991">
      <w:bodyDiv w:val="1"/>
      <w:marLeft w:val="0"/>
      <w:marRight w:val="0"/>
      <w:marTop w:val="0"/>
      <w:marBottom w:val="0"/>
      <w:divBdr>
        <w:top w:val="none" w:sz="0" w:space="0" w:color="auto"/>
        <w:left w:val="none" w:sz="0" w:space="0" w:color="auto"/>
        <w:bottom w:val="none" w:sz="0" w:space="0" w:color="auto"/>
        <w:right w:val="none" w:sz="0" w:space="0" w:color="auto"/>
      </w:divBdr>
    </w:div>
    <w:div w:id="1638678701">
      <w:bodyDiv w:val="1"/>
      <w:marLeft w:val="0"/>
      <w:marRight w:val="0"/>
      <w:marTop w:val="0"/>
      <w:marBottom w:val="0"/>
      <w:divBdr>
        <w:top w:val="none" w:sz="0" w:space="0" w:color="auto"/>
        <w:left w:val="none" w:sz="0" w:space="0" w:color="auto"/>
        <w:bottom w:val="none" w:sz="0" w:space="0" w:color="auto"/>
        <w:right w:val="none" w:sz="0" w:space="0" w:color="auto"/>
      </w:divBdr>
    </w:div>
    <w:div w:id="1645812289">
      <w:bodyDiv w:val="1"/>
      <w:marLeft w:val="0"/>
      <w:marRight w:val="0"/>
      <w:marTop w:val="0"/>
      <w:marBottom w:val="0"/>
      <w:divBdr>
        <w:top w:val="none" w:sz="0" w:space="0" w:color="auto"/>
        <w:left w:val="none" w:sz="0" w:space="0" w:color="auto"/>
        <w:bottom w:val="none" w:sz="0" w:space="0" w:color="auto"/>
        <w:right w:val="none" w:sz="0" w:space="0" w:color="auto"/>
      </w:divBdr>
    </w:div>
    <w:div w:id="1667586723">
      <w:bodyDiv w:val="1"/>
      <w:marLeft w:val="0"/>
      <w:marRight w:val="0"/>
      <w:marTop w:val="0"/>
      <w:marBottom w:val="0"/>
      <w:divBdr>
        <w:top w:val="none" w:sz="0" w:space="0" w:color="auto"/>
        <w:left w:val="none" w:sz="0" w:space="0" w:color="auto"/>
        <w:bottom w:val="none" w:sz="0" w:space="0" w:color="auto"/>
        <w:right w:val="none" w:sz="0" w:space="0" w:color="auto"/>
      </w:divBdr>
    </w:div>
    <w:div w:id="1667901925">
      <w:bodyDiv w:val="1"/>
      <w:marLeft w:val="0"/>
      <w:marRight w:val="0"/>
      <w:marTop w:val="0"/>
      <w:marBottom w:val="0"/>
      <w:divBdr>
        <w:top w:val="none" w:sz="0" w:space="0" w:color="auto"/>
        <w:left w:val="none" w:sz="0" w:space="0" w:color="auto"/>
        <w:bottom w:val="none" w:sz="0" w:space="0" w:color="auto"/>
        <w:right w:val="none" w:sz="0" w:space="0" w:color="auto"/>
      </w:divBdr>
    </w:div>
    <w:div w:id="1672559176">
      <w:bodyDiv w:val="1"/>
      <w:marLeft w:val="0"/>
      <w:marRight w:val="0"/>
      <w:marTop w:val="0"/>
      <w:marBottom w:val="0"/>
      <w:divBdr>
        <w:top w:val="none" w:sz="0" w:space="0" w:color="auto"/>
        <w:left w:val="none" w:sz="0" w:space="0" w:color="auto"/>
        <w:bottom w:val="none" w:sz="0" w:space="0" w:color="auto"/>
        <w:right w:val="none" w:sz="0" w:space="0" w:color="auto"/>
      </w:divBdr>
    </w:div>
    <w:div w:id="1701663080">
      <w:bodyDiv w:val="1"/>
      <w:marLeft w:val="0"/>
      <w:marRight w:val="0"/>
      <w:marTop w:val="0"/>
      <w:marBottom w:val="0"/>
      <w:divBdr>
        <w:top w:val="none" w:sz="0" w:space="0" w:color="auto"/>
        <w:left w:val="none" w:sz="0" w:space="0" w:color="auto"/>
        <w:bottom w:val="none" w:sz="0" w:space="0" w:color="auto"/>
        <w:right w:val="none" w:sz="0" w:space="0" w:color="auto"/>
      </w:divBdr>
    </w:div>
    <w:div w:id="1726367806">
      <w:bodyDiv w:val="1"/>
      <w:marLeft w:val="0"/>
      <w:marRight w:val="0"/>
      <w:marTop w:val="0"/>
      <w:marBottom w:val="0"/>
      <w:divBdr>
        <w:top w:val="none" w:sz="0" w:space="0" w:color="auto"/>
        <w:left w:val="none" w:sz="0" w:space="0" w:color="auto"/>
        <w:bottom w:val="none" w:sz="0" w:space="0" w:color="auto"/>
        <w:right w:val="none" w:sz="0" w:space="0" w:color="auto"/>
      </w:divBdr>
    </w:div>
    <w:div w:id="1726637284">
      <w:bodyDiv w:val="1"/>
      <w:marLeft w:val="0"/>
      <w:marRight w:val="0"/>
      <w:marTop w:val="0"/>
      <w:marBottom w:val="0"/>
      <w:divBdr>
        <w:top w:val="none" w:sz="0" w:space="0" w:color="auto"/>
        <w:left w:val="none" w:sz="0" w:space="0" w:color="auto"/>
        <w:bottom w:val="none" w:sz="0" w:space="0" w:color="auto"/>
        <w:right w:val="none" w:sz="0" w:space="0" w:color="auto"/>
      </w:divBdr>
    </w:div>
    <w:div w:id="1735159559">
      <w:bodyDiv w:val="1"/>
      <w:marLeft w:val="0"/>
      <w:marRight w:val="0"/>
      <w:marTop w:val="0"/>
      <w:marBottom w:val="0"/>
      <w:divBdr>
        <w:top w:val="none" w:sz="0" w:space="0" w:color="auto"/>
        <w:left w:val="none" w:sz="0" w:space="0" w:color="auto"/>
        <w:bottom w:val="none" w:sz="0" w:space="0" w:color="auto"/>
        <w:right w:val="none" w:sz="0" w:space="0" w:color="auto"/>
      </w:divBdr>
    </w:div>
    <w:div w:id="1745905808">
      <w:bodyDiv w:val="1"/>
      <w:marLeft w:val="0"/>
      <w:marRight w:val="0"/>
      <w:marTop w:val="0"/>
      <w:marBottom w:val="0"/>
      <w:divBdr>
        <w:top w:val="none" w:sz="0" w:space="0" w:color="auto"/>
        <w:left w:val="none" w:sz="0" w:space="0" w:color="auto"/>
        <w:bottom w:val="none" w:sz="0" w:space="0" w:color="auto"/>
        <w:right w:val="none" w:sz="0" w:space="0" w:color="auto"/>
      </w:divBdr>
      <w:divsChild>
        <w:div w:id="1475412031">
          <w:marLeft w:val="1166"/>
          <w:marRight w:val="0"/>
          <w:marTop w:val="0"/>
          <w:marBottom w:val="120"/>
          <w:divBdr>
            <w:top w:val="none" w:sz="0" w:space="0" w:color="auto"/>
            <w:left w:val="none" w:sz="0" w:space="0" w:color="auto"/>
            <w:bottom w:val="none" w:sz="0" w:space="0" w:color="auto"/>
            <w:right w:val="none" w:sz="0" w:space="0" w:color="auto"/>
          </w:divBdr>
        </w:div>
      </w:divsChild>
    </w:div>
    <w:div w:id="1762094411">
      <w:bodyDiv w:val="1"/>
      <w:marLeft w:val="0"/>
      <w:marRight w:val="0"/>
      <w:marTop w:val="0"/>
      <w:marBottom w:val="0"/>
      <w:divBdr>
        <w:top w:val="none" w:sz="0" w:space="0" w:color="auto"/>
        <w:left w:val="none" w:sz="0" w:space="0" w:color="auto"/>
        <w:bottom w:val="none" w:sz="0" w:space="0" w:color="auto"/>
        <w:right w:val="none" w:sz="0" w:space="0" w:color="auto"/>
      </w:divBdr>
    </w:div>
    <w:div w:id="1775981715">
      <w:bodyDiv w:val="1"/>
      <w:marLeft w:val="0"/>
      <w:marRight w:val="0"/>
      <w:marTop w:val="0"/>
      <w:marBottom w:val="0"/>
      <w:divBdr>
        <w:top w:val="none" w:sz="0" w:space="0" w:color="auto"/>
        <w:left w:val="none" w:sz="0" w:space="0" w:color="auto"/>
        <w:bottom w:val="none" w:sz="0" w:space="0" w:color="auto"/>
        <w:right w:val="none" w:sz="0" w:space="0" w:color="auto"/>
      </w:divBdr>
    </w:div>
    <w:div w:id="1793942406">
      <w:bodyDiv w:val="1"/>
      <w:marLeft w:val="0"/>
      <w:marRight w:val="0"/>
      <w:marTop w:val="0"/>
      <w:marBottom w:val="0"/>
      <w:divBdr>
        <w:top w:val="none" w:sz="0" w:space="0" w:color="auto"/>
        <w:left w:val="none" w:sz="0" w:space="0" w:color="auto"/>
        <w:bottom w:val="none" w:sz="0" w:space="0" w:color="auto"/>
        <w:right w:val="none" w:sz="0" w:space="0" w:color="auto"/>
      </w:divBdr>
    </w:div>
    <w:div w:id="1797212997">
      <w:bodyDiv w:val="1"/>
      <w:marLeft w:val="0"/>
      <w:marRight w:val="0"/>
      <w:marTop w:val="0"/>
      <w:marBottom w:val="0"/>
      <w:divBdr>
        <w:top w:val="none" w:sz="0" w:space="0" w:color="auto"/>
        <w:left w:val="none" w:sz="0" w:space="0" w:color="auto"/>
        <w:bottom w:val="none" w:sz="0" w:space="0" w:color="auto"/>
        <w:right w:val="none" w:sz="0" w:space="0" w:color="auto"/>
      </w:divBdr>
    </w:div>
    <w:div w:id="1805198769">
      <w:bodyDiv w:val="1"/>
      <w:marLeft w:val="0"/>
      <w:marRight w:val="0"/>
      <w:marTop w:val="0"/>
      <w:marBottom w:val="0"/>
      <w:divBdr>
        <w:top w:val="none" w:sz="0" w:space="0" w:color="auto"/>
        <w:left w:val="none" w:sz="0" w:space="0" w:color="auto"/>
        <w:bottom w:val="none" w:sz="0" w:space="0" w:color="auto"/>
        <w:right w:val="none" w:sz="0" w:space="0" w:color="auto"/>
      </w:divBdr>
    </w:div>
    <w:div w:id="1805539741">
      <w:bodyDiv w:val="1"/>
      <w:marLeft w:val="0"/>
      <w:marRight w:val="0"/>
      <w:marTop w:val="0"/>
      <w:marBottom w:val="0"/>
      <w:divBdr>
        <w:top w:val="none" w:sz="0" w:space="0" w:color="auto"/>
        <w:left w:val="none" w:sz="0" w:space="0" w:color="auto"/>
        <w:bottom w:val="none" w:sz="0" w:space="0" w:color="auto"/>
        <w:right w:val="none" w:sz="0" w:space="0" w:color="auto"/>
      </w:divBdr>
      <w:divsChild>
        <w:div w:id="1346323820">
          <w:marLeft w:val="0"/>
          <w:marRight w:val="0"/>
          <w:marTop w:val="0"/>
          <w:marBottom w:val="0"/>
          <w:divBdr>
            <w:top w:val="none" w:sz="0" w:space="0" w:color="auto"/>
            <w:left w:val="none" w:sz="0" w:space="0" w:color="auto"/>
            <w:bottom w:val="none" w:sz="0" w:space="0" w:color="auto"/>
            <w:right w:val="none" w:sz="0" w:space="0" w:color="auto"/>
          </w:divBdr>
        </w:div>
      </w:divsChild>
    </w:div>
    <w:div w:id="1812356884">
      <w:bodyDiv w:val="1"/>
      <w:marLeft w:val="0"/>
      <w:marRight w:val="0"/>
      <w:marTop w:val="0"/>
      <w:marBottom w:val="0"/>
      <w:divBdr>
        <w:top w:val="none" w:sz="0" w:space="0" w:color="auto"/>
        <w:left w:val="none" w:sz="0" w:space="0" w:color="auto"/>
        <w:bottom w:val="none" w:sz="0" w:space="0" w:color="auto"/>
        <w:right w:val="none" w:sz="0" w:space="0" w:color="auto"/>
      </w:divBdr>
    </w:div>
    <w:div w:id="1832673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4875">
          <w:marLeft w:val="0"/>
          <w:marRight w:val="0"/>
          <w:marTop w:val="0"/>
          <w:marBottom w:val="0"/>
          <w:divBdr>
            <w:top w:val="none" w:sz="0" w:space="0" w:color="auto"/>
            <w:left w:val="none" w:sz="0" w:space="0" w:color="auto"/>
            <w:bottom w:val="none" w:sz="0" w:space="0" w:color="auto"/>
            <w:right w:val="none" w:sz="0" w:space="0" w:color="auto"/>
          </w:divBdr>
          <w:divsChild>
            <w:div w:id="2078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990">
      <w:bodyDiv w:val="1"/>
      <w:marLeft w:val="0"/>
      <w:marRight w:val="0"/>
      <w:marTop w:val="0"/>
      <w:marBottom w:val="0"/>
      <w:divBdr>
        <w:top w:val="none" w:sz="0" w:space="0" w:color="auto"/>
        <w:left w:val="none" w:sz="0" w:space="0" w:color="auto"/>
        <w:bottom w:val="none" w:sz="0" w:space="0" w:color="auto"/>
        <w:right w:val="none" w:sz="0" w:space="0" w:color="auto"/>
      </w:divBdr>
      <w:divsChild>
        <w:div w:id="694573692">
          <w:marLeft w:val="274"/>
          <w:marRight w:val="0"/>
          <w:marTop w:val="0"/>
          <w:marBottom w:val="0"/>
          <w:divBdr>
            <w:top w:val="none" w:sz="0" w:space="0" w:color="auto"/>
            <w:left w:val="none" w:sz="0" w:space="0" w:color="auto"/>
            <w:bottom w:val="none" w:sz="0" w:space="0" w:color="auto"/>
            <w:right w:val="none" w:sz="0" w:space="0" w:color="auto"/>
          </w:divBdr>
        </w:div>
      </w:divsChild>
    </w:div>
    <w:div w:id="1846627488">
      <w:bodyDiv w:val="1"/>
      <w:marLeft w:val="0"/>
      <w:marRight w:val="0"/>
      <w:marTop w:val="0"/>
      <w:marBottom w:val="0"/>
      <w:divBdr>
        <w:top w:val="none" w:sz="0" w:space="0" w:color="auto"/>
        <w:left w:val="none" w:sz="0" w:space="0" w:color="auto"/>
        <w:bottom w:val="none" w:sz="0" w:space="0" w:color="auto"/>
        <w:right w:val="none" w:sz="0" w:space="0" w:color="auto"/>
      </w:divBdr>
      <w:divsChild>
        <w:div w:id="1272401271">
          <w:marLeft w:val="446"/>
          <w:marRight w:val="0"/>
          <w:marTop w:val="0"/>
          <w:marBottom w:val="0"/>
          <w:divBdr>
            <w:top w:val="none" w:sz="0" w:space="0" w:color="auto"/>
            <w:left w:val="none" w:sz="0" w:space="0" w:color="auto"/>
            <w:bottom w:val="none" w:sz="0" w:space="0" w:color="auto"/>
            <w:right w:val="none" w:sz="0" w:space="0" w:color="auto"/>
          </w:divBdr>
        </w:div>
      </w:divsChild>
    </w:div>
    <w:div w:id="1866601887">
      <w:bodyDiv w:val="1"/>
      <w:marLeft w:val="0"/>
      <w:marRight w:val="0"/>
      <w:marTop w:val="0"/>
      <w:marBottom w:val="0"/>
      <w:divBdr>
        <w:top w:val="none" w:sz="0" w:space="0" w:color="auto"/>
        <w:left w:val="none" w:sz="0" w:space="0" w:color="auto"/>
        <w:bottom w:val="none" w:sz="0" w:space="0" w:color="auto"/>
        <w:right w:val="none" w:sz="0" w:space="0" w:color="auto"/>
      </w:divBdr>
    </w:div>
    <w:div w:id="1879463860">
      <w:bodyDiv w:val="1"/>
      <w:marLeft w:val="0"/>
      <w:marRight w:val="0"/>
      <w:marTop w:val="0"/>
      <w:marBottom w:val="0"/>
      <w:divBdr>
        <w:top w:val="none" w:sz="0" w:space="0" w:color="auto"/>
        <w:left w:val="none" w:sz="0" w:space="0" w:color="auto"/>
        <w:bottom w:val="none" w:sz="0" w:space="0" w:color="auto"/>
        <w:right w:val="none" w:sz="0" w:space="0" w:color="auto"/>
      </w:divBdr>
      <w:divsChild>
        <w:div w:id="943657304">
          <w:marLeft w:val="446"/>
          <w:marRight w:val="0"/>
          <w:marTop w:val="0"/>
          <w:marBottom w:val="120"/>
          <w:divBdr>
            <w:top w:val="none" w:sz="0" w:space="0" w:color="auto"/>
            <w:left w:val="none" w:sz="0" w:space="0" w:color="auto"/>
            <w:bottom w:val="none" w:sz="0" w:space="0" w:color="auto"/>
            <w:right w:val="none" w:sz="0" w:space="0" w:color="auto"/>
          </w:divBdr>
        </w:div>
      </w:divsChild>
    </w:div>
    <w:div w:id="1893299099">
      <w:bodyDiv w:val="1"/>
      <w:marLeft w:val="0"/>
      <w:marRight w:val="0"/>
      <w:marTop w:val="0"/>
      <w:marBottom w:val="0"/>
      <w:divBdr>
        <w:top w:val="none" w:sz="0" w:space="0" w:color="auto"/>
        <w:left w:val="none" w:sz="0" w:space="0" w:color="auto"/>
        <w:bottom w:val="none" w:sz="0" w:space="0" w:color="auto"/>
        <w:right w:val="none" w:sz="0" w:space="0" w:color="auto"/>
      </w:divBdr>
      <w:divsChild>
        <w:div w:id="10648116">
          <w:marLeft w:val="0"/>
          <w:marRight w:val="0"/>
          <w:marTop w:val="0"/>
          <w:marBottom w:val="0"/>
          <w:divBdr>
            <w:top w:val="none" w:sz="0" w:space="0" w:color="auto"/>
            <w:left w:val="none" w:sz="0" w:space="0" w:color="auto"/>
            <w:bottom w:val="none" w:sz="0" w:space="0" w:color="auto"/>
            <w:right w:val="none" w:sz="0" w:space="0" w:color="auto"/>
          </w:divBdr>
        </w:div>
        <w:div w:id="191384599">
          <w:marLeft w:val="0"/>
          <w:marRight w:val="0"/>
          <w:marTop w:val="0"/>
          <w:marBottom w:val="0"/>
          <w:divBdr>
            <w:top w:val="none" w:sz="0" w:space="0" w:color="auto"/>
            <w:left w:val="none" w:sz="0" w:space="0" w:color="auto"/>
            <w:bottom w:val="none" w:sz="0" w:space="0" w:color="auto"/>
            <w:right w:val="none" w:sz="0" w:space="0" w:color="auto"/>
          </w:divBdr>
        </w:div>
        <w:div w:id="901603798">
          <w:marLeft w:val="0"/>
          <w:marRight w:val="0"/>
          <w:marTop w:val="0"/>
          <w:marBottom w:val="0"/>
          <w:divBdr>
            <w:top w:val="none" w:sz="0" w:space="0" w:color="auto"/>
            <w:left w:val="none" w:sz="0" w:space="0" w:color="auto"/>
            <w:bottom w:val="none" w:sz="0" w:space="0" w:color="auto"/>
            <w:right w:val="none" w:sz="0" w:space="0" w:color="auto"/>
          </w:divBdr>
        </w:div>
        <w:div w:id="1340691758">
          <w:marLeft w:val="0"/>
          <w:marRight w:val="0"/>
          <w:marTop w:val="0"/>
          <w:marBottom w:val="0"/>
          <w:divBdr>
            <w:top w:val="none" w:sz="0" w:space="0" w:color="auto"/>
            <w:left w:val="none" w:sz="0" w:space="0" w:color="auto"/>
            <w:bottom w:val="none" w:sz="0" w:space="0" w:color="auto"/>
            <w:right w:val="none" w:sz="0" w:space="0" w:color="auto"/>
          </w:divBdr>
        </w:div>
      </w:divsChild>
    </w:div>
    <w:div w:id="1901281167">
      <w:bodyDiv w:val="1"/>
      <w:marLeft w:val="0"/>
      <w:marRight w:val="0"/>
      <w:marTop w:val="0"/>
      <w:marBottom w:val="0"/>
      <w:divBdr>
        <w:top w:val="none" w:sz="0" w:space="0" w:color="auto"/>
        <w:left w:val="none" w:sz="0" w:space="0" w:color="auto"/>
        <w:bottom w:val="none" w:sz="0" w:space="0" w:color="auto"/>
        <w:right w:val="none" w:sz="0" w:space="0" w:color="auto"/>
      </w:divBdr>
    </w:div>
    <w:div w:id="1919249579">
      <w:bodyDiv w:val="1"/>
      <w:marLeft w:val="0"/>
      <w:marRight w:val="0"/>
      <w:marTop w:val="0"/>
      <w:marBottom w:val="0"/>
      <w:divBdr>
        <w:top w:val="none" w:sz="0" w:space="0" w:color="auto"/>
        <w:left w:val="none" w:sz="0" w:space="0" w:color="auto"/>
        <w:bottom w:val="none" w:sz="0" w:space="0" w:color="auto"/>
        <w:right w:val="none" w:sz="0" w:space="0" w:color="auto"/>
      </w:divBdr>
      <w:divsChild>
        <w:div w:id="827211042">
          <w:marLeft w:val="1166"/>
          <w:marRight w:val="0"/>
          <w:marTop w:val="72"/>
          <w:marBottom w:val="0"/>
          <w:divBdr>
            <w:top w:val="none" w:sz="0" w:space="0" w:color="auto"/>
            <w:left w:val="none" w:sz="0" w:space="0" w:color="auto"/>
            <w:bottom w:val="none" w:sz="0" w:space="0" w:color="auto"/>
            <w:right w:val="none" w:sz="0" w:space="0" w:color="auto"/>
          </w:divBdr>
        </w:div>
        <w:div w:id="1430158144">
          <w:marLeft w:val="1166"/>
          <w:marRight w:val="0"/>
          <w:marTop w:val="72"/>
          <w:marBottom w:val="0"/>
          <w:divBdr>
            <w:top w:val="none" w:sz="0" w:space="0" w:color="auto"/>
            <w:left w:val="none" w:sz="0" w:space="0" w:color="auto"/>
            <w:bottom w:val="none" w:sz="0" w:space="0" w:color="auto"/>
            <w:right w:val="none" w:sz="0" w:space="0" w:color="auto"/>
          </w:divBdr>
        </w:div>
        <w:div w:id="1765566451">
          <w:marLeft w:val="1166"/>
          <w:marRight w:val="0"/>
          <w:marTop w:val="72"/>
          <w:marBottom w:val="0"/>
          <w:divBdr>
            <w:top w:val="none" w:sz="0" w:space="0" w:color="auto"/>
            <w:left w:val="none" w:sz="0" w:space="0" w:color="auto"/>
            <w:bottom w:val="none" w:sz="0" w:space="0" w:color="auto"/>
            <w:right w:val="none" w:sz="0" w:space="0" w:color="auto"/>
          </w:divBdr>
        </w:div>
        <w:div w:id="1851751058">
          <w:marLeft w:val="1166"/>
          <w:marRight w:val="0"/>
          <w:marTop w:val="72"/>
          <w:marBottom w:val="0"/>
          <w:divBdr>
            <w:top w:val="none" w:sz="0" w:space="0" w:color="auto"/>
            <w:left w:val="none" w:sz="0" w:space="0" w:color="auto"/>
            <w:bottom w:val="none" w:sz="0" w:space="0" w:color="auto"/>
            <w:right w:val="none" w:sz="0" w:space="0" w:color="auto"/>
          </w:divBdr>
        </w:div>
      </w:divsChild>
    </w:div>
    <w:div w:id="1932926565">
      <w:bodyDiv w:val="1"/>
      <w:marLeft w:val="0"/>
      <w:marRight w:val="0"/>
      <w:marTop w:val="0"/>
      <w:marBottom w:val="0"/>
      <w:divBdr>
        <w:top w:val="none" w:sz="0" w:space="0" w:color="auto"/>
        <w:left w:val="none" w:sz="0" w:space="0" w:color="auto"/>
        <w:bottom w:val="none" w:sz="0" w:space="0" w:color="auto"/>
        <w:right w:val="none" w:sz="0" w:space="0" w:color="auto"/>
      </w:divBdr>
      <w:divsChild>
        <w:div w:id="362440396">
          <w:marLeft w:val="720"/>
          <w:marRight w:val="0"/>
          <w:marTop w:val="65"/>
          <w:marBottom w:val="0"/>
          <w:divBdr>
            <w:top w:val="none" w:sz="0" w:space="0" w:color="auto"/>
            <w:left w:val="none" w:sz="0" w:space="0" w:color="auto"/>
            <w:bottom w:val="none" w:sz="0" w:space="0" w:color="auto"/>
            <w:right w:val="none" w:sz="0" w:space="0" w:color="auto"/>
          </w:divBdr>
        </w:div>
        <w:div w:id="1413745940">
          <w:marLeft w:val="720"/>
          <w:marRight w:val="0"/>
          <w:marTop w:val="65"/>
          <w:marBottom w:val="0"/>
          <w:divBdr>
            <w:top w:val="none" w:sz="0" w:space="0" w:color="auto"/>
            <w:left w:val="none" w:sz="0" w:space="0" w:color="auto"/>
            <w:bottom w:val="none" w:sz="0" w:space="0" w:color="auto"/>
            <w:right w:val="none" w:sz="0" w:space="0" w:color="auto"/>
          </w:divBdr>
        </w:div>
        <w:div w:id="1498962077">
          <w:marLeft w:val="720"/>
          <w:marRight w:val="0"/>
          <w:marTop w:val="65"/>
          <w:marBottom w:val="0"/>
          <w:divBdr>
            <w:top w:val="none" w:sz="0" w:space="0" w:color="auto"/>
            <w:left w:val="none" w:sz="0" w:space="0" w:color="auto"/>
            <w:bottom w:val="none" w:sz="0" w:space="0" w:color="auto"/>
            <w:right w:val="none" w:sz="0" w:space="0" w:color="auto"/>
          </w:divBdr>
        </w:div>
        <w:div w:id="1869484263">
          <w:marLeft w:val="720"/>
          <w:marRight w:val="0"/>
          <w:marTop w:val="65"/>
          <w:marBottom w:val="0"/>
          <w:divBdr>
            <w:top w:val="none" w:sz="0" w:space="0" w:color="auto"/>
            <w:left w:val="none" w:sz="0" w:space="0" w:color="auto"/>
            <w:bottom w:val="none" w:sz="0" w:space="0" w:color="auto"/>
            <w:right w:val="none" w:sz="0" w:space="0" w:color="auto"/>
          </w:divBdr>
        </w:div>
        <w:div w:id="2143769834">
          <w:marLeft w:val="720"/>
          <w:marRight w:val="0"/>
          <w:marTop w:val="65"/>
          <w:marBottom w:val="0"/>
          <w:divBdr>
            <w:top w:val="none" w:sz="0" w:space="0" w:color="auto"/>
            <w:left w:val="none" w:sz="0" w:space="0" w:color="auto"/>
            <w:bottom w:val="none" w:sz="0" w:space="0" w:color="auto"/>
            <w:right w:val="none" w:sz="0" w:space="0" w:color="auto"/>
          </w:divBdr>
        </w:div>
      </w:divsChild>
    </w:div>
    <w:div w:id="1955556304">
      <w:bodyDiv w:val="1"/>
      <w:marLeft w:val="0"/>
      <w:marRight w:val="0"/>
      <w:marTop w:val="0"/>
      <w:marBottom w:val="0"/>
      <w:divBdr>
        <w:top w:val="none" w:sz="0" w:space="0" w:color="auto"/>
        <w:left w:val="none" w:sz="0" w:space="0" w:color="auto"/>
        <w:bottom w:val="none" w:sz="0" w:space="0" w:color="auto"/>
        <w:right w:val="none" w:sz="0" w:space="0" w:color="auto"/>
      </w:divBdr>
    </w:div>
    <w:div w:id="1957831178">
      <w:bodyDiv w:val="1"/>
      <w:marLeft w:val="0"/>
      <w:marRight w:val="0"/>
      <w:marTop w:val="0"/>
      <w:marBottom w:val="0"/>
      <w:divBdr>
        <w:top w:val="none" w:sz="0" w:space="0" w:color="auto"/>
        <w:left w:val="none" w:sz="0" w:space="0" w:color="auto"/>
        <w:bottom w:val="none" w:sz="0" w:space="0" w:color="auto"/>
        <w:right w:val="none" w:sz="0" w:space="0" w:color="auto"/>
      </w:divBdr>
    </w:div>
    <w:div w:id="2036542745">
      <w:bodyDiv w:val="1"/>
      <w:marLeft w:val="0"/>
      <w:marRight w:val="0"/>
      <w:marTop w:val="0"/>
      <w:marBottom w:val="0"/>
      <w:divBdr>
        <w:top w:val="none" w:sz="0" w:space="0" w:color="auto"/>
        <w:left w:val="none" w:sz="0" w:space="0" w:color="auto"/>
        <w:bottom w:val="none" w:sz="0" w:space="0" w:color="auto"/>
        <w:right w:val="none" w:sz="0" w:space="0" w:color="auto"/>
      </w:divBdr>
    </w:div>
    <w:div w:id="2040353062">
      <w:bodyDiv w:val="1"/>
      <w:marLeft w:val="0"/>
      <w:marRight w:val="0"/>
      <w:marTop w:val="0"/>
      <w:marBottom w:val="0"/>
      <w:divBdr>
        <w:top w:val="none" w:sz="0" w:space="0" w:color="auto"/>
        <w:left w:val="none" w:sz="0" w:space="0" w:color="auto"/>
        <w:bottom w:val="none" w:sz="0" w:space="0" w:color="auto"/>
        <w:right w:val="none" w:sz="0" w:space="0" w:color="auto"/>
      </w:divBdr>
    </w:div>
    <w:div w:id="2056004652">
      <w:bodyDiv w:val="1"/>
      <w:marLeft w:val="0"/>
      <w:marRight w:val="0"/>
      <w:marTop w:val="0"/>
      <w:marBottom w:val="0"/>
      <w:divBdr>
        <w:top w:val="none" w:sz="0" w:space="0" w:color="auto"/>
        <w:left w:val="none" w:sz="0" w:space="0" w:color="auto"/>
        <w:bottom w:val="none" w:sz="0" w:space="0" w:color="auto"/>
        <w:right w:val="none" w:sz="0" w:space="0" w:color="auto"/>
      </w:divBdr>
      <w:divsChild>
        <w:div w:id="1894269973">
          <w:marLeft w:val="0"/>
          <w:marRight w:val="0"/>
          <w:marTop w:val="0"/>
          <w:marBottom w:val="0"/>
          <w:divBdr>
            <w:top w:val="none" w:sz="0" w:space="0" w:color="auto"/>
            <w:left w:val="none" w:sz="0" w:space="0" w:color="auto"/>
            <w:bottom w:val="none" w:sz="0" w:space="0" w:color="auto"/>
            <w:right w:val="none" w:sz="0" w:space="0" w:color="auto"/>
          </w:divBdr>
        </w:div>
      </w:divsChild>
    </w:div>
    <w:div w:id="2067751908">
      <w:bodyDiv w:val="1"/>
      <w:marLeft w:val="0"/>
      <w:marRight w:val="0"/>
      <w:marTop w:val="0"/>
      <w:marBottom w:val="0"/>
      <w:divBdr>
        <w:top w:val="none" w:sz="0" w:space="0" w:color="auto"/>
        <w:left w:val="none" w:sz="0" w:space="0" w:color="auto"/>
        <w:bottom w:val="none" w:sz="0" w:space="0" w:color="auto"/>
        <w:right w:val="none" w:sz="0" w:space="0" w:color="auto"/>
      </w:divBdr>
      <w:divsChild>
        <w:div w:id="1847670267">
          <w:marLeft w:val="446"/>
          <w:marRight w:val="0"/>
          <w:marTop w:val="0"/>
          <w:marBottom w:val="0"/>
          <w:divBdr>
            <w:top w:val="none" w:sz="0" w:space="0" w:color="auto"/>
            <w:left w:val="none" w:sz="0" w:space="0" w:color="auto"/>
            <w:bottom w:val="none" w:sz="0" w:space="0" w:color="auto"/>
            <w:right w:val="none" w:sz="0" w:space="0" w:color="auto"/>
          </w:divBdr>
        </w:div>
      </w:divsChild>
    </w:div>
    <w:div w:id="2091540924">
      <w:bodyDiv w:val="1"/>
      <w:marLeft w:val="0"/>
      <w:marRight w:val="0"/>
      <w:marTop w:val="0"/>
      <w:marBottom w:val="0"/>
      <w:divBdr>
        <w:top w:val="none" w:sz="0" w:space="0" w:color="auto"/>
        <w:left w:val="none" w:sz="0" w:space="0" w:color="auto"/>
        <w:bottom w:val="none" w:sz="0" w:space="0" w:color="auto"/>
        <w:right w:val="none" w:sz="0" w:space="0" w:color="auto"/>
      </w:divBdr>
      <w:divsChild>
        <w:div w:id="1745759085">
          <w:marLeft w:val="0"/>
          <w:marRight w:val="0"/>
          <w:marTop w:val="0"/>
          <w:marBottom w:val="0"/>
          <w:divBdr>
            <w:top w:val="none" w:sz="0" w:space="0" w:color="auto"/>
            <w:left w:val="none" w:sz="0" w:space="0" w:color="auto"/>
            <w:bottom w:val="none" w:sz="0" w:space="0" w:color="auto"/>
            <w:right w:val="none" w:sz="0" w:space="0" w:color="auto"/>
          </w:divBdr>
        </w:div>
      </w:divsChild>
    </w:div>
    <w:div w:id="2094621183">
      <w:bodyDiv w:val="1"/>
      <w:marLeft w:val="0"/>
      <w:marRight w:val="0"/>
      <w:marTop w:val="0"/>
      <w:marBottom w:val="0"/>
      <w:divBdr>
        <w:top w:val="none" w:sz="0" w:space="0" w:color="auto"/>
        <w:left w:val="none" w:sz="0" w:space="0" w:color="auto"/>
        <w:bottom w:val="none" w:sz="0" w:space="0" w:color="auto"/>
        <w:right w:val="none" w:sz="0" w:space="0" w:color="auto"/>
      </w:divBdr>
      <w:divsChild>
        <w:div w:id="2094349853">
          <w:marLeft w:val="0"/>
          <w:marRight w:val="0"/>
          <w:marTop w:val="0"/>
          <w:marBottom w:val="0"/>
          <w:divBdr>
            <w:top w:val="none" w:sz="0" w:space="0" w:color="auto"/>
            <w:left w:val="none" w:sz="0" w:space="0" w:color="auto"/>
            <w:bottom w:val="none" w:sz="0" w:space="0" w:color="auto"/>
            <w:right w:val="none" w:sz="0" w:space="0" w:color="auto"/>
          </w:divBdr>
        </w:div>
      </w:divsChild>
    </w:div>
    <w:div w:id="2099979793">
      <w:bodyDiv w:val="1"/>
      <w:marLeft w:val="0"/>
      <w:marRight w:val="0"/>
      <w:marTop w:val="0"/>
      <w:marBottom w:val="0"/>
      <w:divBdr>
        <w:top w:val="none" w:sz="0" w:space="0" w:color="auto"/>
        <w:left w:val="none" w:sz="0" w:space="0" w:color="auto"/>
        <w:bottom w:val="none" w:sz="0" w:space="0" w:color="auto"/>
        <w:right w:val="none" w:sz="0" w:space="0" w:color="auto"/>
      </w:divBdr>
    </w:div>
    <w:div w:id="2105149488">
      <w:bodyDiv w:val="1"/>
      <w:marLeft w:val="0"/>
      <w:marRight w:val="0"/>
      <w:marTop w:val="0"/>
      <w:marBottom w:val="0"/>
      <w:divBdr>
        <w:top w:val="none" w:sz="0" w:space="0" w:color="auto"/>
        <w:left w:val="none" w:sz="0" w:space="0" w:color="auto"/>
        <w:bottom w:val="none" w:sz="0" w:space="0" w:color="auto"/>
        <w:right w:val="none" w:sz="0" w:space="0" w:color="auto"/>
      </w:divBdr>
    </w:div>
    <w:div w:id="2122140708">
      <w:bodyDiv w:val="1"/>
      <w:marLeft w:val="0"/>
      <w:marRight w:val="0"/>
      <w:marTop w:val="0"/>
      <w:marBottom w:val="0"/>
      <w:divBdr>
        <w:top w:val="none" w:sz="0" w:space="0" w:color="auto"/>
        <w:left w:val="none" w:sz="0" w:space="0" w:color="auto"/>
        <w:bottom w:val="none" w:sz="0" w:space="0" w:color="auto"/>
        <w:right w:val="none" w:sz="0" w:space="0" w:color="auto"/>
      </w:divBdr>
      <w:divsChild>
        <w:div w:id="204827981">
          <w:marLeft w:val="1166"/>
          <w:marRight w:val="0"/>
          <w:marTop w:val="58"/>
          <w:marBottom w:val="0"/>
          <w:divBdr>
            <w:top w:val="none" w:sz="0" w:space="0" w:color="auto"/>
            <w:left w:val="none" w:sz="0" w:space="0" w:color="auto"/>
            <w:bottom w:val="none" w:sz="0" w:space="0" w:color="auto"/>
            <w:right w:val="none" w:sz="0" w:space="0" w:color="auto"/>
          </w:divBdr>
        </w:div>
        <w:div w:id="1496727533">
          <w:marLeft w:val="1166"/>
          <w:marRight w:val="0"/>
          <w:marTop w:val="58"/>
          <w:marBottom w:val="0"/>
          <w:divBdr>
            <w:top w:val="none" w:sz="0" w:space="0" w:color="auto"/>
            <w:left w:val="none" w:sz="0" w:space="0" w:color="auto"/>
            <w:bottom w:val="none" w:sz="0" w:space="0" w:color="auto"/>
            <w:right w:val="none" w:sz="0" w:space="0" w:color="auto"/>
          </w:divBdr>
        </w:div>
        <w:div w:id="1574120653">
          <w:marLeft w:val="1166"/>
          <w:marRight w:val="0"/>
          <w:marTop w:val="58"/>
          <w:marBottom w:val="0"/>
          <w:divBdr>
            <w:top w:val="none" w:sz="0" w:space="0" w:color="auto"/>
            <w:left w:val="none" w:sz="0" w:space="0" w:color="auto"/>
            <w:bottom w:val="none" w:sz="0" w:space="0" w:color="auto"/>
            <w:right w:val="none" w:sz="0" w:space="0" w:color="auto"/>
          </w:divBdr>
        </w:div>
        <w:div w:id="1869833320">
          <w:marLeft w:val="1166"/>
          <w:marRight w:val="0"/>
          <w:marTop w:val="58"/>
          <w:marBottom w:val="0"/>
          <w:divBdr>
            <w:top w:val="none" w:sz="0" w:space="0" w:color="auto"/>
            <w:left w:val="none" w:sz="0" w:space="0" w:color="auto"/>
            <w:bottom w:val="none" w:sz="0" w:space="0" w:color="auto"/>
            <w:right w:val="none" w:sz="0" w:space="0" w:color="auto"/>
          </w:divBdr>
        </w:div>
      </w:divsChild>
    </w:div>
    <w:div w:id="2127234931">
      <w:bodyDiv w:val="1"/>
      <w:marLeft w:val="0"/>
      <w:marRight w:val="0"/>
      <w:marTop w:val="0"/>
      <w:marBottom w:val="0"/>
      <w:divBdr>
        <w:top w:val="none" w:sz="0" w:space="0" w:color="auto"/>
        <w:left w:val="none" w:sz="0" w:space="0" w:color="auto"/>
        <w:bottom w:val="none" w:sz="0" w:space="0" w:color="auto"/>
        <w:right w:val="none" w:sz="0" w:space="0" w:color="auto"/>
      </w:divBdr>
      <w:divsChild>
        <w:div w:id="116053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erisgroup.sharepoint.com/:p:/s/DNA_JSOX_SAN_Dis_n_MAC_010988/EbfggEisS_lBj5vZDY5goM8BBSCx285FZWhFW7np1DfQaw?e=HJf1eL" TargetMode="Externa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oleObject" Target="embeddings/Microsoft_Excel_97-2003_Worksheet.xls"/><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verisgroup.sharepoint.com/:p:/s/DNA_JSOX_SAN_Dis_n_MAC_010988/Edj9NtVEhoBIkVjrNv3kAJcBLBungCTli1FzFVP1nlX7xA?e=eZOaAQ"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UEBA\Datos%20de%20programa\Microsoft\Plantillas\Plantilla%20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A67CCF45554C4AA1C96BAAE0ABD4FA" ma:contentTypeVersion="13" ma:contentTypeDescription="Crear nuevo documento." ma:contentTypeScope="" ma:versionID="b77e5bdb2145d2fb104f9ebe9eafe742">
  <xsd:schema xmlns:xsd="http://www.w3.org/2001/XMLSchema" xmlns:xs="http://www.w3.org/2001/XMLSchema" xmlns:p="http://schemas.microsoft.com/office/2006/metadata/properties" xmlns:ns2="9e8554f7-cace-4432-9078-0ea74170ea13" xmlns:ns3="16d9d8a6-1975-4345-94bd-dcb5fa13e3bb" targetNamespace="http://schemas.microsoft.com/office/2006/metadata/properties" ma:root="true" ma:fieldsID="b2ba1b05f1051e30e3e4841b86b84e95" ns2:_="" ns3:_="">
    <xsd:import namespace="9e8554f7-cace-4432-9078-0ea74170ea13"/>
    <xsd:import namespace="16d9d8a6-1975-4345-94bd-dcb5fa13e3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554f7-cace-4432-9078-0ea74170e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471ada5-31db-43fa-8830-84ca9293ff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9d8a6-1975-4345-94bd-dcb5fa13e3b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59c74b6b-e83a-4970-b0f4-2f2bebc42be1}" ma:internalName="TaxCatchAll" ma:showField="CatchAllData" ma:web="16d9d8a6-1975-4345-94bd-dcb5fa13e3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8554f7-cace-4432-9078-0ea74170ea13">
      <Terms xmlns="http://schemas.microsoft.com/office/infopath/2007/PartnerControls"/>
    </lcf76f155ced4ddcb4097134ff3c332f>
    <TaxCatchAll xmlns="16d9d8a6-1975-4345-94bd-dcb5fa13e3b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EC44B-1C85-46EA-B2B3-C89DB2766670}"/>
</file>

<file path=customXml/itemProps2.xml><?xml version="1.0" encoding="utf-8"?>
<ds:datastoreItem xmlns:ds="http://schemas.openxmlformats.org/officeDocument/2006/customXml" ds:itemID="{BB82F023-0C8A-4433-8872-D094D53819F1}">
  <ds:schemaRefs>
    <ds:schemaRef ds:uri="http://schemas.microsoft.com/sharepoint/v3/contenttype/forms"/>
  </ds:schemaRefs>
</ds:datastoreItem>
</file>

<file path=customXml/itemProps3.xml><?xml version="1.0" encoding="utf-8"?>
<ds:datastoreItem xmlns:ds="http://schemas.openxmlformats.org/officeDocument/2006/customXml" ds:itemID="{840B12F7-8FCA-436D-8C6E-280A1B678973}">
  <ds:schemaRefs>
    <ds:schemaRef ds:uri="http://schemas.microsoft.com/office/2006/metadata/properties"/>
    <ds:schemaRef ds:uri="http://schemas.microsoft.com/office/infopath/2007/PartnerControls"/>
    <ds:schemaRef ds:uri="4c6e1598-bccc-4ec0-8de8-cec3a19308ce"/>
    <ds:schemaRef ds:uri="b5b99ec4-56bf-4166-99c8-4466b002af65"/>
  </ds:schemaRefs>
</ds:datastoreItem>
</file>

<file path=customXml/itemProps4.xml><?xml version="1.0" encoding="utf-8"?>
<ds:datastoreItem xmlns:ds="http://schemas.openxmlformats.org/officeDocument/2006/customXml" ds:itemID="{701662B0-EFF3-4870-A56D-4E49026257FD}">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Plantilla Word</Template>
  <TotalTime>0</TotalTime>
  <Pages>68</Pages>
  <Words>5047</Words>
  <Characters>43559</Characters>
  <Application>Microsoft Office Word</Application>
  <DocSecurity>0</DocSecurity>
  <Lines>362</Lines>
  <Paragraphs>97</Paragraphs>
  <ScaleCrop>false</ScaleCrop>
  <Company>Banesto</Company>
  <LinksUpToDate>false</LinksUpToDate>
  <CharactersWithSpaces>48509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PRUEBA</dc:creator>
  <cp:keywords/>
  <dc:description/>
  <cp:lastModifiedBy>Ivorra Martin Pere</cp:lastModifiedBy>
  <cp:revision>587</cp:revision>
  <cp:lastPrinted>2012-05-11T08:09:00Z</cp:lastPrinted>
  <dcterms:created xsi:type="dcterms:W3CDTF">2022-10-19T01:15:00Z</dcterms:created>
  <dcterms:modified xsi:type="dcterms:W3CDTF">2024-09-13T09:58:00Z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iteId">
    <vt:lpwstr>35595a02-4d6d-44ac-99e1-f9ab4cd872db</vt:lpwstr>
  </property>
  <property fmtid="{D5CDD505-2E9C-101B-9397-08002B2CF9AE}" pid="4" name="MSIP_Label_0c2abd79-57a9-4473-8700-c843f76a1e37_Owner">
    <vt:lpwstr>x264934@es.isban.com</vt:lpwstr>
  </property>
  <property fmtid="{D5CDD505-2E9C-101B-9397-08002B2CF9AE}" pid="5" name="MSIP_Label_0c2abd79-57a9-4473-8700-c843f76a1e37_SetDate">
    <vt:lpwstr>2020-09-21T09:47:34.1741229Z</vt:lpwstr>
  </property>
  <property fmtid="{D5CDD505-2E9C-101B-9397-08002B2CF9AE}" pid="6" name="MSIP_Label_0c2abd79-57a9-4473-8700-c843f76a1e37_Name">
    <vt:lpwstr>Internal</vt:lpwstr>
  </property>
  <property fmtid="{D5CDD505-2E9C-101B-9397-08002B2CF9AE}" pid="7" name="MSIP_Label_0c2abd79-57a9-4473-8700-c843f76a1e37_Application">
    <vt:lpwstr>Microsoft Azure Information Protection</vt:lpwstr>
  </property>
  <property fmtid="{D5CDD505-2E9C-101B-9397-08002B2CF9AE}" pid="8" name="MSIP_Label_0c2abd79-57a9-4473-8700-c843f76a1e37_ActionId">
    <vt:lpwstr>ca8ed1e0-9ac1-4a0e-bfae-fa72310931d0</vt:lpwstr>
  </property>
  <property fmtid="{D5CDD505-2E9C-101B-9397-08002B2CF9AE}" pid="9" name="MSIP_Label_0c2abd79-57a9-4473-8700-c843f76a1e37_Extended_MSFT_Method">
    <vt:lpwstr>Manual</vt:lpwstr>
  </property>
  <property fmtid="{D5CDD505-2E9C-101B-9397-08002B2CF9AE}" pid="10" name="ContentTypeId">
    <vt:lpwstr>0x01010048A67CCF45554C4AA1C96BAAE0ABD4FA</vt:lpwstr>
  </property>
  <property fmtid="{D5CDD505-2E9C-101B-9397-08002B2CF9AE}" pid="11" name="MediaServiceImageTags">
    <vt:lpwstr/>
  </property>
</Properties>
</file>